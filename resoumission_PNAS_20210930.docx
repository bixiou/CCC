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510" w:rsidRDefault="0062763D" w:rsidP="00B3581E">
      <w:pPr>
        <w:jc w:val="center"/>
        <w:rPr>
          <w:sz w:val="32"/>
        </w:rPr>
      </w:pPr>
      <w:proofErr w:type="gramStart"/>
      <w:r>
        <w:rPr>
          <w:sz w:val="32"/>
        </w:rPr>
        <w:t>“</w:t>
      </w:r>
      <w:r w:rsidR="00615C0F">
        <w:rPr>
          <w:sz w:val="32"/>
        </w:rPr>
        <w:t>Co-construction</w:t>
      </w:r>
      <w:r>
        <w:rPr>
          <w:sz w:val="32"/>
        </w:rPr>
        <w:t>”</w:t>
      </w:r>
      <w:r w:rsidR="00615C0F">
        <w:rPr>
          <w:sz w:val="32"/>
        </w:rPr>
        <w:t xml:space="preserve"> in </w:t>
      </w:r>
      <w:r>
        <w:rPr>
          <w:sz w:val="32"/>
        </w:rPr>
        <w:t>Deliberative Democracy</w:t>
      </w:r>
      <w:del w:id="0" w:author="LG Giraudet" w:date="2021-09-30T11:53:00Z">
        <w:r w:rsidR="00606244" w:rsidDel="000C551E">
          <w:rPr>
            <w:sz w:val="32"/>
          </w:rPr>
          <w:delText>:</w:delText>
        </w:r>
        <w:r w:rsidR="00615C0F" w:rsidDel="000C551E">
          <w:rPr>
            <w:sz w:val="32"/>
          </w:rPr>
          <w:delText xml:space="preserve"> </w:delText>
        </w:r>
      </w:del>
      <w:ins w:id="1" w:author="LG Giraudet" w:date="2021-09-30T11:53:00Z">
        <w:r w:rsidR="000C551E">
          <w:rPr>
            <w:sz w:val="32"/>
          </w:rPr>
          <w:t>?</w:t>
        </w:r>
        <w:proofErr w:type="gramEnd"/>
        <w:r w:rsidR="000C551E">
          <w:rPr>
            <w:sz w:val="32"/>
          </w:rPr>
          <w:t xml:space="preserve"> </w:t>
        </w:r>
      </w:ins>
      <w:del w:id="2" w:author="LG Giraudet" w:date="2021-09-30T11:52:00Z">
        <w:r w:rsidR="00615C0F" w:rsidDel="000C551E">
          <w:rPr>
            <w:sz w:val="32"/>
          </w:rPr>
          <w:delText xml:space="preserve">What can we learn </w:delText>
        </w:r>
        <w:r w:rsidR="008312B4" w:rsidRPr="008E3BE4" w:rsidDel="000C551E">
          <w:rPr>
            <w:sz w:val="32"/>
          </w:rPr>
          <w:delText>from the</w:delText>
        </w:r>
      </w:del>
      <w:ins w:id="3" w:author="LG Giraudet" w:date="2021-09-30T16:02:00Z">
        <w:r w:rsidR="00007B11">
          <w:rPr>
            <w:sz w:val="32"/>
          </w:rPr>
          <w:t>Lessons from</w:t>
        </w:r>
      </w:ins>
      <w:ins w:id="4" w:author="LG Giraudet" w:date="2021-09-30T11:53:00Z">
        <w:r w:rsidR="000C551E">
          <w:rPr>
            <w:sz w:val="32"/>
          </w:rPr>
          <w:t xml:space="preserve"> </w:t>
        </w:r>
      </w:ins>
      <w:ins w:id="5" w:author="LG Giraudet" w:date="2021-09-30T11:52:00Z">
        <w:r w:rsidR="000C551E">
          <w:rPr>
            <w:sz w:val="32"/>
          </w:rPr>
          <w:t>the</w:t>
        </w:r>
      </w:ins>
      <w:r w:rsidR="008312B4" w:rsidRPr="008E3BE4">
        <w:rPr>
          <w:sz w:val="32"/>
        </w:rPr>
        <w:t xml:space="preserve"> French Citizen</w:t>
      </w:r>
      <w:r w:rsidR="00897A6E" w:rsidRPr="008E3BE4">
        <w:rPr>
          <w:sz w:val="32"/>
        </w:rPr>
        <w:t>s’</w:t>
      </w:r>
      <w:r w:rsidR="008312B4" w:rsidRPr="008E3BE4">
        <w:rPr>
          <w:sz w:val="32"/>
        </w:rPr>
        <w:t xml:space="preserve"> Convention for Climate</w:t>
      </w:r>
      <w:del w:id="6" w:author="LG Giraudet" w:date="2021-09-30T11:52:00Z">
        <w:r w:rsidR="00606244" w:rsidDel="000C551E">
          <w:rPr>
            <w:sz w:val="32"/>
          </w:rPr>
          <w:delText>?</w:delText>
        </w:r>
      </w:del>
    </w:p>
    <w:p w:rsidR="00D34B20" w:rsidRDefault="00D34B20" w:rsidP="00D34B20">
      <w:pPr>
        <w:jc w:val="center"/>
      </w:pPr>
      <w:del w:id="7" w:author="LG Giraudet" w:date="2021-07-20T10:25:00Z">
        <w:r w:rsidDel="003718C2">
          <w:delText>7</w:delText>
        </w:r>
        <w:r w:rsidR="003367D7" w:rsidDel="003718C2">
          <w:delText xml:space="preserve"> </w:delText>
        </w:r>
      </w:del>
      <w:del w:id="8" w:author="LG Giraudet" w:date="2021-09-30T11:50:00Z">
        <w:r w:rsidR="003367D7" w:rsidRPr="00F635C9" w:rsidDel="00F635C9">
          <w:delText>July</w:delText>
        </w:r>
      </w:del>
      <w:ins w:id="9" w:author="LG Giraudet" w:date="2021-09-30T11:50:00Z">
        <w:r w:rsidR="00F635C9">
          <w:t>30 September</w:t>
        </w:r>
      </w:ins>
      <w:r w:rsidR="003367D7">
        <w:t xml:space="preserve"> 2021</w:t>
      </w:r>
    </w:p>
    <w:p w:rsidR="008E3BE4" w:rsidRDefault="008E3BE4" w:rsidP="008E3BE4">
      <w:r w:rsidRPr="003F29AD">
        <w:t>Louis-</w:t>
      </w:r>
      <w:proofErr w:type="spellStart"/>
      <w:r w:rsidRPr="003F29AD">
        <w:t>Gaëtan</w:t>
      </w:r>
      <w:proofErr w:type="spellEnd"/>
      <w:r w:rsidRPr="003F29AD">
        <w:t xml:space="preserve"> </w:t>
      </w:r>
      <w:r w:rsidR="003F29AD" w:rsidRPr="003F29AD">
        <w:t>GIRAUDET</w:t>
      </w:r>
      <w:r w:rsidRPr="003F29AD">
        <w:t xml:space="preserve">, </w:t>
      </w:r>
      <w:proofErr w:type="spellStart"/>
      <w:r w:rsidR="003F29AD" w:rsidRPr="003F29AD">
        <w:t>Bénédicte</w:t>
      </w:r>
      <w:proofErr w:type="spellEnd"/>
      <w:r w:rsidR="003F29AD" w:rsidRPr="003F29AD">
        <w:t xml:space="preserve"> APOUEY, </w:t>
      </w:r>
      <w:proofErr w:type="spellStart"/>
      <w:r w:rsidR="003F29AD" w:rsidRPr="003F29AD">
        <w:t>Hazem</w:t>
      </w:r>
      <w:proofErr w:type="spellEnd"/>
      <w:r w:rsidR="003F29AD" w:rsidRPr="003F29AD">
        <w:t xml:space="preserve"> ARAB, Simon BAECKELANDT, Philippe BEGOUT, Nicolas BERGHMANS, Nathalie BLANC, Jean-Yves BOULIN, Eric BUGE, Dimitri COURANT, Amy DAHAN, Adrien FABRE, Jean-Michel FOURNIAU, </w:t>
      </w:r>
      <w:proofErr w:type="spellStart"/>
      <w:r w:rsidR="003F29AD" w:rsidRPr="003F29AD">
        <w:t>Maxime</w:t>
      </w:r>
      <w:proofErr w:type="spellEnd"/>
      <w:r w:rsidR="003F29AD" w:rsidRPr="003F29AD">
        <w:t xml:space="preserve"> GABORIT, Laurence GRANCHAMP, Hélène GUILLEMOT, Laurent JEANPIERRE, Hélène LANDEMORE, Jean-François LASLIER, A</w:t>
      </w:r>
      <w:r w:rsidR="00AD68BD">
        <w:t>ntonin</w:t>
      </w:r>
      <w:r w:rsidR="003F29AD" w:rsidRPr="003F29AD">
        <w:t xml:space="preserve"> MACE, Claire MELLIER-WILSON, Sylvain MOUNIER, </w:t>
      </w:r>
      <w:proofErr w:type="spellStart"/>
      <w:r w:rsidR="00401A98">
        <w:t>Théophile</w:t>
      </w:r>
      <w:proofErr w:type="spellEnd"/>
      <w:r w:rsidR="00401A98">
        <w:t xml:space="preserve"> PENIGAUD, Ana POVOAS, </w:t>
      </w:r>
      <w:r w:rsidR="003F29AD" w:rsidRPr="003F29AD">
        <w:t xml:space="preserve">Christiane RAFIDINARIVO, Bernard REBER, </w:t>
      </w:r>
      <w:proofErr w:type="spellStart"/>
      <w:r w:rsidR="00401A98">
        <w:t>Romane</w:t>
      </w:r>
      <w:proofErr w:type="spellEnd"/>
      <w:r w:rsidR="00401A98">
        <w:t xml:space="preserve"> ROZENCWAJG, </w:t>
      </w:r>
      <w:r w:rsidR="003F29AD" w:rsidRPr="003F29AD">
        <w:t>Philippe STAMENKOVIC, S</w:t>
      </w:r>
      <w:r w:rsidR="005F16E6">
        <w:t>e</w:t>
      </w:r>
      <w:r w:rsidR="003F29AD" w:rsidRPr="003F29AD">
        <w:t>lma TILIKETE</w:t>
      </w:r>
      <w:r w:rsidR="00401A98">
        <w:t xml:space="preserve">, </w:t>
      </w:r>
      <w:proofErr w:type="spellStart"/>
      <w:r w:rsidR="003F29AD">
        <w:t>Solène</w:t>
      </w:r>
      <w:proofErr w:type="spellEnd"/>
      <w:r w:rsidR="003F29AD">
        <w:t xml:space="preserve"> TOURNUS</w:t>
      </w:r>
      <w:r w:rsidR="000227B4">
        <w:t>.</w:t>
      </w:r>
    </w:p>
    <w:p w:rsidR="000227B4" w:rsidRDefault="000227B4" w:rsidP="008E3BE4"/>
    <w:p w:rsidR="002D1496" w:rsidRDefault="00473363" w:rsidP="00706DDD">
      <w:pPr>
        <w:rPr>
          <w:i/>
        </w:rPr>
      </w:pPr>
      <w:r>
        <w:rPr>
          <w:i/>
        </w:rPr>
        <w:t xml:space="preserve">In 2019, enacting a presidential decision, </w:t>
      </w:r>
      <w:r w:rsidR="0093069E">
        <w:rPr>
          <w:i/>
        </w:rPr>
        <w:t xml:space="preserve">France’s </w:t>
      </w:r>
      <w:r>
        <w:rPr>
          <w:i/>
        </w:rPr>
        <w:t xml:space="preserve">Prime Minister tasked </w:t>
      </w:r>
      <w:r w:rsidR="0093069E">
        <w:rPr>
          <w:i/>
        </w:rPr>
        <w:t xml:space="preserve">an </w:t>
      </w:r>
      <w:r>
        <w:rPr>
          <w:i/>
        </w:rPr>
        <w:t xml:space="preserve">assembly of 150 randomly drawn citizens </w:t>
      </w:r>
      <w:r w:rsidR="0093069E">
        <w:rPr>
          <w:i/>
        </w:rPr>
        <w:t>–</w:t>
      </w:r>
      <w:r w:rsidR="004D403E">
        <w:rPr>
          <w:i/>
        </w:rPr>
        <w:t xml:space="preserve"> </w:t>
      </w:r>
      <w:r w:rsidR="0093069E">
        <w:rPr>
          <w:i/>
        </w:rPr>
        <w:t xml:space="preserve">the Citizens’ Convention for Climate (CCC) – with </w:t>
      </w:r>
      <w:r w:rsidR="00E82AEF" w:rsidRPr="00B90480">
        <w:rPr>
          <w:i/>
        </w:rPr>
        <w:t>“defining structuring measures to achieve, in a spirit of social justice, a reduction of greenhouse gas emissions of at least 40% by 2030 compared to 1990</w:t>
      </w:r>
      <w:r w:rsidR="00B3581E" w:rsidRPr="00E82AEF">
        <w:rPr>
          <w:i/>
        </w:rPr>
        <w:t>.</w:t>
      </w:r>
      <w:r w:rsidR="00E82AEF" w:rsidRPr="005A709F">
        <w:rPr>
          <w:i/>
        </w:rPr>
        <w:t>”</w:t>
      </w:r>
      <w:r w:rsidR="00B3581E">
        <w:rPr>
          <w:i/>
        </w:rPr>
        <w:t xml:space="preserve"> </w:t>
      </w:r>
      <w:r>
        <w:rPr>
          <w:i/>
        </w:rPr>
        <w:t>I</w:t>
      </w:r>
      <w:r w:rsidR="000D55C4">
        <w:rPr>
          <w:i/>
        </w:rPr>
        <w:t>mportantly</w:t>
      </w:r>
      <w:r>
        <w:rPr>
          <w:i/>
        </w:rPr>
        <w:t xml:space="preserve">, </w:t>
      </w:r>
      <w:r w:rsidR="00685733">
        <w:rPr>
          <w:i/>
        </w:rPr>
        <w:t xml:space="preserve">this </w:t>
      </w:r>
      <w:r w:rsidR="005A709F">
        <w:rPr>
          <w:i/>
        </w:rPr>
        <w:t xml:space="preserve">was to </w:t>
      </w:r>
      <w:r w:rsidR="00685733">
        <w:rPr>
          <w:i/>
        </w:rPr>
        <w:t xml:space="preserve">be </w:t>
      </w:r>
      <w:r w:rsidR="00530752">
        <w:rPr>
          <w:i/>
        </w:rPr>
        <w:t>f</w:t>
      </w:r>
      <w:r w:rsidR="002C408C">
        <w:rPr>
          <w:i/>
        </w:rPr>
        <w:t>ul</w:t>
      </w:r>
      <w:r w:rsidR="00530752">
        <w:rPr>
          <w:i/>
        </w:rPr>
        <w:t>filled</w:t>
      </w:r>
      <w:r w:rsidR="00685733">
        <w:rPr>
          <w:i/>
        </w:rPr>
        <w:t xml:space="preserve"> through a</w:t>
      </w:r>
      <w:r w:rsidR="0093069E">
        <w:rPr>
          <w:i/>
        </w:rPr>
        <w:t>n</w:t>
      </w:r>
      <w:r w:rsidR="00685733">
        <w:rPr>
          <w:i/>
        </w:rPr>
        <w:t xml:space="preserve"> “</w:t>
      </w:r>
      <w:r w:rsidR="0093069E">
        <w:rPr>
          <w:i/>
        </w:rPr>
        <w:t xml:space="preserve">innovative procedure of </w:t>
      </w:r>
      <w:r w:rsidR="009C7390">
        <w:rPr>
          <w:i/>
        </w:rPr>
        <w:t>co-construction</w:t>
      </w:r>
      <w:del w:id="10" w:author="LG Giraudet" w:date="2021-09-27T17:52:00Z">
        <w:r w:rsidR="007235FB" w:rsidDel="00E04FD3">
          <w:rPr>
            <w:i/>
          </w:rPr>
          <w:delText>.</w:delText>
        </w:r>
      </w:del>
      <w:r w:rsidR="009C7390">
        <w:rPr>
          <w:i/>
        </w:rPr>
        <w:t>”</w:t>
      </w:r>
      <w:r w:rsidR="00685733">
        <w:rPr>
          <w:i/>
        </w:rPr>
        <w:t xml:space="preserve"> </w:t>
      </w:r>
      <w:ins w:id="11" w:author="LG Giraudet" w:date="2021-09-27T17:52:00Z">
        <w:r w:rsidR="00E04FD3">
          <w:rPr>
            <w:i/>
          </w:rPr>
          <w:t xml:space="preserve">involving a wide range of actors alongside the citizens. </w:t>
        </w:r>
      </w:ins>
      <w:del w:id="12" w:author="LG Giraudet" w:date="2021-09-27T17:51:00Z">
        <w:r w:rsidR="0093069E" w:rsidDel="00E04FD3">
          <w:rPr>
            <w:i/>
          </w:rPr>
          <w:delText xml:space="preserve">How did </w:delText>
        </w:r>
        <w:r w:rsidR="00247CFC" w:rsidDel="00E04FD3">
          <w:rPr>
            <w:i/>
          </w:rPr>
          <w:delText>this co-construction concept</w:delText>
        </w:r>
        <w:r w:rsidR="0093069E" w:rsidDel="00E04FD3">
          <w:rPr>
            <w:i/>
          </w:rPr>
          <w:delText xml:space="preserve"> materialize</w:delText>
        </w:r>
        <w:r w:rsidR="00247CFC" w:rsidDel="00E04FD3">
          <w:rPr>
            <w:i/>
          </w:rPr>
          <w:delText>d</w:delText>
        </w:r>
        <w:r w:rsidR="00E234E1" w:rsidDel="00E04FD3">
          <w:rPr>
            <w:i/>
          </w:rPr>
          <w:delText xml:space="preserve"> in the design and proceedings</w:delText>
        </w:r>
        <w:r w:rsidR="00247CFC" w:rsidDel="00E04FD3">
          <w:rPr>
            <w:i/>
          </w:rPr>
          <w:delText xml:space="preserve"> of the CCC</w:delText>
        </w:r>
      </w:del>
      <w:ins w:id="13" w:author="LG Giraudet" w:date="2021-09-27T17:53:00Z">
        <w:r w:rsidR="00E04FD3">
          <w:rPr>
            <w:i/>
          </w:rPr>
          <w:t>How did</w:t>
        </w:r>
      </w:ins>
      <w:ins w:id="14" w:author="LG Giraudet" w:date="2021-09-27T17:52:00Z">
        <w:r w:rsidR="00E04FD3">
          <w:rPr>
            <w:i/>
          </w:rPr>
          <w:t xml:space="preserve"> </w:t>
        </w:r>
      </w:ins>
      <w:ins w:id="15" w:author="LG Giraudet" w:date="2021-09-29T18:45:00Z">
        <w:r w:rsidR="009C495B">
          <w:rPr>
            <w:i/>
          </w:rPr>
          <w:t xml:space="preserve">such an </w:t>
        </w:r>
      </w:ins>
      <w:ins w:id="16" w:author="LG Giraudet" w:date="2021-09-27T17:51:00Z">
        <w:r w:rsidR="00E04FD3">
          <w:rPr>
            <w:i/>
          </w:rPr>
          <w:t xml:space="preserve">external input </w:t>
        </w:r>
      </w:ins>
      <w:ins w:id="17" w:author="LG Giraudet" w:date="2021-09-27T17:53:00Z">
        <w:r w:rsidR="00E04FD3">
          <w:rPr>
            <w:i/>
          </w:rPr>
          <w:t xml:space="preserve">affect the </w:t>
        </w:r>
      </w:ins>
      <w:ins w:id="18" w:author="LG Giraudet" w:date="2021-09-27T17:51:00Z">
        <w:r w:rsidR="00E04FD3">
          <w:rPr>
            <w:i/>
          </w:rPr>
          <w:t>citizens</w:t>
        </w:r>
      </w:ins>
      <w:ins w:id="19" w:author="LG Giraudet" w:date="2021-09-27T17:52:00Z">
        <w:r w:rsidR="00E04FD3">
          <w:rPr>
            <w:i/>
          </w:rPr>
          <w:t>’ deliberation</w:t>
        </w:r>
      </w:ins>
      <w:r w:rsidR="0093069E">
        <w:rPr>
          <w:i/>
        </w:rPr>
        <w:t xml:space="preserve">? </w:t>
      </w:r>
      <w:r w:rsidR="009C7390">
        <w:rPr>
          <w:i/>
        </w:rPr>
        <w:t xml:space="preserve">What are the </w:t>
      </w:r>
      <w:del w:id="20" w:author="LG Giraudet" w:date="2021-09-27T17:53:00Z">
        <w:r w:rsidR="009C7390" w:rsidDel="00E04FD3">
          <w:rPr>
            <w:i/>
          </w:rPr>
          <w:delText xml:space="preserve">normative and practical </w:delText>
        </w:r>
      </w:del>
      <w:r w:rsidR="009C7390">
        <w:rPr>
          <w:i/>
        </w:rPr>
        <w:t>implications</w:t>
      </w:r>
      <w:ins w:id="21" w:author="LG Giraudet" w:date="2021-09-27T17:54:00Z">
        <w:r w:rsidR="00E04FD3">
          <w:rPr>
            <w:i/>
          </w:rPr>
          <w:t xml:space="preserve"> for</w:t>
        </w:r>
      </w:ins>
      <w:ins w:id="22" w:author="LG Giraudet" w:date="2021-09-27T17:55:00Z">
        <w:r w:rsidR="00E04FD3">
          <w:rPr>
            <w:i/>
          </w:rPr>
          <w:t xml:space="preserve"> political uptake among the broader public</w:t>
        </w:r>
      </w:ins>
      <w:r w:rsidR="00C54E13">
        <w:rPr>
          <w:i/>
        </w:rPr>
        <w:t>?</w:t>
      </w:r>
      <w:r w:rsidR="006E4B3E">
        <w:rPr>
          <w:i/>
        </w:rPr>
        <w:t xml:space="preserve"> </w:t>
      </w:r>
      <w:r w:rsidR="0011233E">
        <w:rPr>
          <w:i/>
        </w:rPr>
        <w:t xml:space="preserve">To </w:t>
      </w:r>
      <w:r w:rsidR="00942070">
        <w:rPr>
          <w:i/>
        </w:rPr>
        <w:t xml:space="preserve">address </w:t>
      </w:r>
      <w:r w:rsidR="0011233E">
        <w:rPr>
          <w:i/>
        </w:rPr>
        <w:t xml:space="preserve">these questions, we build on </w:t>
      </w:r>
      <w:r w:rsidR="00E5089A">
        <w:rPr>
          <w:i/>
        </w:rPr>
        <w:t xml:space="preserve">quantitative and qualitative data collected during </w:t>
      </w:r>
      <w:r w:rsidR="00734126">
        <w:rPr>
          <w:i/>
        </w:rPr>
        <w:t xml:space="preserve">our </w:t>
      </w:r>
      <w:r w:rsidR="0011233E">
        <w:rPr>
          <w:i/>
        </w:rPr>
        <w:t xml:space="preserve">unique </w:t>
      </w:r>
      <w:r w:rsidR="00734126">
        <w:rPr>
          <w:i/>
        </w:rPr>
        <w:t xml:space="preserve">experience with </w:t>
      </w:r>
      <w:r w:rsidR="0011233E">
        <w:rPr>
          <w:i/>
        </w:rPr>
        <w:t xml:space="preserve">participatory observation of </w:t>
      </w:r>
      <w:r w:rsidR="003A5389">
        <w:rPr>
          <w:i/>
        </w:rPr>
        <w:t>the CCC</w:t>
      </w:r>
      <w:r w:rsidR="0011233E">
        <w:rPr>
          <w:i/>
        </w:rPr>
        <w:t>.</w:t>
      </w:r>
      <w:r w:rsidR="00734126">
        <w:rPr>
          <w:i/>
        </w:rPr>
        <w:t xml:space="preserve"> </w:t>
      </w:r>
      <w:del w:id="23" w:author="LG Giraudet" w:date="2021-09-27T18:04:00Z">
        <w:r w:rsidR="001B47E0" w:rsidRPr="00B90480" w:rsidDel="002D13FC">
          <w:rPr>
            <w:i/>
            <w:highlight w:val="yellow"/>
          </w:rPr>
          <w:delText>W</w:delText>
        </w:r>
        <w:r w:rsidR="00E5089A" w:rsidRPr="00B90480" w:rsidDel="002D13FC">
          <w:rPr>
            <w:i/>
            <w:highlight w:val="yellow"/>
          </w:rPr>
          <w:delText xml:space="preserve">e </w:delText>
        </w:r>
        <w:r w:rsidR="00167109" w:rsidRPr="00B90480" w:rsidDel="002D13FC">
          <w:rPr>
            <w:i/>
            <w:highlight w:val="yellow"/>
          </w:rPr>
          <w:delText>document</w:delText>
        </w:r>
        <w:r w:rsidR="00E5089A" w:rsidRPr="00B90480" w:rsidDel="002D13FC">
          <w:rPr>
            <w:i/>
            <w:highlight w:val="yellow"/>
          </w:rPr>
          <w:delText xml:space="preserve"> that (i) while the assembly was not in charge of setting the agenda, some participants managed to influence it, in particular by </w:delText>
        </w:r>
        <w:r w:rsidR="00C15483" w:rsidRPr="00B90480" w:rsidDel="002D13FC">
          <w:rPr>
            <w:i/>
            <w:highlight w:val="yellow"/>
          </w:rPr>
          <w:delText>objecting any discussion about</w:delText>
        </w:r>
        <w:r w:rsidR="00E5089A" w:rsidRPr="00B90480" w:rsidDel="002D13FC">
          <w:rPr>
            <w:i/>
            <w:highlight w:val="yellow"/>
          </w:rPr>
          <w:delText xml:space="preserve"> the carbon tax; </w:delText>
        </w:r>
        <w:r w:rsidR="00C15483" w:rsidRPr="00B90480" w:rsidDel="002D13FC">
          <w:rPr>
            <w:i/>
            <w:highlight w:val="yellow"/>
          </w:rPr>
          <w:delText>(ii) experts, in particular legal ones, played an important role in shaping the assembly’s proposals</w:delText>
        </w:r>
        <w:r w:rsidR="0057616A" w:rsidRPr="00B90480" w:rsidDel="002D13FC">
          <w:rPr>
            <w:i/>
            <w:highlight w:val="yellow"/>
          </w:rPr>
          <w:delText>; (iii)</w:delText>
        </w:r>
        <w:r w:rsidR="00D24BE5" w:rsidRPr="00B90480" w:rsidDel="002D13FC">
          <w:rPr>
            <w:i/>
            <w:highlight w:val="yellow"/>
          </w:rPr>
          <w:delText xml:space="preserve"> despite </w:delText>
        </w:r>
        <w:r w:rsidR="00167109" w:rsidRPr="00B90480" w:rsidDel="002D13FC">
          <w:rPr>
            <w:i/>
            <w:highlight w:val="yellow"/>
          </w:rPr>
          <w:delText xml:space="preserve">being encouraged to do so, the citizens voted against submitting most of their proposals to referendum. We conclude that </w:delText>
        </w:r>
        <w:r w:rsidR="00F702AF" w:rsidRPr="00B90480" w:rsidDel="002D13FC">
          <w:rPr>
            <w:i/>
            <w:highlight w:val="yellow"/>
          </w:rPr>
          <w:delText xml:space="preserve">the co-constructive approach to the CCC influenced the content of the proposals without </w:delText>
        </w:r>
        <w:r w:rsidR="00854F47" w:rsidRPr="00B90480" w:rsidDel="002D13FC">
          <w:rPr>
            <w:i/>
            <w:highlight w:val="yellow"/>
          </w:rPr>
          <w:delText>undermining</w:delText>
        </w:r>
        <w:r w:rsidR="00F702AF" w:rsidRPr="00B90480" w:rsidDel="002D13FC">
          <w:rPr>
            <w:i/>
            <w:highlight w:val="yellow"/>
          </w:rPr>
          <w:delText xml:space="preserve"> the citizens</w:delText>
        </w:r>
        <w:r w:rsidR="00854F47" w:rsidRPr="00B90480" w:rsidDel="002D13FC">
          <w:rPr>
            <w:i/>
            <w:highlight w:val="yellow"/>
          </w:rPr>
          <w:delText>’</w:delText>
        </w:r>
        <w:r w:rsidR="00F702AF" w:rsidRPr="00B90480" w:rsidDel="002D13FC">
          <w:rPr>
            <w:i/>
            <w:highlight w:val="yellow"/>
          </w:rPr>
          <w:delText xml:space="preserve"> responsibility over them.</w:delText>
        </w:r>
      </w:del>
      <w:ins w:id="24" w:author="LG Giraudet" w:date="2021-09-29T18:45:00Z">
        <w:r w:rsidR="003F32C1">
          <w:rPr>
            <w:i/>
          </w:rPr>
          <w:t xml:space="preserve"> </w:t>
        </w:r>
      </w:ins>
      <w:ins w:id="25" w:author="LG Giraudet" w:date="2021-09-27T17:56:00Z">
        <w:r w:rsidR="002D1496">
          <w:rPr>
            <w:i/>
          </w:rPr>
          <w:t>We find that</w:t>
        </w:r>
      </w:ins>
      <w:ins w:id="26" w:author="LG Giraudet" w:date="2021-09-23T19:15:00Z">
        <w:r w:rsidR="00B11467">
          <w:rPr>
            <w:i/>
          </w:rPr>
          <w:t xml:space="preserve"> </w:t>
        </w:r>
      </w:ins>
      <w:ins w:id="27" w:author="LG Giraudet" w:date="2021-09-27T18:00:00Z">
        <w:r w:rsidR="00706DDD">
          <w:rPr>
            <w:i/>
          </w:rPr>
          <w:t xml:space="preserve">the </w:t>
        </w:r>
      </w:ins>
      <w:ins w:id="28" w:author="LG Giraudet" w:date="2021-09-23T19:15:00Z">
        <w:r w:rsidR="00B11467">
          <w:rPr>
            <w:i/>
          </w:rPr>
          <w:t xml:space="preserve">approach to co-construction that prevailed throughout the CCC </w:t>
        </w:r>
      </w:ins>
      <w:ins w:id="29" w:author="LG Giraudet" w:date="2021-09-29T18:47:00Z">
        <w:r w:rsidR="001F24E5">
          <w:rPr>
            <w:i/>
          </w:rPr>
          <w:t xml:space="preserve">induced significant </w:t>
        </w:r>
      </w:ins>
      <w:ins w:id="30" w:author="LG Giraudet" w:date="2021-09-27T18:01:00Z">
        <w:r w:rsidR="00706DDD">
          <w:rPr>
            <w:i/>
          </w:rPr>
          <w:t>framing effects</w:t>
        </w:r>
      </w:ins>
      <w:ins w:id="31" w:author="LG Giraudet" w:date="2021-09-29T18:47:00Z">
        <w:r w:rsidR="001F24E5">
          <w:rPr>
            <w:i/>
          </w:rPr>
          <w:t xml:space="preserve">, yet remained flexible enough to preserve the citizens’ creativity </w:t>
        </w:r>
      </w:ins>
      <w:ins w:id="32" w:author="LG Giraudet" w:date="2021-09-27T18:01:00Z">
        <w:r w:rsidR="00706DDD">
          <w:rPr>
            <w:i/>
          </w:rPr>
          <w:t xml:space="preserve">and freedom </w:t>
        </w:r>
      </w:ins>
      <w:ins w:id="33" w:author="LG Giraudet" w:date="2021-09-29T18:47:00Z">
        <w:r w:rsidR="001F24E5">
          <w:rPr>
            <w:i/>
          </w:rPr>
          <w:t>of choice</w:t>
        </w:r>
      </w:ins>
      <w:ins w:id="34" w:author="LG Giraudet" w:date="2021-09-27T18:01:00Z">
        <w:r w:rsidR="00706DDD">
          <w:rPr>
            <w:i/>
          </w:rPr>
          <w:t xml:space="preserve">. </w:t>
        </w:r>
      </w:ins>
      <w:ins w:id="35" w:author="LG Giraudet" w:date="2021-09-23T19:17:00Z">
        <w:r w:rsidR="00B11467">
          <w:rPr>
            <w:i/>
          </w:rPr>
          <w:t xml:space="preserve">While </w:t>
        </w:r>
      </w:ins>
      <w:ins w:id="36" w:author="LG Giraudet" w:date="2021-09-27T18:01:00Z">
        <w:r w:rsidR="00706DDD">
          <w:rPr>
            <w:i/>
          </w:rPr>
          <w:t xml:space="preserve">succeeding in </w:t>
        </w:r>
      </w:ins>
      <w:ins w:id="37" w:author="LG Giraudet" w:date="2021-09-27T18:02:00Z">
        <w:r w:rsidR="00706DDD">
          <w:rPr>
            <w:i/>
          </w:rPr>
          <w:t xml:space="preserve">creating consensus among citizens, the approach failed to generate significant support among the broader public. </w:t>
        </w:r>
      </w:ins>
      <w:ins w:id="38" w:author="LG Giraudet" w:date="2021-09-27T18:03:00Z">
        <w:r w:rsidR="00706DDD">
          <w:rPr>
            <w:i/>
          </w:rPr>
          <w:t>This could be addressed by providing more visibility ex ante on how the citizens</w:t>
        </w:r>
      </w:ins>
      <w:ins w:id="39" w:author="LG Giraudet" w:date="2021-09-27T18:04:00Z">
        <w:r w:rsidR="00706DDD">
          <w:rPr>
            <w:i/>
          </w:rPr>
          <w:t>’ proposals might be followed up on ex post.</w:t>
        </w:r>
      </w:ins>
    </w:p>
    <w:p w:rsidR="007C391E" w:rsidRDefault="007C391E" w:rsidP="008E3BE4"/>
    <w:p w:rsidR="00063661" w:rsidRPr="00063661" w:rsidRDefault="006A3BF2" w:rsidP="008E3BE4">
      <w:pPr>
        <w:rPr>
          <w:sz w:val="18"/>
        </w:rPr>
      </w:pPr>
      <w:r w:rsidRPr="00063661">
        <w:rPr>
          <w:b/>
          <w:sz w:val="18"/>
        </w:rPr>
        <w:t>Contact for correspondence</w:t>
      </w:r>
      <w:r w:rsidRPr="00063661">
        <w:rPr>
          <w:sz w:val="18"/>
        </w:rPr>
        <w:t xml:space="preserve">: </w:t>
      </w:r>
      <w:hyperlink r:id="rId9" w:history="1">
        <w:r w:rsidR="00063661" w:rsidRPr="00063661">
          <w:rPr>
            <w:rStyle w:val="Lienhypertexte"/>
            <w:sz w:val="18"/>
          </w:rPr>
          <w:t>giraudet@centre-cired.fr</w:t>
        </w:r>
      </w:hyperlink>
      <w:r w:rsidRPr="00063661">
        <w:rPr>
          <w:sz w:val="18"/>
        </w:rPr>
        <w:t>.</w:t>
      </w:r>
    </w:p>
    <w:p w:rsidR="009410EF" w:rsidRPr="00C31A24" w:rsidRDefault="00063661" w:rsidP="008E3BE4">
      <w:pPr>
        <w:rPr>
          <w:sz w:val="18"/>
        </w:rPr>
      </w:pPr>
      <w:r w:rsidRPr="00063661">
        <w:rPr>
          <w:b/>
          <w:sz w:val="18"/>
          <w:lang w:val="fr-FR"/>
        </w:rPr>
        <w:t>Affiliations.</w:t>
      </w:r>
      <w:r w:rsidR="006A3BF2" w:rsidRPr="00063661">
        <w:rPr>
          <w:sz w:val="18"/>
          <w:lang w:val="fr-FR"/>
        </w:rPr>
        <w:t xml:space="preserve"> </w:t>
      </w:r>
      <w:r w:rsidR="000227B4" w:rsidRPr="006A3BF2">
        <w:rPr>
          <w:b/>
          <w:sz w:val="18"/>
          <w:lang w:val="fr-FR"/>
        </w:rPr>
        <w:t>LGG</w:t>
      </w:r>
      <w:r w:rsidR="000227B4" w:rsidRPr="006A3BF2">
        <w:rPr>
          <w:sz w:val="18"/>
          <w:lang w:val="fr-FR"/>
        </w:rPr>
        <w:t xml:space="preserve">: </w:t>
      </w:r>
      <w:r w:rsidR="007E3617" w:rsidRPr="006A3BF2">
        <w:rPr>
          <w:sz w:val="18"/>
          <w:lang w:val="fr-FR"/>
        </w:rPr>
        <w:t xml:space="preserve">Ecole des Ponts </w:t>
      </w:r>
      <w:proofErr w:type="spellStart"/>
      <w:r w:rsidR="007E3617" w:rsidRPr="006A3BF2">
        <w:rPr>
          <w:sz w:val="18"/>
          <w:lang w:val="fr-FR"/>
        </w:rPr>
        <w:t>ParisTech</w:t>
      </w:r>
      <w:proofErr w:type="spellEnd"/>
      <w:r w:rsidR="007E3617" w:rsidRPr="006A3BF2">
        <w:rPr>
          <w:sz w:val="18"/>
          <w:lang w:val="fr-FR"/>
        </w:rPr>
        <w:t xml:space="preserve">, </w:t>
      </w:r>
      <w:r w:rsidR="00525000" w:rsidRPr="006A3BF2">
        <w:rPr>
          <w:sz w:val="18"/>
          <w:lang w:val="fr-FR"/>
        </w:rPr>
        <w:t xml:space="preserve">UMR </w:t>
      </w:r>
      <w:proofErr w:type="spellStart"/>
      <w:r w:rsidR="007E3617" w:rsidRPr="006A3BF2">
        <w:rPr>
          <w:sz w:val="18"/>
          <w:lang w:val="fr-FR"/>
        </w:rPr>
        <w:t>Cired</w:t>
      </w:r>
      <w:proofErr w:type="spellEnd"/>
      <w:r w:rsidR="000227B4" w:rsidRPr="006A3BF2">
        <w:rPr>
          <w:sz w:val="18"/>
          <w:lang w:val="fr-FR"/>
        </w:rPr>
        <w:t xml:space="preserve">. </w:t>
      </w:r>
      <w:r w:rsidR="000F0D40" w:rsidRPr="00CE20E4">
        <w:rPr>
          <w:b/>
          <w:sz w:val="18"/>
        </w:rPr>
        <w:t>BA</w:t>
      </w:r>
      <w:r w:rsidR="000227B4" w:rsidRPr="00CE20E4">
        <w:rPr>
          <w:sz w:val="18"/>
        </w:rPr>
        <w:t xml:space="preserve">: </w:t>
      </w:r>
      <w:r w:rsidR="007E3617" w:rsidRPr="00CE20E4">
        <w:rPr>
          <w:sz w:val="18"/>
        </w:rPr>
        <w:t>Paris School of Economics</w:t>
      </w:r>
      <w:r w:rsidR="009D15F2">
        <w:rPr>
          <w:sz w:val="18"/>
        </w:rPr>
        <w:t>, CNRS</w:t>
      </w:r>
      <w:r w:rsidR="007E3617" w:rsidRPr="00CE20E4">
        <w:rPr>
          <w:sz w:val="18"/>
        </w:rPr>
        <w:t xml:space="preserve">. </w:t>
      </w:r>
      <w:r w:rsidR="007E3617" w:rsidRPr="00063661">
        <w:rPr>
          <w:b/>
          <w:sz w:val="18"/>
          <w:lang w:val="fr-FR"/>
        </w:rPr>
        <w:t>HA</w:t>
      </w:r>
      <w:r w:rsidR="007E3617" w:rsidRPr="00063661">
        <w:rPr>
          <w:sz w:val="18"/>
          <w:lang w:val="fr-FR"/>
        </w:rPr>
        <w:t xml:space="preserve">: Université Paris 1-Panthéon Sorbonne. </w:t>
      </w:r>
      <w:r w:rsidR="000B7951" w:rsidRPr="00063661">
        <w:rPr>
          <w:b/>
          <w:sz w:val="18"/>
          <w:lang w:val="fr-FR"/>
        </w:rPr>
        <w:t>SB</w:t>
      </w:r>
      <w:r w:rsidR="000B7951" w:rsidRPr="00063661">
        <w:rPr>
          <w:sz w:val="18"/>
          <w:lang w:val="fr-FR"/>
        </w:rPr>
        <w:t xml:space="preserve">: Université de </w:t>
      </w:r>
      <w:r w:rsidR="000B7951" w:rsidRPr="00D66B38">
        <w:rPr>
          <w:sz w:val="18"/>
          <w:lang w:val="fr-FR"/>
        </w:rPr>
        <w:t xml:space="preserve">Lille. </w:t>
      </w:r>
      <w:r w:rsidR="000B7951" w:rsidRPr="00D66B38">
        <w:rPr>
          <w:b/>
          <w:sz w:val="18"/>
          <w:lang w:val="fr-FR"/>
        </w:rPr>
        <w:t>PB</w:t>
      </w:r>
      <w:r w:rsidR="000B7951" w:rsidRPr="00D66B38">
        <w:rPr>
          <w:sz w:val="18"/>
          <w:lang w:val="fr-FR"/>
        </w:rPr>
        <w:t xml:space="preserve">: </w:t>
      </w:r>
      <w:r w:rsidR="00DB4D20" w:rsidRPr="00D66B38">
        <w:rPr>
          <w:sz w:val="18"/>
          <w:lang w:val="fr-FR"/>
        </w:rPr>
        <w:t xml:space="preserve">Independent </w:t>
      </w:r>
      <w:proofErr w:type="spellStart"/>
      <w:r w:rsidR="00DB4D20" w:rsidRPr="00D66B38">
        <w:rPr>
          <w:sz w:val="18"/>
          <w:lang w:val="fr-FR"/>
        </w:rPr>
        <w:t>Researcher</w:t>
      </w:r>
      <w:proofErr w:type="spellEnd"/>
      <w:r w:rsidR="000B7951" w:rsidRPr="00D66B38">
        <w:rPr>
          <w:sz w:val="18"/>
          <w:lang w:val="fr-FR"/>
        </w:rPr>
        <w:t xml:space="preserve">. </w:t>
      </w:r>
      <w:proofErr w:type="spellStart"/>
      <w:r w:rsidR="007810E2" w:rsidRPr="00D66B38">
        <w:rPr>
          <w:b/>
          <w:sz w:val="18"/>
          <w:lang w:val="fr-FR"/>
        </w:rPr>
        <w:t>N</w:t>
      </w:r>
      <w:r w:rsidR="00242696" w:rsidRPr="00D66B38">
        <w:rPr>
          <w:b/>
          <w:sz w:val="18"/>
          <w:lang w:val="fr-FR"/>
        </w:rPr>
        <w:t>i</w:t>
      </w:r>
      <w:r w:rsidR="007810E2" w:rsidRPr="00D66B38">
        <w:rPr>
          <w:b/>
          <w:sz w:val="18"/>
          <w:lang w:val="fr-FR"/>
        </w:rPr>
        <w:t>B</w:t>
      </w:r>
      <w:proofErr w:type="spellEnd"/>
      <w:r w:rsidR="007810E2" w:rsidRPr="00D66B38">
        <w:rPr>
          <w:sz w:val="18"/>
          <w:lang w:val="fr-FR"/>
        </w:rPr>
        <w:t xml:space="preserve">: </w:t>
      </w:r>
      <w:proofErr w:type="spellStart"/>
      <w:r w:rsidR="007810E2" w:rsidRPr="00D66B38">
        <w:rPr>
          <w:sz w:val="18"/>
          <w:lang w:val="fr-FR"/>
        </w:rPr>
        <w:t>Iddri</w:t>
      </w:r>
      <w:proofErr w:type="spellEnd"/>
      <w:r w:rsidR="007810E2" w:rsidRPr="00D66B38">
        <w:rPr>
          <w:sz w:val="18"/>
          <w:lang w:val="fr-FR"/>
        </w:rPr>
        <w:t xml:space="preserve">. </w:t>
      </w:r>
      <w:proofErr w:type="spellStart"/>
      <w:r w:rsidR="00AE1A8B" w:rsidRPr="00D66B38">
        <w:rPr>
          <w:b/>
          <w:sz w:val="18"/>
          <w:lang w:val="fr-FR"/>
        </w:rPr>
        <w:t>N</w:t>
      </w:r>
      <w:r w:rsidR="00242696" w:rsidRPr="00D66B38">
        <w:rPr>
          <w:b/>
          <w:sz w:val="18"/>
          <w:lang w:val="fr-FR"/>
        </w:rPr>
        <w:t>a</w:t>
      </w:r>
      <w:r w:rsidR="00AE1A8B" w:rsidRPr="00D66B38">
        <w:rPr>
          <w:b/>
          <w:sz w:val="18"/>
          <w:lang w:val="fr-FR"/>
        </w:rPr>
        <w:t>B</w:t>
      </w:r>
      <w:proofErr w:type="spellEnd"/>
      <w:r w:rsidR="00AE1A8B" w:rsidRPr="00D66B38">
        <w:rPr>
          <w:sz w:val="18"/>
          <w:lang w:val="fr-FR"/>
        </w:rPr>
        <w:t xml:space="preserve">: </w:t>
      </w:r>
      <w:r w:rsidR="00242696" w:rsidRPr="00D66B38">
        <w:rPr>
          <w:sz w:val="18"/>
          <w:lang w:val="fr-FR"/>
        </w:rPr>
        <w:t xml:space="preserve">CNRS, </w:t>
      </w:r>
      <w:r w:rsidR="00525000" w:rsidRPr="00D66B38">
        <w:rPr>
          <w:sz w:val="18"/>
          <w:lang w:val="fr-FR"/>
        </w:rPr>
        <w:t xml:space="preserve">UMR </w:t>
      </w:r>
      <w:proofErr w:type="spellStart"/>
      <w:r w:rsidR="00525000" w:rsidRPr="00D66B38">
        <w:rPr>
          <w:sz w:val="18"/>
          <w:lang w:val="fr-FR"/>
        </w:rPr>
        <w:t>Ladyss</w:t>
      </w:r>
      <w:proofErr w:type="spellEnd"/>
      <w:r w:rsidR="009F0CA6" w:rsidRPr="00D66B38">
        <w:rPr>
          <w:sz w:val="18"/>
          <w:lang w:val="fr-FR"/>
        </w:rPr>
        <w:t xml:space="preserve">. </w:t>
      </w:r>
      <w:r w:rsidR="009501D2" w:rsidRPr="00D66B38">
        <w:rPr>
          <w:b/>
          <w:sz w:val="18"/>
          <w:lang w:val="fr-FR"/>
        </w:rPr>
        <w:t>JYB</w:t>
      </w:r>
      <w:r w:rsidR="009501D2" w:rsidRPr="00D66B38">
        <w:rPr>
          <w:sz w:val="18"/>
          <w:lang w:val="fr-FR"/>
        </w:rPr>
        <w:t>: Université Paris-Dauphine, IRISSO.</w:t>
      </w:r>
      <w:r w:rsidR="005B15BA" w:rsidRPr="00D66B38">
        <w:rPr>
          <w:sz w:val="18"/>
          <w:lang w:val="fr-FR"/>
        </w:rPr>
        <w:t xml:space="preserve"> </w:t>
      </w:r>
      <w:r w:rsidR="005B15BA" w:rsidRPr="00D66B38">
        <w:rPr>
          <w:b/>
          <w:sz w:val="18"/>
          <w:lang w:val="fr-FR"/>
        </w:rPr>
        <w:t>EB</w:t>
      </w:r>
      <w:r w:rsidR="005B15BA" w:rsidRPr="00D66B38">
        <w:rPr>
          <w:sz w:val="18"/>
          <w:lang w:val="fr-FR"/>
        </w:rPr>
        <w:t xml:space="preserve">: </w:t>
      </w:r>
      <w:r w:rsidR="005524EF" w:rsidRPr="00D66B38">
        <w:rPr>
          <w:sz w:val="18"/>
          <w:lang w:val="fr-FR"/>
        </w:rPr>
        <w:t>Assemblée Nationale</w:t>
      </w:r>
      <w:r w:rsidR="005B15BA" w:rsidRPr="00D66B38">
        <w:rPr>
          <w:sz w:val="18"/>
          <w:lang w:val="fr-FR"/>
        </w:rPr>
        <w:t xml:space="preserve">. </w:t>
      </w:r>
      <w:r w:rsidR="0065483D" w:rsidRPr="00D66B38">
        <w:rPr>
          <w:b/>
          <w:sz w:val="18"/>
          <w:lang w:val="fr-FR"/>
        </w:rPr>
        <w:t>DC</w:t>
      </w:r>
      <w:r w:rsidR="0065483D" w:rsidRPr="00D66B38">
        <w:rPr>
          <w:sz w:val="18"/>
          <w:lang w:val="fr-FR"/>
        </w:rPr>
        <w:t xml:space="preserve">: </w:t>
      </w:r>
      <w:proofErr w:type="spellStart"/>
      <w:r w:rsidR="0065483D" w:rsidRPr="00D66B38">
        <w:rPr>
          <w:sz w:val="18"/>
          <w:lang w:val="fr-FR"/>
        </w:rPr>
        <w:t>University</w:t>
      </w:r>
      <w:proofErr w:type="spellEnd"/>
      <w:r w:rsidR="0065483D" w:rsidRPr="00D66B38">
        <w:rPr>
          <w:sz w:val="18"/>
          <w:lang w:val="fr-FR"/>
        </w:rPr>
        <w:t xml:space="preserve"> of Lausanne. </w:t>
      </w:r>
      <w:r w:rsidR="00E5568F" w:rsidRPr="00D66B38">
        <w:rPr>
          <w:b/>
          <w:sz w:val="18"/>
          <w:lang w:val="fr-FR"/>
        </w:rPr>
        <w:t>AD</w:t>
      </w:r>
      <w:r w:rsidR="00E5568F" w:rsidRPr="00D66B38">
        <w:rPr>
          <w:sz w:val="18"/>
          <w:lang w:val="fr-FR"/>
        </w:rPr>
        <w:t xml:space="preserve">: CNRS, Centre Alexandre Koyré. </w:t>
      </w:r>
      <w:r w:rsidR="00E5568F" w:rsidRPr="00D66B38">
        <w:rPr>
          <w:b/>
          <w:sz w:val="18"/>
          <w:lang w:val="fr-FR"/>
        </w:rPr>
        <w:t>AF</w:t>
      </w:r>
      <w:r w:rsidR="00E5568F" w:rsidRPr="00D66B38">
        <w:rPr>
          <w:sz w:val="18"/>
          <w:lang w:val="fr-FR"/>
        </w:rPr>
        <w:t xml:space="preserve">: ETH Zürich. </w:t>
      </w:r>
      <w:r w:rsidR="00E5568F" w:rsidRPr="00D66B38">
        <w:rPr>
          <w:b/>
          <w:sz w:val="18"/>
          <w:lang w:val="fr-FR"/>
        </w:rPr>
        <w:t>JMF</w:t>
      </w:r>
      <w:r w:rsidR="00E5568F" w:rsidRPr="00D66B38">
        <w:rPr>
          <w:sz w:val="18"/>
          <w:lang w:val="fr-FR"/>
        </w:rPr>
        <w:t xml:space="preserve">: Université Gustave Eiffel. </w:t>
      </w:r>
      <w:r w:rsidR="0040494B" w:rsidRPr="00D66B38">
        <w:rPr>
          <w:b/>
          <w:sz w:val="18"/>
          <w:lang w:val="fr-FR"/>
        </w:rPr>
        <w:t>MG</w:t>
      </w:r>
      <w:r w:rsidR="0040494B" w:rsidRPr="00D66B38">
        <w:rPr>
          <w:sz w:val="18"/>
          <w:lang w:val="fr-FR"/>
        </w:rPr>
        <w:t xml:space="preserve">: Université Saint-Louis. </w:t>
      </w:r>
      <w:r w:rsidR="0040494B" w:rsidRPr="00D66B38">
        <w:rPr>
          <w:b/>
          <w:sz w:val="18"/>
          <w:lang w:val="fr-FR"/>
        </w:rPr>
        <w:t>LG</w:t>
      </w:r>
      <w:r w:rsidR="0040494B" w:rsidRPr="00D66B38">
        <w:rPr>
          <w:sz w:val="18"/>
          <w:lang w:val="fr-FR"/>
        </w:rPr>
        <w:t xml:space="preserve">: CNRS, </w:t>
      </w:r>
      <w:r w:rsidR="001B0684">
        <w:rPr>
          <w:sz w:val="18"/>
          <w:lang w:val="fr-FR"/>
        </w:rPr>
        <w:t xml:space="preserve">Université de Strasbourg, </w:t>
      </w:r>
      <w:proofErr w:type="spellStart"/>
      <w:r w:rsidR="0040494B" w:rsidRPr="00D66B38">
        <w:rPr>
          <w:sz w:val="18"/>
          <w:lang w:val="fr-FR"/>
        </w:rPr>
        <w:t>DynamE</w:t>
      </w:r>
      <w:proofErr w:type="spellEnd"/>
      <w:r w:rsidR="0040494B" w:rsidRPr="00D66B38">
        <w:rPr>
          <w:sz w:val="18"/>
          <w:lang w:val="fr-FR"/>
        </w:rPr>
        <w:t xml:space="preserve">. </w:t>
      </w:r>
      <w:r w:rsidR="0040494B" w:rsidRPr="00D66B38">
        <w:rPr>
          <w:b/>
          <w:sz w:val="18"/>
          <w:lang w:val="fr-FR"/>
        </w:rPr>
        <w:t>HG</w:t>
      </w:r>
      <w:r w:rsidR="0040494B" w:rsidRPr="00D66B38">
        <w:rPr>
          <w:sz w:val="18"/>
          <w:lang w:val="fr-FR"/>
        </w:rPr>
        <w:t xml:space="preserve">: CNRS, Centre Alexandre Koyré. </w:t>
      </w:r>
      <w:r w:rsidR="00916E72" w:rsidRPr="00E71993">
        <w:rPr>
          <w:b/>
          <w:sz w:val="18"/>
        </w:rPr>
        <w:t>LJ</w:t>
      </w:r>
      <w:r w:rsidR="00916E72" w:rsidRPr="00E71993">
        <w:rPr>
          <w:sz w:val="18"/>
        </w:rPr>
        <w:t xml:space="preserve">: </w:t>
      </w:r>
      <w:proofErr w:type="spellStart"/>
      <w:r w:rsidR="00916E72" w:rsidRPr="00E71993">
        <w:rPr>
          <w:sz w:val="18"/>
        </w:rPr>
        <w:t>Université</w:t>
      </w:r>
      <w:proofErr w:type="spellEnd"/>
      <w:r w:rsidR="00916E72" w:rsidRPr="00E71993">
        <w:rPr>
          <w:sz w:val="18"/>
        </w:rPr>
        <w:t xml:space="preserve"> Paris 1 </w:t>
      </w:r>
      <w:proofErr w:type="spellStart"/>
      <w:r w:rsidR="00916E72" w:rsidRPr="00E71993">
        <w:rPr>
          <w:sz w:val="18"/>
        </w:rPr>
        <w:t>Panthéon</w:t>
      </w:r>
      <w:proofErr w:type="spellEnd"/>
      <w:r w:rsidR="00916E72" w:rsidRPr="00E71993">
        <w:rPr>
          <w:sz w:val="18"/>
        </w:rPr>
        <w:t xml:space="preserve">-Sorbonne. </w:t>
      </w:r>
      <w:r w:rsidR="00C5722B" w:rsidRPr="00D66B38">
        <w:rPr>
          <w:b/>
          <w:sz w:val="18"/>
        </w:rPr>
        <w:t>HL</w:t>
      </w:r>
      <w:r w:rsidR="00C5722B" w:rsidRPr="00D66B38">
        <w:rPr>
          <w:sz w:val="18"/>
        </w:rPr>
        <w:t xml:space="preserve">: Yale University. </w:t>
      </w:r>
      <w:r w:rsidR="00AD68BD" w:rsidRPr="00D66B38">
        <w:rPr>
          <w:b/>
          <w:sz w:val="18"/>
        </w:rPr>
        <w:t>JFL</w:t>
      </w:r>
      <w:r w:rsidR="00AD68BD" w:rsidRPr="00D66B38">
        <w:rPr>
          <w:sz w:val="18"/>
        </w:rPr>
        <w:t xml:space="preserve">: CNRS, Paris School of Economics. </w:t>
      </w:r>
      <w:r w:rsidR="00AD68BD" w:rsidRPr="00D66B38">
        <w:rPr>
          <w:b/>
          <w:sz w:val="18"/>
        </w:rPr>
        <w:t>AM</w:t>
      </w:r>
      <w:r w:rsidR="00AD68BD" w:rsidRPr="00D66B38">
        <w:rPr>
          <w:sz w:val="18"/>
        </w:rPr>
        <w:t xml:space="preserve">: </w:t>
      </w:r>
      <w:r w:rsidR="00E37E79" w:rsidRPr="00D66B38">
        <w:rPr>
          <w:sz w:val="18"/>
        </w:rPr>
        <w:t xml:space="preserve">CNRS, Paris School of Economics. </w:t>
      </w:r>
      <w:r w:rsidR="00E37E79" w:rsidRPr="00C31A24">
        <w:rPr>
          <w:b/>
          <w:sz w:val="18"/>
          <w:lang w:val="fr-FR"/>
        </w:rPr>
        <w:t>CMW</w:t>
      </w:r>
      <w:r w:rsidR="00E37E79" w:rsidRPr="00C31A24">
        <w:rPr>
          <w:sz w:val="18"/>
          <w:lang w:val="fr-FR"/>
        </w:rPr>
        <w:t xml:space="preserve">: </w:t>
      </w:r>
      <w:r w:rsidR="004A3B9E" w:rsidRPr="00C31A24">
        <w:rPr>
          <w:sz w:val="18"/>
          <w:lang w:val="fr-FR"/>
        </w:rPr>
        <w:t xml:space="preserve">Cardiff </w:t>
      </w:r>
      <w:proofErr w:type="spellStart"/>
      <w:r w:rsidR="004A3B9E" w:rsidRPr="00C31A24">
        <w:rPr>
          <w:sz w:val="18"/>
          <w:lang w:val="fr-FR"/>
        </w:rPr>
        <w:t>University</w:t>
      </w:r>
      <w:proofErr w:type="spellEnd"/>
      <w:r w:rsidR="004A3B9E" w:rsidRPr="00C31A24">
        <w:rPr>
          <w:sz w:val="18"/>
          <w:lang w:val="fr-FR"/>
        </w:rPr>
        <w:t>, CAST</w:t>
      </w:r>
      <w:r w:rsidR="008204EC" w:rsidRPr="00C31A24">
        <w:rPr>
          <w:sz w:val="18"/>
          <w:lang w:val="fr-FR"/>
        </w:rPr>
        <w:t>.</w:t>
      </w:r>
      <w:r w:rsidR="00914D41" w:rsidRPr="00C31A24">
        <w:rPr>
          <w:sz w:val="18"/>
          <w:lang w:val="fr-FR"/>
        </w:rPr>
        <w:t xml:space="preserve"> </w:t>
      </w:r>
      <w:r w:rsidR="00914D41" w:rsidRPr="00C31A24">
        <w:rPr>
          <w:b/>
          <w:sz w:val="18"/>
          <w:lang w:val="fr-FR"/>
        </w:rPr>
        <w:t>SM</w:t>
      </w:r>
      <w:r w:rsidR="00914D41" w:rsidRPr="00C31A24">
        <w:rPr>
          <w:sz w:val="18"/>
          <w:lang w:val="fr-FR"/>
        </w:rPr>
        <w:t xml:space="preserve">: </w:t>
      </w:r>
      <w:r w:rsidR="00DB4D20" w:rsidRPr="00C31A24">
        <w:rPr>
          <w:sz w:val="18"/>
          <w:lang w:val="fr-FR"/>
        </w:rPr>
        <w:t xml:space="preserve">Independent </w:t>
      </w:r>
      <w:proofErr w:type="spellStart"/>
      <w:r w:rsidR="00DB4D20" w:rsidRPr="00C31A24">
        <w:rPr>
          <w:sz w:val="18"/>
          <w:lang w:val="fr-FR"/>
        </w:rPr>
        <w:t>Researcher</w:t>
      </w:r>
      <w:proofErr w:type="spellEnd"/>
      <w:r w:rsidR="00914D41" w:rsidRPr="00C31A24">
        <w:rPr>
          <w:sz w:val="18"/>
          <w:lang w:val="fr-FR"/>
        </w:rPr>
        <w:t>.</w:t>
      </w:r>
      <w:r w:rsidR="00D6572F" w:rsidRPr="00D6572F">
        <w:rPr>
          <w:b/>
          <w:sz w:val="18"/>
          <w:lang w:val="fr-FR"/>
        </w:rPr>
        <w:t xml:space="preserve"> </w:t>
      </w:r>
      <w:r w:rsidR="00D6572F" w:rsidRPr="009643DB">
        <w:rPr>
          <w:b/>
          <w:sz w:val="18"/>
          <w:lang w:val="fr-FR"/>
        </w:rPr>
        <w:t>TP</w:t>
      </w:r>
      <w:r w:rsidR="00D6572F" w:rsidRPr="009643DB">
        <w:rPr>
          <w:sz w:val="18"/>
          <w:lang w:val="fr-FR"/>
        </w:rPr>
        <w:t xml:space="preserve">: Ecole Normale Supérieure de Lyon, UMR Triangle. </w:t>
      </w:r>
      <w:r w:rsidR="00D6572F" w:rsidRPr="006C4680">
        <w:rPr>
          <w:b/>
          <w:sz w:val="18"/>
          <w:lang w:val="fr-FR"/>
        </w:rPr>
        <w:t>AP</w:t>
      </w:r>
      <w:r w:rsidR="00D6572F" w:rsidRPr="006C4680">
        <w:rPr>
          <w:sz w:val="18"/>
          <w:lang w:val="fr-FR"/>
        </w:rPr>
        <w:t xml:space="preserve">: Rhizome </w:t>
      </w:r>
      <w:proofErr w:type="spellStart"/>
      <w:r w:rsidR="00D6572F" w:rsidRPr="006C4680">
        <w:rPr>
          <w:sz w:val="18"/>
          <w:lang w:val="fr-FR"/>
        </w:rPr>
        <w:t>Chôr</w:t>
      </w:r>
      <w:r w:rsidR="00D6572F">
        <w:rPr>
          <w:sz w:val="18"/>
          <w:lang w:val="fr-FR"/>
        </w:rPr>
        <w:t>os</w:t>
      </w:r>
      <w:proofErr w:type="spellEnd"/>
      <w:r w:rsidR="00D6572F">
        <w:rPr>
          <w:sz w:val="18"/>
          <w:lang w:val="fr-FR"/>
        </w:rPr>
        <w:t xml:space="preserve">, </w:t>
      </w:r>
      <w:r w:rsidR="00D6572F" w:rsidRPr="006C4680">
        <w:rPr>
          <w:sz w:val="18"/>
          <w:lang w:val="fr-FR"/>
        </w:rPr>
        <w:t xml:space="preserve">Université Libre de Bruxelles. </w:t>
      </w:r>
      <w:r w:rsidR="00914D41" w:rsidRPr="00C31A24">
        <w:rPr>
          <w:b/>
          <w:sz w:val="18"/>
          <w:lang w:val="fr-FR"/>
        </w:rPr>
        <w:t>CR</w:t>
      </w:r>
      <w:r w:rsidR="00914D41" w:rsidRPr="00C31A24">
        <w:rPr>
          <w:sz w:val="18"/>
          <w:lang w:val="fr-FR"/>
        </w:rPr>
        <w:t xml:space="preserve">: </w:t>
      </w:r>
      <w:r w:rsidR="00D66B38" w:rsidRPr="00C31A24">
        <w:rPr>
          <w:sz w:val="18"/>
          <w:lang w:val="fr-FR"/>
        </w:rPr>
        <w:t xml:space="preserve">LCF </w:t>
      </w:r>
      <w:r w:rsidR="00E72693" w:rsidRPr="00C31A24">
        <w:rPr>
          <w:sz w:val="18"/>
          <w:lang w:val="fr-FR"/>
        </w:rPr>
        <w:t>Université de la Réunion</w:t>
      </w:r>
      <w:r w:rsidR="00E8229F" w:rsidRPr="00C31A24">
        <w:rPr>
          <w:sz w:val="18"/>
          <w:lang w:val="fr-FR"/>
        </w:rPr>
        <w:t>, Sciences Po CEVIPOF</w:t>
      </w:r>
      <w:r w:rsidR="00E72693" w:rsidRPr="00C31A24">
        <w:rPr>
          <w:sz w:val="18"/>
          <w:lang w:val="fr-FR"/>
        </w:rPr>
        <w:t>.</w:t>
      </w:r>
      <w:r w:rsidR="00E8229F" w:rsidRPr="00C31A24">
        <w:rPr>
          <w:sz w:val="18"/>
          <w:lang w:val="fr-FR"/>
        </w:rPr>
        <w:t xml:space="preserve"> </w:t>
      </w:r>
      <w:r w:rsidR="00E8229F" w:rsidRPr="00C31A24">
        <w:rPr>
          <w:b/>
          <w:sz w:val="18"/>
          <w:lang w:val="fr-FR"/>
        </w:rPr>
        <w:t>BR</w:t>
      </w:r>
      <w:r w:rsidR="00E8229F" w:rsidRPr="00C31A24">
        <w:rPr>
          <w:sz w:val="18"/>
          <w:lang w:val="fr-FR"/>
        </w:rPr>
        <w:t xml:space="preserve">: </w:t>
      </w:r>
      <w:r w:rsidR="00E8229F" w:rsidRPr="00C31A24">
        <w:rPr>
          <w:sz w:val="18"/>
          <w:lang w:val="fr-FR"/>
        </w:rPr>
        <w:lastRenderedPageBreak/>
        <w:t xml:space="preserve">CNRS, Sciences Po CEVIPOF. </w:t>
      </w:r>
      <w:r w:rsidR="00D6572F" w:rsidRPr="009643DB">
        <w:rPr>
          <w:b/>
          <w:sz w:val="18"/>
          <w:lang w:val="fr-FR"/>
        </w:rPr>
        <w:t>RR</w:t>
      </w:r>
      <w:r w:rsidR="00D6572F" w:rsidRPr="009643DB">
        <w:rPr>
          <w:sz w:val="18"/>
          <w:lang w:val="fr-FR"/>
        </w:rPr>
        <w:t xml:space="preserve">: Université Paris 8, </w:t>
      </w:r>
      <w:proofErr w:type="spellStart"/>
      <w:r w:rsidR="00D6572F" w:rsidRPr="009643DB">
        <w:rPr>
          <w:sz w:val="18"/>
          <w:lang w:val="fr-FR"/>
        </w:rPr>
        <w:t>Labtop</w:t>
      </w:r>
      <w:proofErr w:type="spellEnd"/>
      <w:r w:rsidR="00D6572F" w:rsidRPr="009643DB">
        <w:rPr>
          <w:sz w:val="18"/>
          <w:lang w:val="fr-FR"/>
        </w:rPr>
        <w:t xml:space="preserve">-CRESPPA. </w:t>
      </w:r>
      <w:r w:rsidR="00E8229F" w:rsidRPr="00D66B38">
        <w:rPr>
          <w:b/>
          <w:sz w:val="18"/>
          <w:lang w:val="fr-FR"/>
        </w:rPr>
        <w:t>PS</w:t>
      </w:r>
      <w:r w:rsidR="00CD3375" w:rsidRPr="00D66B38">
        <w:rPr>
          <w:sz w:val="18"/>
          <w:lang w:val="fr-FR"/>
        </w:rPr>
        <w:t xml:space="preserve">: </w:t>
      </w:r>
      <w:r w:rsidR="00DB4D20" w:rsidRPr="00D66B38">
        <w:rPr>
          <w:sz w:val="18"/>
          <w:lang w:val="fr-FR"/>
        </w:rPr>
        <w:t xml:space="preserve">Independent </w:t>
      </w:r>
      <w:proofErr w:type="spellStart"/>
      <w:r w:rsidR="00DB4D20" w:rsidRPr="00D66B38">
        <w:rPr>
          <w:sz w:val="18"/>
          <w:lang w:val="fr-FR"/>
        </w:rPr>
        <w:t>Researcher</w:t>
      </w:r>
      <w:proofErr w:type="spellEnd"/>
      <w:r w:rsidR="00CD3375" w:rsidRPr="00D66B38">
        <w:rPr>
          <w:sz w:val="18"/>
          <w:lang w:val="fr-FR"/>
        </w:rPr>
        <w:t xml:space="preserve">. </w:t>
      </w:r>
      <w:proofErr w:type="spellStart"/>
      <w:r w:rsidR="00D6572F" w:rsidRPr="00D66B38">
        <w:rPr>
          <w:b/>
          <w:sz w:val="18"/>
          <w:lang w:val="fr-FR"/>
        </w:rPr>
        <w:t>S</w:t>
      </w:r>
      <w:r w:rsidR="00D6572F">
        <w:rPr>
          <w:b/>
          <w:sz w:val="18"/>
          <w:lang w:val="fr-FR"/>
        </w:rPr>
        <w:t>e</w:t>
      </w:r>
      <w:r w:rsidR="00D6572F" w:rsidRPr="00D66B38">
        <w:rPr>
          <w:b/>
          <w:sz w:val="18"/>
          <w:lang w:val="fr-FR"/>
        </w:rPr>
        <w:t>T</w:t>
      </w:r>
      <w:proofErr w:type="spellEnd"/>
      <w:r w:rsidR="00D6572F" w:rsidRPr="00D66B38">
        <w:rPr>
          <w:sz w:val="18"/>
          <w:lang w:val="fr-FR"/>
        </w:rPr>
        <w:t>: Université</w:t>
      </w:r>
      <w:r w:rsidR="00D6572F" w:rsidRPr="006A3BF2">
        <w:rPr>
          <w:sz w:val="18"/>
          <w:lang w:val="fr-FR"/>
        </w:rPr>
        <w:t xml:space="preserve"> Paris 8, Centre Alexandre Koyré. </w:t>
      </w:r>
      <w:proofErr w:type="spellStart"/>
      <w:r w:rsidR="009410EF" w:rsidRPr="00C31A24">
        <w:rPr>
          <w:b/>
          <w:sz w:val="18"/>
        </w:rPr>
        <w:t>S</w:t>
      </w:r>
      <w:r w:rsidR="00401A98" w:rsidRPr="00C31A24">
        <w:rPr>
          <w:b/>
          <w:sz w:val="18"/>
        </w:rPr>
        <w:t>o</w:t>
      </w:r>
      <w:r w:rsidR="009410EF" w:rsidRPr="00C31A24">
        <w:rPr>
          <w:b/>
          <w:sz w:val="18"/>
        </w:rPr>
        <w:t>T</w:t>
      </w:r>
      <w:proofErr w:type="spellEnd"/>
      <w:r w:rsidR="009410EF" w:rsidRPr="00C31A24">
        <w:rPr>
          <w:sz w:val="18"/>
        </w:rPr>
        <w:t>:</w:t>
      </w:r>
      <w:r w:rsidR="00795E7D" w:rsidRPr="00C31A24">
        <w:rPr>
          <w:sz w:val="18"/>
        </w:rPr>
        <w:t xml:space="preserve"> CNRS.</w:t>
      </w:r>
    </w:p>
    <w:p w:rsidR="008E3BE4" w:rsidRPr="007E39E4" w:rsidRDefault="004E0713">
      <w:pPr>
        <w:rPr>
          <w:rFonts w:asciiTheme="majorHAnsi" w:eastAsiaTheme="majorEastAsia" w:hAnsiTheme="majorHAnsi" w:cstheme="majorBidi"/>
          <w:b/>
          <w:bCs/>
          <w:color w:val="365F91" w:themeColor="accent1" w:themeShade="BF"/>
          <w:sz w:val="28"/>
          <w:szCs w:val="28"/>
        </w:rPr>
      </w:pPr>
      <w:proofErr w:type="gramStart"/>
      <w:r>
        <w:rPr>
          <w:b/>
          <w:sz w:val="18"/>
        </w:rPr>
        <w:t>Acknowledg</w:t>
      </w:r>
      <w:r w:rsidR="00D615BB">
        <w:rPr>
          <w:b/>
          <w:sz w:val="18"/>
        </w:rPr>
        <w:t>e</w:t>
      </w:r>
      <w:r w:rsidR="00063661" w:rsidRPr="00063661">
        <w:rPr>
          <w:b/>
          <w:sz w:val="18"/>
        </w:rPr>
        <w:t>ments.</w:t>
      </w:r>
      <w:proofErr w:type="gramEnd"/>
      <w:r w:rsidR="00063661" w:rsidRPr="00063661">
        <w:rPr>
          <w:b/>
          <w:sz w:val="18"/>
        </w:rPr>
        <w:t xml:space="preserve"> </w:t>
      </w:r>
      <w:r w:rsidR="00063661" w:rsidRPr="00063661">
        <w:rPr>
          <w:sz w:val="18"/>
        </w:rPr>
        <w:t>All</w:t>
      </w:r>
      <w:r w:rsidR="00063661">
        <w:rPr>
          <w:sz w:val="18"/>
        </w:rPr>
        <w:t xml:space="preserve"> authors participated in the observation of the Citizens’ Convention for Climate (CCC)</w:t>
      </w:r>
      <w:r w:rsidR="007746A9">
        <w:rPr>
          <w:sz w:val="18"/>
        </w:rPr>
        <w:t xml:space="preserve"> and contributed to the analysis</w:t>
      </w:r>
      <w:r w:rsidR="00063661">
        <w:rPr>
          <w:sz w:val="18"/>
        </w:rPr>
        <w:t xml:space="preserve">. L.-G. Giraudet </w:t>
      </w:r>
      <w:r w:rsidR="007C391E">
        <w:rPr>
          <w:sz w:val="18"/>
        </w:rPr>
        <w:t xml:space="preserve">wrote the initial draft. </w:t>
      </w:r>
      <w:proofErr w:type="gramStart"/>
      <w:r w:rsidR="007C391E">
        <w:rPr>
          <w:sz w:val="18"/>
        </w:rPr>
        <w:t xml:space="preserve">All authors </w:t>
      </w:r>
      <w:r w:rsidR="007746A9">
        <w:rPr>
          <w:sz w:val="18"/>
        </w:rPr>
        <w:t>contributed to</w:t>
      </w:r>
      <w:r w:rsidR="007C391E">
        <w:rPr>
          <w:sz w:val="18"/>
        </w:rPr>
        <w:t xml:space="preserve"> </w:t>
      </w:r>
      <w:r w:rsidR="000F0D40">
        <w:rPr>
          <w:sz w:val="18"/>
        </w:rPr>
        <w:t xml:space="preserve">the </w:t>
      </w:r>
      <w:r w:rsidR="007C391E">
        <w:rPr>
          <w:sz w:val="18"/>
        </w:rPr>
        <w:t>review and editing of the initial draft.</w:t>
      </w:r>
      <w:proofErr w:type="gramEnd"/>
      <w:r w:rsidR="007C391E">
        <w:rPr>
          <w:sz w:val="18"/>
        </w:rPr>
        <w:t xml:space="preserve"> J.-M.</w:t>
      </w:r>
      <w:r w:rsidR="00063661">
        <w:rPr>
          <w:sz w:val="18"/>
        </w:rPr>
        <w:t xml:space="preserve"> </w:t>
      </w:r>
      <w:proofErr w:type="spellStart"/>
      <w:r w:rsidR="00063661">
        <w:rPr>
          <w:sz w:val="18"/>
        </w:rPr>
        <w:t>Fourniau</w:t>
      </w:r>
      <w:proofErr w:type="spellEnd"/>
      <w:r w:rsidR="00063661">
        <w:rPr>
          <w:sz w:val="18"/>
        </w:rPr>
        <w:t xml:space="preserve"> was a member of the Governance Committee of the</w:t>
      </w:r>
      <w:r w:rsidR="007C391E">
        <w:rPr>
          <w:sz w:val="18"/>
        </w:rPr>
        <w:t xml:space="preserve"> CCC</w:t>
      </w:r>
      <w:r w:rsidR="00063661">
        <w:rPr>
          <w:sz w:val="18"/>
        </w:rPr>
        <w:t xml:space="preserve">. </w:t>
      </w:r>
      <w:r w:rsidR="00063661" w:rsidRPr="00B710D3">
        <w:rPr>
          <w:sz w:val="18"/>
        </w:rPr>
        <w:t xml:space="preserve">We thank Graham Smith </w:t>
      </w:r>
      <w:r w:rsidR="00A900F7">
        <w:rPr>
          <w:sz w:val="18"/>
        </w:rPr>
        <w:t>and Jane</w:t>
      </w:r>
      <w:r w:rsidR="008E12B0">
        <w:rPr>
          <w:sz w:val="18"/>
        </w:rPr>
        <w:t xml:space="preserve"> </w:t>
      </w:r>
      <w:proofErr w:type="spellStart"/>
      <w:r w:rsidR="008E12B0">
        <w:rPr>
          <w:sz w:val="18"/>
        </w:rPr>
        <w:t>M</w:t>
      </w:r>
      <w:r w:rsidR="00A900F7">
        <w:rPr>
          <w:sz w:val="18"/>
        </w:rPr>
        <w:t>ansbridge</w:t>
      </w:r>
      <w:proofErr w:type="spellEnd"/>
      <w:r w:rsidR="008E12B0">
        <w:rPr>
          <w:sz w:val="18"/>
        </w:rPr>
        <w:t xml:space="preserve"> </w:t>
      </w:r>
      <w:r w:rsidR="00063661" w:rsidRPr="00B710D3">
        <w:rPr>
          <w:sz w:val="18"/>
        </w:rPr>
        <w:t xml:space="preserve">for </w:t>
      </w:r>
      <w:r w:rsidR="008E12B0">
        <w:rPr>
          <w:sz w:val="18"/>
        </w:rPr>
        <w:t xml:space="preserve">their </w:t>
      </w:r>
      <w:r w:rsidR="00B710D3">
        <w:rPr>
          <w:sz w:val="18"/>
        </w:rPr>
        <w:t xml:space="preserve">invaluable </w:t>
      </w:r>
      <w:r w:rsidR="00063661" w:rsidRPr="00B710D3">
        <w:rPr>
          <w:sz w:val="18"/>
        </w:rPr>
        <w:t xml:space="preserve">comments on </w:t>
      </w:r>
      <w:r w:rsidR="00A1119E" w:rsidRPr="00B710D3">
        <w:rPr>
          <w:sz w:val="18"/>
        </w:rPr>
        <w:t xml:space="preserve">the </w:t>
      </w:r>
      <w:r w:rsidR="00063661" w:rsidRPr="00B710D3">
        <w:rPr>
          <w:sz w:val="18"/>
        </w:rPr>
        <w:t>draft paper.</w:t>
      </w:r>
      <w:r w:rsidR="008E3BE4" w:rsidRPr="007E39E4">
        <w:br w:type="page"/>
      </w:r>
    </w:p>
    <w:p w:rsidR="008312B4" w:rsidRDefault="008312B4" w:rsidP="008312B4">
      <w:pPr>
        <w:pStyle w:val="Titre1"/>
      </w:pPr>
      <w:r>
        <w:lastRenderedPageBreak/>
        <w:t>Introduction</w:t>
      </w:r>
    </w:p>
    <w:p w:rsidR="008B27CA" w:rsidRDefault="008B27CA" w:rsidP="008B27CA">
      <w:r>
        <w:t>Deliberative mini-publics are gaining traction across the world to address a number of complex issues that have proved difficult to solve with the traditional democratic apparatus (</w:t>
      </w:r>
      <w:proofErr w:type="spellStart"/>
      <w:r>
        <w:t>Dryzek</w:t>
      </w:r>
      <w:proofErr w:type="spellEnd"/>
      <w:r>
        <w:t xml:space="preserve"> et al., 2019). The most studied examples include assemblies </w:t>
      </w:r>
      <w:del w:id="40" w:author="LG Giraudet" w:date="2021-09-23T17:44:00Z">
        <w:r w:rsidDel="00B9046D">
          <w:delText xml:space="preserve">deliberating </w:delText>
        </w:r>
      </w:del>
      <w:r>
        <w:t xml:space="preserve">on </w:t>
      </w:r>
      <w:del w:id="41" w:author="LG Giraudet" w:date="2021-09-23T17:44:00Z">
        <w:r w:rsidDel="00B9046D">
          <w:delText xml:space="preserve">changing </w:delText>
        </w:r>
      </w:del>
      <w:r>
        <w:t xml:space="preserve">electoral laws in British Columbia </w:t>
      </w:r>
      <w:ins w:id="42" w:author="LG Giraudet" w:date="2021-09-23T17:44:00Z">
        <w:r w:rsidR="00B9046D">
          <w:t xml:space="preserve">and Oregon </w:t>
        </w:r>
      </w:ins>
      <w:del w:id="43" w:author="LG Giraudet" w:date="2021-09-23T17:44:00Z">
        <w:r w:rsidDel="00B9046D">
          <w:delText xml:space="preserve">in 2004 </w:delText>
        </w:r>
      </w:del>
      <w:r>
        <w:t>(Fournier et al., 2011</w:t>
      </w:r>
      <w:ins w:id="44" w:author="LG Giraudet" w:date="2021-09-23T17:44:00Z">
        <w:r w:rsidR="00B9046D">
          <w:t xml:space="preserve">; </w:t>
        </w:r>
      </w:ins>
      <w:del w:id="45" w:author="LG Giraudet" w:date="2021-09-23T17:45:00Z">
        <w:r w:rsidDel="00B9046D">
          <w:delText xml:space="preserve">) and Oregon </w:delText>
        </w:r>
      </w:del>
      <w:del w:id="46" w:author="LG Giraudet" w:date="2021-07-20T10:25:00Z">
        <w:r w:rsidDel="003718C2">
          <w:delText xml:space="preserve">in </w:delText>
        </w:r>
      </w:del>
      <w:del w:id="47" w:author="LG Giraudet" w:date="2021-09-23T17:45:00Z">
        <w:r w:rsidDel="00B9046D">
          <w:delText xml:space="preserve">2009 </w:delText>
        </w:r>
      </w:del>
      <w:del w:id="48" w:author="LG Giraudet" w:date="2021-07-20T10:25:00Z">
        <w:r w:rsidDel="003718C2">
          <w:delText xml:space="preserve">through </w:delText>
        </w:r>
      </w:del>
      <w:del w:id="49" w:author="LG Giraudet" w:date="2021-09-23T17:45:00Z">
        <w:r w:rsidDel="00B9046D">
          <w:delText>2014 (</w:delText>
        </w:r>
      </w:del>
      <w:r>
        <w:t xml:space="preserve">Warren and </w:t>
      </w:r>
      <w:proofErr w:type="spellStart"/>
      <w:r>
        <w:t>Gastil</w:t>
      </w:r>
      <w:proofErr w:type="spellEnd"/>
      <w:r>
        <w:t>, 2015)</w:t>
      </w:r>
      <w:del w:id="50" w:author="LG Giraudet" w:date="2021-09-27T17:48:00Z">
        <w:r w:rsidDel="00D33013">
          <w:delText>,</w:delText>
        </w:r>
      </w:del>
      <w:r>
        <w:t xml:space="preserve"> and on same-sex marriage and abortion </w:t>
      </w:r>
      <w:del w:id="51" w:author="LG Giraudet" w:date="2021-09-29T18:48:00Z">
        <w:r w:rsidDel="00AB3C3D">
          <w:delText xml:space="preserve">(among other topics) </w:delText>
        </w:r>
      </w:del>
      <w:r>
        <w:t xml:space="preserve">in Ireland </w:t>
      </w:r>
      <w:del w:id="52" w:author="LG Giraudet" w:date="2021-07-20T10:25:00Z">
        <w:r w:rsidDel="003718C2">
          <w:delText xml:space="preserve">in </w:delText>
        </w:r>
      </w:del>
      <w:del w:id="53" w:author="LG Giraudet" w:date="2021-09-23T17:45:00Z">
        <w:r w:rsidDel="00B9046D">
          <w:delText xml:space="preserve">2013 </w:delText>
        </w:r>
      </w:del>
      <w:del w:id="54" w:author="LG Giraudet" w:date="2021-07-20T10:25:00Z">
        <w:r w:rsidDel="003718C2">
          <w:delText xml:space="preserve">through </w:delText>
        </w:r>
      </w:del>
      <w:del w:id="55" w:author="LG Giraudet" w:date="2021-09-23T17:45:00Z">
        <w:r w:rsidDel="00B9046D">
          <w:delText xml:space="preserve">2018 </w:delText>
        </w:r>
      </w:del>
      <w:r>
        <w:t xml:space="preserve">(Farrell et al., 2019; </w:t>
      </w:r>
      <w:r w:rsidR="00A30177">
        <w:t>Devaney et al., 2020; Courant, 2020</w:t>
      </w:r>
      <w:r>
        <w:t xml:space="preserve">). Deliberative mini-publics involve lay citizens who are drawn by lot and invited to come together, deliberate and </w:t>
      </w:r>
      <w:ins w:id="56" w:author="LG Giraudet" w:date="2021-07-21T14:38:00Z">
        <w:r w:rsidR="008553D6">
          <w:t>produce policy recommendations</w:t>
        </w:r>
      </w:ins>
      <w:del w:id="57" w:author="LG Giraudet" w:date="2021-07-21T14:38:00Z">
        <w:r w:rsidDel="00E25BD1">
          <w:delText>submit policy proposals to government executives or elected authorities</w:delText>
        </w:r>
      </w:del>
      <w:r>
        <w:t xml:space="preserve">. Citizens’ assemblies are a specific form of deliberative mini-publics involving a </w:t>
      </w:r>
      <w:del w:id="58" w:author="LG Giraudet" w:date="2021-07-20T10:27:00Z">
        <w:r w:rsidDel="00977992">
          <w:delText xml:space="preserve">critical </w:delText>
        </w:r>
      </w:del>
      <w:ins w:id="59" w:author="LG Giraudet" w:date="2021-07-20T10:27:00Z">
        <w:r w:rsidR="00977992">
          <w:t xml:space="preserve">sufficiently large </w:t>
        </w:r>
      </w:ins>
      <w:r>
        <w:t xml:space="preserve">number of </w:t>
      </w:r>
      <w:del w:id="60" w:author="LG Giraudet" w:date="2021-07-25T15:34:00Z">
        <w:r w:rsidDel="00726866">
          <w:delText xml:space="preserve">representative </w:delText>
        </w:r>
      </w:del>
      <w:r>
        <w:t xml:space="preserve">participants and lasting long enough for them to </w:t>
      </w:r>
      <w:del w:id="61" w:author="LG Giraudet" w:date="2021-07-21T14:37:00Z">
        <w:r w:rsidDel="008553D6">
          <w:delText xml:space="preserve">produce </w:delText>
        </w:r>
      </w:del>
      <w:del w:id="62" w:author="LG Giraudet" w:date="2021-07-20T10:26:00Z">
        <w:r w:rsidDel="00977992">
          <w:delText>readily implementable policies</w:delText>
        </w:r>
      </w:del>
      <w:ins w:id="63" w:author="LG Giraudet" w:date="2021-07-21T14:38:00Z">
        <w:r w:rsidR="00E25BD1">
          <w:t>submit policy proposals to government executives or elected authorities</w:t>
        </w:r>
      </w:ins>
      <w:r>
        <w:t>.</w:t>
      </w:r>
    </w:p>
    <w:p w:rsidR="008B27CA" w:rsidRDefault="008B27CA" w:rsidP="008B27CA">
      <w:r>
        <w:t xml:space="preserve">From a normative perspective, citizens’ assemblies both complement and feed into representative democracy in an attempt to increase the quality of deliberation and, ultimately, the </w:t>
      </w:r>
      <w:ins w:id="64" w:author="LG Giraudet" w:date="2021-07-20T10:27:00Z">
        <w:r w:rsidR="00A9266E">
          <w:t xml:space="preserve">legitimacy </w:t>
        </w:r>
      </w:ins>
      <w:ins w:id="65" w:author="LG Giraudet" w:date="2021-07-21T14:39:00Z">
        <w:r w:rsidR="00E25BD1">
          <w:t xml:space="preserve">and </w:t>
        </w:r>
      </w:ins>
      <w:r>
        <w:t xml:space="preserve">effectiveness of policy-making. To achieve this, citizens’ assemblies </w:t>
      </w:r>
      <w:ins w:id="66" w:author="LG Giraudet" w:date="2021-07-21T14:41:00Z">
        <w:r w:rsidR="00E25BD1">
          <w:t xml:space="preserve">are intended to </w:t>
        </w:r>
      </w:ins>
      <w:ins w:id="67" w:author="LG Giraudet" w:date="2021-07-21T15:04:00Z">
        <w:r w:rsidR="006B20DA">
          <w:t>foster</w:t>
        </w:r>
      </w:ins>
      <w:del w:id="68" w:author="LG Giraudet" w:date="2021-07-21T14:40:00Z">
        <w:r w:rsidDel="00E25BD1">
          <w:delText>rely on</w:delText>
        </w:r>
      </w:del>
      <w:r>
        <w:t xml:space="preserve"> authentic, inclusive and consequential deliberation (</w:t>
      </w:r>
      <w:proofErr w:type="spellStart"/>
      <w:r>
        <w:t>Dryzek</w:t>
      </w:r>
      <w:proofErr w:type="spellEnd"/>
      <w:r w:rsidR="0050279C">
        <w:t>, 2009</w:t>
      </w:r>
      <w:r>
        <w:t xml:space="preserve">). Deliberation is a form of structured </w:t>
      </w:r>
      <w:ins w:id="69" w:author="LG Giraudet" w:date="2021-07-20T10:28:00Z">
        <w:r w:rsidR="00B463D3">
          <w:t xml:space="preserve">exchange of arguments, information and stories that can, when conducted properly, </w:t>
        </w:r>
      </w:ins>
      <w:del w:id="70" w:author="LG Giraudet" w:date="2021-07-20T10:29:00Z">
        <w:r w:rsidDel="00B463D3">
          <w:delText xml:space="preserve">and policed discussion harnessing </w:delText>
        </w:r>
      </w:del>
      <w:ins w:id="71" w:author="LG Giraudet" w:date="2021-07-20T10:29:00Z">
        <w:r w:rsidR="00B463D3">
          <w:t>produce</w:t>
        </w:r>
      </w:ins>
      <w:ins w:id="72" w:author="LG Giraudet" w:date="2021-07-21T15:04:00Z">
        <w:r w:rsidR="006B20DA">
          <w:t xml:space="preserve"> and harness</w:t>
        </w:r>
      </w:ins>
      <w:ins w:id="73" w:author="LG Giraudet" w:date="2021-07-20T10:29:00Z">
        <w:r w:rsidR="00B463D3">
          <w:t xml:space="preserve"> </w:t>
        </w:r>
      </w:ins>
      <w:r>
        <w:t xml:space="preserve">collective intelligence. </w:t>
      </w:r>
      <w:del w:id="74" w:author="LG Giraudet" w:date="2021-07-20T10:29:00Z">
        <w:r w:rsidDel="00016A38">
          <w:delText xml:space="preserve">It </w:delText>
        </w:r>
      </w:del>
      <w:ins w:id="75" w:author="LG Giraudet" w:date="2021-07-20T10:29:00Z">
        <w:r w:rsidR="00016A38">
          <w:t xml:space="preserve">Deliberation </w:t>
        </w:r>
      </w:ins>
      <w:r>
        <w:t xml:space="preserve">is considered to result in decisions that more effectively reflect the will of the many than </w:t>
      </w:r>
      <w:proofErr w:type="gramStart"/>
      <w:r>
        <w:t>does</w:t>
      </w:r>
      <w:proofErr w:type="gramEnd"/>
      <w:r>
        <w:t xml:space="preserve"> rhetoric – the main vehicle in conventional democracy (Chambers, 2009). Random selection of participants is expected to make deliberation in citizens’ assemblies both more authentic and more inclusive</w:t>
      </w:r>
      <w:ins w:id="76" w:author="LG Giraudet" w:date="2021-07-29T11:19:00Z">
        <w:r w:rsidR="009E5EC0">
          <w:t xml:space="preserve">, </w:t>
        </w:r>
      </w:ins>
      <w:del w:id="77" w:author="LG Giraudet" w:date="2021-07-29T11:19:00Z">
        <w:r w:rsidDel="009E5EC0">
          <w:delText>. The device indeed enables</w:delText>
        </w:r>
      </w:del>
      <w:ins w:id="78" w:author="LG Giraudet" w:date="2021-07-29T11:19:00Z">
        <w:r w:rsidR="009E5EC0">
          <w:t>enabling</w:t>
        </w:r>
      </w:ins>
      <w:r>
        <w:t xml:space="preserve"> all types of citizens</w:t>
      </w:r>
      <w:del w:id="79" w:author="LG Giraudet" w:date="2021-07-29T11:19:00Z">
        <w:r w:rsidDel="00925902">
          <w:delText xml:space="preserve">, </w:delText>
        </w:r>
      </w:del>
      <w:ins w:id="80" w:author="LG Giraudet" w:date="2021-07-29T11:19:00Z">
        <w:r w:rsidR="00925902">
          <w:t xml:space="preserve"> – </w:t>
        </w:r>
      </w:ins>
      <w:r>
        <w:t>chiefly including those who do not normally participate in popular votes (</w:t>
      </w:r>
      <w:proofErr w:type="spellStart"/>
      <w:r>
        <w:t>Neblo</w:t>
      </w:r>
      <w:proofErr w:type="spellEnd"/>
      <w:r>
        <w:t xml:space="preserve"> et al. 2010)</w:t>
      </w:r>
      <w:ins w:id="81" w:author="LG Giraudet" w:date="2021-07-29T11:19:00Z">
        <w:r w:rsidR="00D06F59">
          <w:t xml:space="preserve"> –</w:t>
        </w:r>
      </w:ins>
      <w:del w:id="82" w:author="LG Giraudet" w:date="2021-07-29T11:19:00Z">
        <w:r w:rsidDel="00925902">
          <w:delText>,</w:delText>
        </w:r>
      </w:del>
      <w:r>
        <w:t xml:space="preserve"> to bring and share their first-hand experience of practical yet complex problems – which representatives often lack. The citizens’ assembly in turn serves as a “recommending force” or “corpus of trustee” to the broader </w:t>
      </w:r>
      <w:r w:rsidR="00591D65">
        <w:t>public (</w:t>
      </w:r>
      <w:proofErr w:type="spellStart"/>
      <w:r w:rsidR="00591D65">
        <w:t>Mansbridge</w:t>
      </w:r>
      <w:proofErr w:type="spellEnd"/>
      <w:r w:rsidR="00591D65">
        <w:t xml:space="preserve"> et al., 2012;</w:t>
      </w:r>
      <w:r>
        <w:t xml:space="preserve"> Warren and </w:t>
      </w:r>
      <w:proofErr w:type="spellStart"/>
      <w:r>
        <w:t>Gastil</w:t>
      </w:r>
      <w:proofErr w:type="spellEnd"/>
      <w:r w:rsidR="00591D65">
        <w:t>,</w:t>
      </w:r>
      <w:r>
        <w:t xml:space="preserve"> 2015</w:t>
      </w:r>
      <w:r w:rsidR="00591D65">
        <w:t>; Warren 2017</w:t>
      </w:r>
      <w:r>
        <w:t xml:space="preserve">). </w:t>
      </w:r>
      <w:del w:id="83" w:author="LG Giraudet" w:date="2021-09-27T16:52:00Z">
        <w:r w:rsidDel="00D479E5">
          <w:delText>Such m</w:delText>
        </w:r>
      </w:del>
      <w:del w:id="84" w:author="LG Giraudet" w:date="2021-09-27T17:01:00Z">
        <w:r w:rsidDel="004920BC">
          <w:delText xml:space="preserve">acro-political uptake </w:delText>
        </w:r>
      </w:del>
      <w:del w:id="85" w:author="LG Giraudet" w:date="2021-09-27T17:02:00Z">
        <w:r w:rsidDel="004920BC">
          <w:delText xml:space="preserve">has been documented </w:delText>
        </w:r>
      </w:del>
      <w:ins w:id="86" w:author="LG Giraudet" w:date="2021-09-29T18:53:00Z">
        <w:r w:rsidR="003928FA">
          <w:t>There is growing evidence from</w:t>
        </w:r>
      </w:ins>
      <w:del w:id="87" w:author="LG Giraudet" w:date="2021-09-29T18:53:00Z">
        <w:r w:rsidDel="003928FA">
          <w:delText>in</w:delText>
        </w:r>
      </w:del>
      <w:r>
        <w:t xml:space="preserve"> </w:t>
      </w:r>
      <w:ins w:id="88" w:author="LG Giraudet" w:date="2021-09-29T18:53:00Z">
        <w:r w:rsidR="003928FA">
          <w:t xml:space="preserve">the United States </w:t>
        </w:r>
      </w:ins>
      <w:del w:id="89" w:author="LG Giraudet" w:date="2021-09-29T18:53:00Z">
        <w:r w:rsidDel="003928FA">
          <w:delText xml:space="preserve">Oregon </w:delText>
        </w:r>
      </w:del>
      <w:r>
        <w:t>(</w:t>
      </w:r>
      <w:proofErr w:type="spellStart"/>
      <w:r>
        <w:t>Gastil</w:t>
      </w:r>
      <w:proofErr w:type="spellEnd"/>
      <w:r>
        <w:t xml:space="preserve"> et al., 2016</w:t>
      </w:r>
      <w:ins w:id="90" w:author="LG Giraudet" w:date="2021-09-29T18:53:00Z">
        <w:r w:rsidR="003928FA">
          <w:t>; Ingham and Levin, 2018</w:t>
        </w:r>
      </w:ins>
      <w:r>
        <w:t xml:space="preserve">), </w:t>
      </w:r>
      <w:del w:id="91" w:author="LG Giraudet" w:date="2021-09-29T18:53:00Z">
        <w:r w:rsidDel="003928FA">
          <w:delText xml:space="preserve">in Alberta </w:delText>
        </w:r>
      </w:del>
      <w:ins w:id="92" w:author="LG Giraudet" w:date="2021-09-29T18:53:00Z">
        <w:r w:rsidR="003928FA">
          <w:t xml:space="preserve">Canada </w:t>
        </w:r>
      </w:ins>
      <w:r>
        <w:t>(</w:t>
      </w:r>
      <w:proofErr w:type="spellStart"/>
      <w:r>
        <w:t>Boulianne</w:t>
      </w:r>
      <w:proofErr w:type="spellEnd"/>
      <w:r>
        <w:t xml:space="preserve">, 2018), </w:t>
      </w:r>
      <w:del w:id="93" w:author="LG Giraudet" w:date="2021-09-29T18:53:00Z">
        <w:r w:rsidDel="003928FA">
          <w:delText xml:space="preserve">across the United States (Ingham and Levin, 2018) </w:delText>
        </w:r>
      </w:del>
      <w:r>
        <w:t xml:space="preserve">and </w:t>
      </w:r>
      <w:del w:id="94" w:author="LG Giraudet" w:date="2021-09-29T18:54:00Z">
        <w:r w:rsidDel="003928FA">
          <w:delText xml:space="preserve">in </w:delText>
        </w:r>
      </w:del>
      <w:r>
        <w:t>Ireland (Suiter et al., 2020)</w:t>
      </w:r>
      <w:ins w:id="95" w:author="LG Giraudet" w:date="2021-09-29T18:54:00Z">
        <w:r w:rsidR="003928FA">
          <w:t xml:space="preserve"> that mini-public indeed are effective at generating support among the broader public</w:t>
        </w:r>
      </w:ins>
      <w:r>
        <w:t xml:space="preserve">. </w:t>
      </w:r>
      <w:ins w:id="96" w:author="LG Giraudet" w:date="2021-09-27T17:02:00Z">
        <w:r w:rsidR="004920BC">
          <w:t xml:space="preserve">Such adherence </w:t>
        </w:r>
      </w:ins>
      <w:del w:id="97" w:author="LG Giraudet" w:date="2021-09-27T17:02:00Z">
        <w:r w:rsidDel="004920BC">
          <w:delText xml:space="preserve">It </w:delText>
        </w:r>
      </w:del>
      <w:r>
        <w:t>is thought to rely on different processes, including trust – the broader public perceiving the mini-public as representative, hence trustworthy – and heuristics – assuming some division of cognitive labor is inevitable in democratic decision-</w:t>
      </w:r>
      <w:proofErr w:type="gramStart"/>
      <w:r>
        <w:t>making,</w:t>
      </w:r>
      <w:proofErr w:type="gramEnd"/>
      <w:r>
        <w:t xml:space="preserve"> the broader public can </w:t>
      </w:r>
      <w:r w:rsidR="005B01FA">
        <w:t xml:space="preserve">thus </w:t>
      </w:r>
      <w:r>
        <w:t>rely on “information cues” produced by the mini-public (McKenzie and Warren</w:t>
      </w:r>
      <w:r w:rsidR="008F42B1">
        <w:t>, 2012</w:t>
      </w:r>
      <w:r>
        <w:t>).</w:t>
      </w:r>
    </w:p>
    <w:p w:rsidR="008B27CA" w:rsidRDefault="008B27CA" w:rsidP="008B27CA">
      <w:r>
        <w:t>The degree to which deliberation in citizens’ assemblies should be consequential is less consensual. While most theorists agree that participants who have devoted significant time and effort in such a process should at least “have a say” on its outcomes (</w:t>
      </w:r>
      <w:proofErr w:type="spellStart"/>
      <w:r w:rsidR="00624207">
        <w:t>Goodin</w:t>
      </w:r>
      <w:proofErr w:type="spellEnd"/>
      <w:r w:rsidR="00624207">
        <w:t xml:space="preserve"> and </w:t>
      </w:r>
      <w:proofErr w:type="spellStart"/>
      <w:r w:rsidR="00624207">
        <w:t>Dryzek</w:t>
      </w:r>
      <w:proofErr w:type="spellEnd"/>
      <w:r w:rsidR="00624207">
        <w:t>, 2006;</w:t>
      </w:r>
      <w:r>
        <w:t xml:space="preserve"> Chambers</w:t>
      </w:r>
      <w:r w:rsidR="00624207">
        <w:t xml:space="preserve">, 2009; </w:t>
      </w:r>
      <w:proofErr w:type="spellStart"/>
      <w:r w:rsidR="00624207">
        <w:t>Caluwaerts</w:t>
      </w:r>
      <w:proofErr w:type="spellEnd"/>
      <w:r w:rsidR="00624207">
        <w:t xml:space="preserve"> and </w:t>
      </w:r>
      <w:proofErr w:type="spellStart"/>
      <w:r w:rsidR="00624207">
        <w:t>Reuchamps</w:t>
      </w:r>
      <w:proofErr w:type="spellEnd"/>
      <w:r w:rsidR="00624207">
        <w:t>, 2015</w:t>
      </w:r>
      <w:r>
        <w:t xml:space="preserve">), arguments differ as to the form this should take. </w:t>
      </w:r>
      <w:r w:rsidRPr="00E22D97">
        <w:t>On the sanguine side, some advocate for citizens’ assemblies producing binding decisions which governments should endorse as is</w:t>
      </w:r>
      <w:r>
        <w:t xml:space="preserve"> </w:t>
      </w:r>
      <w:r w:rsidRPr="009F0121">
        <w:t>(</w:t>
      </w:r>
      <w:proofErr w:type="spellStart"/>
      <w:r w:rsidRPr="009F0121">
        <w:t>Fishkin</w:t>
      </w:r>
      <w:proofErr w:type="spellEnd"/>
      <w:r w:rsidRPr="009F0121">
        <w:t xml:space="preserve">, </w:t>
      </w:r>
      <w:r w:rsidR="00422B69" w:rsidRPr="009F0121">
        <w:t>2016</w:t>
      </w:r>
      <w:r w:rsidRPr="009F0121">
        <w:t>).</w:t>
      </w:r>
      <w:r>
        <w:t xml:space="preserve"> On the skeptical side, in contrast, others view citizens’ assemblies as “democratic shortcuts” that, if overly relied on, illegitimately bypass the will of the broader public </w:t>
      </w:r>
      <w:r>
        <w:lastRenderedPageBreak/>
        <w:t>(</w:t>
      </w:r>
      <w:proofErr w:type="spellStart"/>
      <w:r>
        <w:t>Lafont</w:t>
      </w:r>
      <w:proofErr w:type="spellEnd"/>
      <w:r w:rsidR="0023740F">
        <w:t>, 2015</w:t>
      </w:r>
      <w:r>
        <w:t xml:space="preserve">). In between, some suggest </w:t>
      </w:r>
      <w:proofErr w:type="gramStart"/>
      <w:r>
        <w:t>that pairing citizens</w:t>
      </w:r>
      <w:proofErr w:type="gramEnd"/>
      <w:r>
        <w:t>’ assemblies and a referendum (perhaps in an iterative way) can bring the best of the two worlds (</w:t>
      </w:r>
      <w:proofErr w:type="spellStart"/>
      <w:r>
        <w:t>S</w:t>
      </w:r>
      <w:r w:rsidR="003E6AF2">
        <w:t>etälä</w:t>
      </w:r>
      <w:proofErr w:type="spellEnd"/>
      <w:r w:rsidR="003E6AF2">
        <w:t xml:space="preserve">, 2011, 2017; </w:t>
      </w:r>
      <w:proofErr w:type="spellStart"/>
      <w:r>
        <w:t>Landemore</w:t>
      </w:r>
      <w:proofErr w:type="spellEnd"/>
      <w:r w:rsidR="003E6AF2">
        <w:t>, 2018</w:t>
      </w:r>
      <w:r w:rsidR="005931EB">
        <w:t>; Parkinson, 2020</w:t>
      </w:r>
      <w:r>
        <w:t>). In practice, with increasing empirical evidence gathered from nearly 200 experiences with deliberative mini-publics (</w:t>
      </w:r>
      <w:ins w:id="98" w:author="LG Giraudet" w:date="2021-09-22T16:38:00Z">
        <w:r w:rsidR="0092547A">
          <w:t xml:space="preserve">Smith, 2009; </w:t>
        </w:r>
      </w:ins>
      <w:proofErr w:type="spellStart"/>
      <w:r>
        <w:t>Paulis</w:t>
      </w:r>
      <w:proofErr w:type="spellEnd"/>
      <w:r>
        <w:t xml:space="preserve"> et al., </w:t>
      </w:r>
      <w:r w:rsidR="00290CF7">
        <w:t xml:space="preserve">2020; </w:t>
      </w:r>
      <w:proofErr w:type="spellStart"/>
      <w:r>
        <w:t>Jacquet</w:t>
      </w:r>
      <w:proofErr w:type="spellEnd"/>
      <w:r>
        <w:t xml:space="preserve"> and van der Does, 2020), </w:t>
      </w:r>
      <w:r w:rsidR="00BD729E">
        <w:t>the device</w:t>
      </w:r>
      <w:r>
        <w:t xml:space="preserve"> </w:t>
      </w:r>
      <w:r w:rsidR="00BD729E">
        <w:t xml:space="preserve">has </w:t>
      </w:r>
      <w:r>
        <w:t xml:space="preserve">proved </w:t>
      </w:r>
      <w:ins w:id="99" w:author="LG Giraudet" w:date="2021-07-20T10:35:00Z">
        <w:r w:rsidR="00EF5B59">
          <w:t xml:space="preserve">mostly </w:t>
        </w:r>
      </w:ins>
      <w:del w:id="100" w:author="LG Giraudet" w:date="2021-07-20T10:35:00Z">
        <w:r w:rsidRPr="005A2783" w:rsidDel="00233BD2">
          <w:delText xml:space="preserve">largely </w:delText>
        </w:r>
      </w:del>
      <w:r w:rsidRPr="005A2783">
        <w:t>inconsequential</w:t>
      </w:r>
      <w:r>
        <w:t xml:space="preserve"> so far, with politicians cherry-picking among its conclusions</w:t>
      </w:r>
      <w:del w:id="101" w:author="LG Giraudet" w:date="2021-09-22T16:38:00Z">
        <w:r w:rsidDel="0092547A">
          <w:delText xml:space="preserve"> (</w:delText>
        </w:r>
      </w:del>
      <w:del w:id="102" w:author="LG Giraudet" w:date="2021-07-21T14:45:00Z">
        <w:r w:rsidR="00520D5B" w:rsidDel="007378FA">
          <w:delText xml:space="preserve">e.g., </w:delText>
        </w:r>
      </w:del>
      <w:del w:id="103" w:author="LG Giraudet" w:date="2021-09-22T16:38:00Z">
        <w:r w:rsidR="00520D5B" w:rsidDel="0092547A">
          <w:delText>Smith, 2009</w:delText>
        </w:r>
        <w:r w:rsidDel="0092547A">
          <w:delText>)</w:delText>
        </w:r>
      </w:del>
      <w:r>
        <w:t>. One important exception is Ireland, where citizens’ assemblies were followed up with three referenda, two of which resulted in the same outcome as that recommended by the mini-public (</w:t>
      </w:r>
      <w:r w:rsidR="00520D5B">
        <w:t>Suiter and Reidy, 2020</w:t>
      </w:r>
      <w:r>
        <w:t>).</w:t>
      </w:r>
    </w:p>
    <w:p w:rsidR="008B27CA" w:rsidDel="00927BA0" w:rsidRDefault="008B27CA" w:rsidP="008B27CA">
      <w:pPr>
        <w:rPr>
          <w:del w:id="104" w:author="LG Giraudet" w:date="2021-07-25T16:54:00Z"/>
        </w:rPr>
      </w:pPr>
      <w:r>
        <w:t xml:space="preserve">Among the many issues debated in citizens’ assemblies, climate policy has been prominent in the past few years. </w:t>
      </w:r>
      <w:del w:id="105" w:author="LG Giraudet" w:date="2021-07-21T14:56:00Z">
        <w:r w:rsidDel="00485835">
          <w:delText xml:space="preserve">France’s Citizens’ Convention for Climate (CCC) and the United Kingdom’s Climate Assembly (CAUK) provide the most recent examples of this new emphasis. </w:delText>
        </w:r>
      </w:del>
      <w:r>
        <w:t>From a normative perspective, it has been noted that deliberative democracy and climate change are closely connected. Climate change is a complex, urgent, and, by and large, intangible problem. In particular, it lacks salience – its effects are felt with distance across both space and time –</w:t>
      </w:r>
      <w:proofErr w:type="gramStart"/>
      <w:r>
        <w:t>,</w:t>
      </w:r>
      <w:proofErr w:type="gramEnd"/>
      <w:r>
        <w:t xml:space="preserve"> a feature representative </w:t>
      </w:r>
      <w:r w:rsidRPr="00AE0B9D">
        <w:t>democracy has proved limited</w:t>
      </w:r>
      <w:r>
        <w:t xml:space="preserve"> in its ability to tackle</w:t>
      </w:r>
      <w:r w:rsidR="00024BF4">
        <w:t xml:space="preserve"> (Niemeyer, 2013)</w:t>
      </w:r>
      <w:r>
        <w:t xml:space="preserve">. </w:t>
      </w:r>
      <w:del w:id="106" w:author="LG Giraudet" w:date="2021-07-29T11:23:00Z">
        <w:r w:rsidDel="005303BB">
          <w:delText>In contrast, t</w:delText>
        </w:r>
      </w:del>
      <w:ins w:id="107" w:author="LG Giraudet" w:date="2021-07-29T11:23:00Z">
        <w:r w:rsidR="005303BB">
          <w:t>T</w:t>
        </w:r>
      </w:ins>
      <w:r>
        <w:t xml:space="preserve">he </w:t>
      </w:r>
      <w:del w:id="108" w:author="LG Giraudet" w:date="2021-07-20T10:43:00Z">
        <w:r w:rsidDel="00A44980">
          <w:delText xml:space="preserve">responsiveness and </w:delText>
        </w:r>
      </w:del>
      <w:r>
        <w:t xml:space="preserve">inclusiveness inherent in deliberative democracy </w:t>
      </w:r>
      <w:del w:id="109" w:author="LG Giraudet" w:date="2021-07-20T10:43:00Z">
        <w:r w:rsidDel="00A44980">
          <w:delText xml:space="preserve">are </w:delText>
        </w:r>
      </w:del>
      <w:ins w:id="110" w:author="LG Giraudet" w:date="2021-07-20T10:43:00Z">
        <w:r w:rsidR="00A44980">
          <w:t xml:space="preserve">is </w:t>
        </w:r>
      </w:ins>
      <w:r>
        <w:t>thought to be better fitted to overcome this limitation (</w:t>
      </w:r>
      <w:proofErr w:type="spellStart"/>
      <w:r>
        <w:t>Dryzek</w:t>
      </w:r>
      <w:proofErr w:type="spellEnd"/>
      <w:r>
        <w:t xml:space="preserve"> and Stevenson, 2011; </w:t>
      </w:r>
      <w:proofErr w:type="spellStart"/>
      <w:r>
        <w:t>Burnell</w:t>
      </w:r>
      <w:proofErr w:type="spellEnd"/>
      <w:r>
        <w:t>, 2012; Baber and Bartlett, 2021).</w:t>
      </w:r>
      <w:ins w:id="111" w:author="LG Giraudet" w:date="2021-07-29T11:24:00Z">
        <w:r w:rsidR="002E529B">
          <w:t xml:space="preserve"> </w:t>
        </w:r>
      </w:ins>
      <w:del w:id="112" w:author="LG Giraudet" w:date="2021-07-20T10:43:00Z">
        <w:r w:rsidDel="002F5403">
          <w:delText xml:space="preserve"> Another important aspect is that, as a global problem, climate action is hindered by the limitations inherent in the global governance system (Rask and Worthington, 2012; Berg and Lidskog, 2018).</w:delText>
        </w:r>
      </w:del>
    </w:p>
    <w:p w:rsidR="008B27CA" w:rsidRDefault="008B27CA" w:rsidP="008B27CA">
      <w:r>
        <w:t xml:space="preserve">Perhaps most crucially, climate assemblies uniquely question the role experts should play in deliberative democracy. The sheer scale of the problem at hand </w:t>
      </w:r>
      <w:del w:id="113" w:author="LG Giraudet" w:date="2021-07-25T16:54:00Z">
        <w:r w:rsidDel="00927BA0">
          <w:delText xml:space="preserve">– greenhouse gas emissions (GHG) underpin nearly every aspect of our daily lives – </w:delText>
        </w:r>
      </w:del>
      <w:r>
        <w:t xml:space="preserve">and its highly technical aspect </w:t>
      </w:r>
      <w:del w:id="114" w:author="LG Giraudet" w:date="2021-07-25T16:54:00Z">
        <w:r w:rsidDel="00927BA0">
          <w:delText>– in</w:delText>
        </w:r>
        <w:r w:rsidR="00447DE6" w:rsidDel="00927BA0">
          <w:delText>herent in</w:delText>
        </w:r>
        <w:r w:rsidDel="00927BA0">
          <w:delText xml:space="preserve"> </w:delText>
        </w:r>
        <w:r w:rsidR="005E48E2" w:rsidDel="00927BA0">
          <w:delText>assessing</w:delText>
        </w:r>
        <w:r w:rsidDel="00927BA0">
          <w:delText xml:space="preserve"> </w:delText>
        </w:r>
        <w:r w:rsidR="005E48E2" w:rsidDel="00927BA0">
          <w:delText>mitigation measures</w:delText>
        </w:r>
        <w:r w:rsidDel="00927BA0">
          <w:delText xml:space="preserve"> and their distributi</w:delText>
        </w:r>
        <w:r w:rsidR="003B7586" w:rsidDel="00927BA0">
          <w:delText xml:space="preserve">onal consequences – </w:delText>
        </w:r>
      </w:del>
      <w:r w:rsidR="003B7586">
        <w:t>make expert</w:t>
      </w:r>
      <w:r>
        <w:t xml:space="preserve"> input essential in </w:t>
      </w:r>
      <w:r w:rsidR="003B7586">
        <w:t xml:space="preserve">the citizens’ </w:t>
      </w:r>
      <w:r>
        <w:t xml:space="preserve">deliberation. </w:t>
      </w:r>
      <w:ins w:id="115" w:author="LG Giraudet" w:date="2021-07-29T11:25:00Z">
        <w:r w:rsidR="00114C75">
          <w:t xml:space="preserve">Specifically, </w:t>
        </w:r>
      </w:ins>
      <w:del w:id="116" w:author="LG Giraudet" w:date="2021-07-29T11:25:00Z">
        <w:r w:rsidR="00767E21" w:rsidDel="00114C75">
          <w:delText>Expert input</w:delText>
        </w:r>
        <w:r w:rsidDel="00114C75">
          <w:delText xml:space="preserve"> is </w:delText>
        </w:r>
        <w:r w:rsidR="00767E21" w:rsidDel="00114C75">
          <w:delText xml:space="preserve">generally thought to be </w:delText>
        </w:r>
        <w:r w:rsidDel="00114C75">
          <w:delText xml:space="preserve">desirable in citizens’ assemblies. For one thing, inviting </w:delText>
        </w:r>
      </w:del>
      <w:del w:id="117" w:author="LG Giraudet" w:date="2021-07-25T16:55:00Z">
        <w:r w:rsidDel="00927BA0">
          <w:delText xml:space="preserve">interest representative and </w:delText>
        </w:r>
      </w:del>
      <w:del w:id="118" w:author="LG Giraudet" w:date="2021-07-29T11:25:00Z">
        <w:r w:rsidDel="00114C75">
          <w:delText xml:space="preserve">experts to present their views without involving them into the deliberation process is recognition that vested interests are part of what may attract citizens in the policy arena </w:delText>
        </w:r>
        <w:r w:rsidRPr="006231A6" w:rsidDel="00114C75">
          <w:delText>(Hendrik</w:delText>
        </w:r>
        <w:r w:rsidR="003E05B7" w:rsidRPr="006231A6" w:rsidDel="00114C75">
          <w:delText>s, 2006).</w:delText>
        </w:r>
        <w:r w:rsidR="003E05B7" w:rsidDel="00114C75">
          <w:delText xml:space="preserve"> In this view, </w:delText>
        </w:r>
      </w:del>
      <w:r w:rsidR="003E05B7">
        <w:t>expert</w:t>
      </w:r>
      <w:r>
        <w:t xml:space="preserve"> input can </w:t>
      </w:r>
      <w:del w:id="119" w:author="LG Giraudet" w:date="2021-07-29T11:25:00Z">
        <w:r w:rsidDel="00114C75">
          <w:delText xml:space="preserve">effectively </w:delText>
        </w:r>
      </w:del>
      <w:del w:id="120" w:author="LG Giraudet" w:date="2021-07-25T16:58:00Z">
        <w:r w:rsidDel="00927BA0">
          <w:delText xml:space="preserve">contribute to building trust among citizens by exerting a low cognitive demand on them and serving </w:delText>
        </w:r>
      </w:del>
      <w:ins w:id="121" w:author="LG Giraudet" w:date="2021-07-25T16:58:00Z">
        <w:r w:rsidR="00927BA0">
          <w:t xml:space="preserve">serve </w:t>
        </w:r>
      </w:ins>
      <w:r>
        <w:t xml:space="preserve">as a “selectively convergent” base for judgement </w:t>
      </w:r>
      <w:ins w:id="122" w:author="LG Giraudet" w:date="2021-07-25T16:58:00Z">
        <w:r w:rsidR="00927BA0">
          <w:t xml:space="preserve">and thus contribute to building trust among citizens </w:t>
        </w:r>
      </w:ins>
      <w:r>
        <w:t>(</w:t>
      </w:r>
      <w:ins w:id="123" w:author="LG Giraudet" w:date="2021-07-29T11:25:00Z">
        <w:r w:rsidR="00114C75">
          <w:t>Hendriks</w:t>
        </w:r>
        <w:r w:rsidR="00975573">
          <w:t>,</w:t>
        </w:r>
        <w:r w:rsidR="00114C75">
          <w:t xml:space="preserve"> 2006; </w:t>
        </w:r>
      </w:ins>
      <w:r>
        <w:t xml:space="preserve">Warren and </w:t>
      </w:r>
      <w:proofErr w:type="spellStart"/>
      <w:r>
        <w:t>Gastil</w:t>
      </w:r>
      <w:proofErr w:type="spellEnd"/>
      <w:r>
        <w:t xml:space="preserve">, 2015). </w:t>
      </w:r>
      <w:del w:id="124" w:author="LG Giraudet" w:date="2021-07-25T16:54:00Z">
        <w:r w:rsidDel="00927BA0">
          <w:delText xml:space="preserve">In turn, the expertise acquired by citizens becomes part of what makes them representative of the broader public, hence legitimate (Brown, 2006). </w:delText>
        </w:r>
      </w:del>
      <w:r>
        <w:t xml:space="preserve">Reaching these benefits however requires a great deal of transparency about experts’ interests and careful oversight of their interaction with the citizens. </w:t>
      </w:r>
      <w:del w:id="125" w:author="LG Giraudet" w:date="2021-07-29T11:26:00Z">
        <w:r w:rsidDel="005342D8">
          <w:delText xml:space="preserve">By </w:delText>
        </w:r>
        <w:r w:rsidR="008115FE" w:rsidDel="005342D8">
          <w:delText>stressing</w:delText>
        </w:r>
        <w:r w:rsidDel="005342D8">
          <w:delText xml:space="preserve"> experts’ input to a degree unparalleled in other citizens’ assemblies, climate assemblies provide an ideal setting for assessing </w:delText>
        </w:r>
        <w:r w:rsidR="008C2BFD" w:rsidDel="005342D8">
          <w:delText>its implications</w:delText>
        </w:r>
        <w:r w:rsidDel="005342D8">
          <w:delText>.</w:delText>
        </w:r>
      </w:del>
    </w:p>
    <w:p w:rsidR="00950F91" w:rsidRDefault="008B27CA" w:rsidP="00853636">
      <w:pPr>
        <w:rPr>
          <w:ins w:id="126" w:author="LG Giraudet" w:date="2021-09-23T17:48:00Z"/>
        </w:rPr>
      </w:pPr>
      <w:del w:id="127" w:author="LG Giraudet" w:date="2021-07-21T14:52:00Z">
        <w:r w:rsidDel="00F63FBB">
          <w:delText xml:space="preserve">In this paper, </w:delText>
        </w:r>
        <w:r w:rsidRPr="00F63FBB" w:rsidDel="00F63FBB">
          <w:delText>we examine some of the key issues pertaining to climate citizens’ assemblies</w:delText>
        </w:r>
        <w:r w:rsidDel="00F63FBB">
          <w:delText>, using t</w:delText>
        </w:r>
      </w:del>
      <w:del w:id="128" w:author="LG Giraudet" w:date="2021-07-21T14:55:00Z">
        <w:r w:rsidDel="00120A7E">
          <w:delText xml:space="preserve">he French </w:delText>
        </w:r>
      </w:del>
      <w:del w:id="129" w:author="LG Giraudet" w:date="2021-07-21T14:52:00Z">
        <w:r w:rsidDel="00F63FBB">
          <w:delText>Citizens’ Convention of Climate (</w:delText>
        </w:r>
      </w:del>
      <w:del w:id="130" w:author="LG Giraudet" w:date="2021-07-21T14:55:00Z">
        <w:r w:rsidDel="00120A7E">
          <w:delText>CCC</w:delText>
        </w:r>
      </w:del>
      <w:del w:id="131" w:author="LG Giraudet" w:date="2021-07-21T14:52:00Z">
        <w:r w:rsidDel="00F63FBB">
          <w:delText>) as a case study</w:delText>
        </w:r>
      </w:del>
      <w:del w:id="132" w:author="LG Giraudet" w:date="2021-07-21T14:55:00Z">
        <w:r w:rsidDel="00120A7E">
          <w:delText>.</w:delText>
        </w:r>
      </w:del>
      <w:ins w:id="133" w:author="LG Giraudet" w:date="2021-07-21T14:59:00Z">
        <w:r w:rsidR="000F1943">
          <w:t xml:space="preserve">The French Citizens’ Convention for Climate (CCC) is the largest-scale experiment to date with climate assemblies, owing </w:t>
        </w:r>
      </w:ins>
      <w:ins w:id="134" w:author="LG Giraudet" w:date="2021-07-26T11:36:00Z">
        <w:r w:rsidR="006B7ABD">
          <w:t xml:space="preserve">at least </w:t>
        </w:r>
      </w:ins>
      <w:ins w:id="135" w:author="LG Giraudet" w:date="2021-07-21T14:59:00Z">
        <w:r w:rsidR="000F1943">
          <w:t xml:space="preserve">to the </w:t>
        </w:r>
      </w:ins>
      <w:ins w:id="136" w:author="LG Giraudet" w:date="2021-07-21T14:55:00Z">
        <w:r w:rsidR="00120A7E">
          <w:t>resou</w:t>
        </w:r>
        <w:r w:rsidR="009354EA">
          <w:t xml:space="preserve">rces it </w:t>
        </w:r>
        <w:r w:rsidR="009354EA">
          <w:lastRenderedPageBreak/>
          <w:t>involved (€5.5 million)</w:t>
        </w:r>
      </w:ins>
      <w:ins w:id="137" w:author="LG Giraudet" w:date="2021-07-26T11:36:00Z">
        <w:r w:rsidR="006B7ABD">
          <w:t xml:space="preserve"> </w:t>
        </w:r>
      </w:ins>
      <w:ins w:id="138" w:author="LG Giraudet" w:date="2021-07-25T17:41:00Z">
        <w:r w:rsidR="009354EA">
          <w:t>and</w:t>
        </w:r>
      </w:ins>
      <w:ins w:id="139" w:author="LG Giraudet" w:date="2021-07-21T14:55:00Z">
        <w:r w:rsidR="00120A7E">
          <w:t xml:space="preserve"> the </w:t>
        </w:r>
      </w:ins>
      <w:ins w:id="140" w:author="LG Giraudet" w:date="2021-07-25T15:59:00Z">
        <w:r w:rsidR="00640AE8">
          <w:t>period it spanned</w:t>
        </w:r>
      </w:ins>
      <w:ins w:id="141" w:author="LG Giraudet" w:date="2021-07-21T14:55:00Z">
        <w:r w:rsidR="00120A7E">
          <w:t xml:space="preserve"> (nine months)</w:t>
        </w:r>
      </w:ins>
      <w:ins w:id="142" w:author="LG Giraudet" w:date="2021-07-25T17:41:00Z">
        <w:r w:rsidR="009354EA">
          <w:t>.</w:t>
        </w:r>
      </w:ins>
      <w:ins w:id="143" w:author="LG Giraudet" w:date="2021-07-21T14:55:00Z">
        <w:r w:rsidR="00120A7E" w:rsidRPr="002B6C2C">
          <w:rPr>
            <w:rStyle w:val="Appelnotedebasdep"/>
          </w:rPr>
          <w:footnoteReference w:id="1"/>
        </w:r>
      </w:ins>
      <w:r>
        <w:t xml:space="preserve"> The CCC was initiated in 2019 by the President of the Republic in response to </w:t>
      </w:r>
      <w:ins w:id="155" w:author="LG Giraudet" w:date="2021-07-25T16:01:00Z">
        <w:r w:rsidR="00B738D4">
          <w:t xml:space="preserve">what had come to be known as the Gilets </w:t>
        </w:r>
      </w:ins>
      <w:proofErr w:type="spellStart"/>
      <w:ins w:id="156" w:author="LG Giraudet" w:date="2021-07-25T16:02:00Z">
        <w:r w:rsidR="00B738D4">
          <w:t>jaunes</w:t>
        </w:r>
        <w:proofErr w:type="spellEnd"/>
        <w:r w:rsidR="00B738D4">
          <w:t xml:space="preserve"> </w:t>
        </w:r>
      </w:ins>
      <w:ins w:id="157" w:author="LG Giraudet" w:date="2021-07-25T16:01:00Z">
        <w:r w:rsidR="00B738D4">
          <w:t xml:space="preserve">crisis, </w:t>
        </w:r>
      </w:ins>
      <w:ins w:id="158" w:author="LG Giraudet" w:date="2021-07-25T16:02:00Z">
        <w:r w:rsidR="00B738D4">
          <w:t>a protest movement against the perceived unfairness of governmental policies</w:t>
        </w:r>
      </w:ins>
      <w:ins w:id="159" w:author="LG Giraudet" w:date="2021-07-25T16:03:00Z">
        <w:r w:rsidR="00B738D4">
          <w:t xml:space="preserve"> –</w:t>
        </w:r>
      </w:ins>
      <w:ins w:id="160" w:author="LG Giraudet" w:date="2021-07-25T16:59:00Z">
        <w:r w:rsidR="00927BA0">
          <w:t xml:space="preserve"> </w:t>
        </w:r>
      </w:ins>
      <w:ins w:id="161" w:author="LG Giraudet" w:date="2021-07-25T16:03:00Z">
        <w:r w:rsidR="00B738D4">
          <w:t xml:space="preserve">environmental </w:t>
        </w:r>
      </w:ins>
      <w:ins w:id="162" w:author="LG Giraudet" w:date="2021-09-23T17:48:00Z">
        <w:r w:rsidR="0089213A">
          <w:t>ones</w:t>
        </w:r>
      </w:ins>
      <w:ins w:id="163" w:author="LG Giraudet" w:date="2021-07-25T16:03:00Z">
        <w:r w:rsidR="00B738D4">
          <w:t xml:space="preserve"> </w:t>
        </w:r>
      </w:ins>
      <w:ins w:id="164" w:author="LG Giraudet" w:date="2021-07-25T16:59:00Z">
        <w:r w:rsidR="00927BA0">
          <w:t xml:space="preserve">in particular </w:t>
        </w:r>
      </w:ins>
      <w:ins w:id="165" w:author="LG Giraudet" w:date="2021-07-25T16:03:00Z">
        <w:r w:rsidR="00B738D4">
          <w:t xml:space="preserve">(Nature, </w:t>
        </w:r>
        <w:r w:rsidR="001024AE">
          <w:t>2018; Brancaccio, 2020)</w:t>
        </w:r>
      </w:ins>
      <w:del w:id="166" w:author="LG Giraudet" w:date="2021-07-21T15:23:00Z">
        <w:r w:rsidDel="00847C59">
          <w:delText>a political crisis known as the</w:delText>
        </w:r>
      </w:del>
      <w:del w:id="167" w:author="LG Giraudet" w:date="2021-07-25T16:03:00Z">
        <w:r w:rsidDel="001024AE">
          <w:delText xml:space="preserve"> Gilet Jaunes </w:delText>
        </w:r>
      </w:del>
      <w:del w:id="168" w:author="LG Giraudet" w:date="2021-07-21T15:23:00Z">
        <w:r w:rsidDel="00847C59">
          <w:delText>protests</w:delText>
        </w:r>
        <w:r w:rsidR="004D089E" w:rsidDel="00847C59">
          <w:delText xml:space="preserve"> (Brancaccio, 2020)</w:delText>
        </w:r>
      </w:del>
      <w:r>
        <w:t xml:space="preserve">. It was formally implemented by a mandate letter from the Prime Minister tasking 150 randomly drawn citizens with </w:t>
      </w:r>
      <w:r w:rsidRPr="002C138C">
        <w:t xml:space="preserve">“defining structuring measures to achieve, in a spirit of social justice, a reduction of greenhouse gas emissions of at least 40% by 2030 compared to 1990.” </w:t>
      </w:r>
      <w:ins w:id="169" w:author="LG Giraudet" w:date="2021-07-26T11:37:00Z">
        <w:r w:rsidR="006B7ABD">
          <w:t xml:space="preserve">Nine months later, the </w:t>
        </w:r>
      </w:ins>
      <w:ins w:id="170" w:author="LG Giraudet" w:date="2021-07-26T11:38:00Z">
        <w:r w:rsidR="006B7ABD">
          <w:t xml:space="preserve">selected participants </w:t>
        </w:r>
      </w:ins>
      <w:ins w:id="171" w:author="LG Giraudet" w:date="2021-07-26T11:37:00Z">
        <w:r w:rsidR="006B7ABD">
          <w:t xml:space="preserve">submitted </w:t>
        </w:r>
      </w:ins>
      <w:ins w:id="172" w:author="LG Giraudet" w:date="2021-07-25T17:43:00Z">
        <w:r w:rsidR="00521ED9">
          <w:t xml:space="preserve">149 </w:t>
        </w:r>
      </w:ins>
      <w:ins w:id="173" w:author="LG Giraudet" w:date="2021-07-26T11:38:00Z">
        <w:r w:rsidR="006B7ABD">
          <w:t xml:space="preserve">policy proposals, </w:t>
        </w:r>
      </w:ins>
      <w:ins w:id="174" w:author="LG Giraudet" w:date="2021-07-25T17:43:00Z">
        <w:r w:rsidR="00521ED9">
          <w:t xml:space="preserve">which </w:t>
        </w:r>
      </w:ins>
      <w:ins w:id="175" w:author="LG Giraudet" w:date="2021-07-25T17:49:00Z">
        <w:r w:rsidR="008245BC">
          <w:t xml:space="preserve">since then have </w:t>
        </w:r>
      </w:ins>
      <w:ins w:id="176" w:author="LG Giraudet" w:date="2021-07-25T17:43:00Z">
        <w:r w:rsidR="00521ED9">
          <w:t xml:space="preserve">generated </w:t>
        </w:r>
      </w:ins>
      <w:ins w:id="177" w:author="LG Giraudet" w:date="2021-07-25T17:44:00Z">
        <w:r w:rsidR="00521ED9">
          <w:t>intense</w:t>
        </w:r>
      </w:ins>
      <w:ins w:id="178" w:author="LG Giraudet" w:date="2021-07-25T17:43:00Z">
        <w:r w:rsidR="00521ED9">
          <w:t xml:space="preserve"> </w:t>
        </w:r>
      </w:ins>
      <w:ins w:id="179" w:author="LG Giraudet" w:date="2021-07-25T17:44:00Z">
        <w:r w:rsidR="00521ED9">
          <w:t>parliamentary activity</w:t>
        </w:r>
        <w:r w:rsidR="00C5337A">
          <w:t xml:space="preserve">. </w:t>
        </w:r>
      </w:ins>
      <w:moveFromRangeStart w:id="180" w:author="LG Giraudet" w:date="2021-07-21T15:02:00Z" w:name="move77772190"/>
      <w:moveFrom w:id="181" w:author="LG Giraudet" w:date="2021-07-21T15:02:00Z">
        <w:r w:rsidDel="000F1943">
          <w:t xml:space="preserve">In June 2020, in the last of a suite of seven three-day sessions, the CCC submitted 149 measures to the government, some of which are now being reworked by parliament. </w:t>
        </w:r>
      </w:moveFrom>
      <w:moveFromRangeEnd w:id="180"/>
      <w:del w:id="182" w:author="LG Giraudet" w:date="2021-07-21T14:54:00Z">
        <w:r w:rsidDel="00120A7E">
          <w:delText>The resources involved (€5.5 million), the duration of the process (nine months) and the parliamentary activity it generated together make the CCC the largest-scale experiment to date with climate citizens’ assemblies.</w:delText>
        </w:r>
        <w:r w:rsidRPr="002B6C2C" w:rsidDel="00120A7E">
          <w:rPr>
            <w:rStyle w:val="Appelnotedebasdep"/>
          </w:rPr>
          <w:footnoteReference w:id="2"/>
        </w:r>
        <w:r w:rsidDel="00120A7E">
          <w:delText xml:space="preserve"> </w:delText>
        </w:r>
      </w:del>
      <w:del w:id="185" w:author="LG Giraudet" w:date="2021-07-25T17:43:00Z">
        <w:r w:rsidRPr="00120A7E" w:rsidDel="00D15DF7">
          <w:delText>In addition, t</w:delText>
        </w:r>
      </w:del>
    </w:p>
    <w:p w:rsidR="000F1943" w:rsidDel="00C5337A" w:rsidRDefault="00D15DF7" w:rsidP="00853636">
      <w:pPr>
        <w:rPr>
          <w:del w:id="186" w:author="LG Giraudet" w:date="2021-07-25T17:45:00Z"/>
        </w:rPr>
      </w:pPr>
      <w:ins w:id="187" w:author="LG Giraudet" w:date="2021-07-25T17:43:00Z">
        <w:r>
          <w:t>T</w:t>
        </w:r>
      </w:ins>
      <w:r w:rsidR="008B27CA" w:rsidRPr="00120A7E">
        <w:t xml:space="preserve">he CCC had a peculiar feature which makes it a particularly interesting case to study climate </w:t>
      </w:r>
      <w:del w:id="188" w:author="LG Giraudet" w:date="2021-09-23T17:50:00Z">
        <w:r w:rsidR="008B27CA" w:rsidRPr="00120A7E" w:rsidDel="00CA7C70">
          <w:delText xml:space="preserve">citizens’ </w:delText>
        </w:r>
      </w:del>
      <w:r w:rsidR="008B27CA" w:rsidRPr="00120A7E">
        <w:t>assemblies.</w:t>
      </w:r>
      <w:r w:rsidR="008B27CA" w:rsidRPr="00120A7E">
        <w:rPr>
          <w:rStyle w:val="Appelnotedebasdep"/>
        </w:rPr>
        <w:footnoteReference w:id="3"/>
      </w:r>
      <w:r w:rsidR="008B27CA" w:rsidRPr="00120A7E">
        <w:t xml:space="preserve"> In his mandate letter, the Prime Minister </w:t>
      </w:r>
      <w:del w:id="194" w:author="LG Giraudet" w:date="2021-07-25T15:59:00Z">
        <w:r w:rsidR="008B27CA" w:rsidRPr="00120A7E" w:rsidDel="00640AE8">
          <w:delText>requested that several steering bodies be set up to frame and supervise the process</w:delText>
        </w:r>
      </w:del>
      <w:ins w:id="195" w:author="LG Giraudet" w:date="2021-07-21T15:27:00Z">
        <w:r w:rsidR="00905B93">
          <w:t xml:space="preserve">referred to </w:t>
        </w:r>
      </w:ins>
      <w:ins w:id="196" w:author="LG Giraudet" w:date="2021-07-25T15:59:00Z">
        <w:r w:rsidR="00640AE8">
          <w:t xml:space="preserve">the process </w:t>
        </w:r>
      </w:ins>
      <w:del w:id="197" w:author="LG Giraudet" w:date="2021-07-21T15:27:00Z">
        <w:r w:rsidR="008B27CA" w:rsidRPr="00120A7E" w:rsidDel="00905B93">
          <w:delText xml:space="preserve">. He further referred to the </w:delText>
        </w:r>
        <w:r w:rsidR="00A9678D" w:rsidRPr="00120A7E" w:rsidDel="00905B93">
          <w:delText>whole process</w:delText>
        </w:r>
        <w:r w:rsidR="008B27CA" w:rsidRPr="00120A7E" w:rsidDel="00905B93">
          <w:delText xml:space="preserve"> </w:delText>
        </w:r>
      </w:del>
      <w:r w:rsidR="008B27CA" w:rsidRPr="00120A7E">
        <w:t>as an “innovative procedure of co-construction of solutions.”</w:t>
      </w:r>
      <w:ins w:id="198" w:author="LG Giraudet" w:date="2021-09-23T17:09:00Z">
        <w:r w:rsidR="00853636">
          <w:t xml:space="preserve"> </w:t>
        </w:r>
      </w:ins>
      <w:del w:id="199" w:author="LG Giraudet" w:date="2021-09-23T15:15:00Z">
        <w:r w:rsidR="008B27CA" w:rsidRPr="00120A7E" w:rsidDel="00F271EA">
          <w:delText xml:space="preserve"> </w:delText>
        </w:r>
      </w:del>
      <w:del w:id="200" w:author="LG Giraudet" w:date="2021-09-22T16:56:00Z">
        <w:r w:rsidR="008B27CA" w:rsidRPr="00120A7E" w:rsidDel="00620F55">
          <w:delText xml:space="preserve">The </w:delText>
        </w:r>
      </w:del>
      <w:del w:id="201" w:author="LG Giraudet" w:date="2021-07-25T17:04:00Z">
        <w:r w:rsidR="008B27CA" w:rsidRPr="00120A7E" w:rsidDel="00A92BB9">
          <w:delText xml:space="preserve">concept </w:delText>
        </w:r>
      </w:del>
      <w:del w:id="202" w:author="LG Giraudet" w:date="2021-09-22T16:56:00Z">
        <w:r w:rsidR="008B27CA" w:rsidRPr="00120A7E" w:rsidDel="00620F55">
          <w:delText xml:space="preserve">of “co-construction” was </w:delText>
        </w:r>
      </w:del>
      <w:del w:id="203" w:author="LG Giraudet" w:date="2021-07-25T17:06:00Z">
        <w:r w:rsidR="008B27CA" w:rsidRPr="00120A7E" w:rsidDel="00A92BB9">
          <w:delText xml:space="preserve">indeed novel in at least two respects. From the perspective </w:delText>
        </w:r>
      </w:del>
      <w:del w:id="204" w:author="LG Giraudet" w:date="2021-09-23T17:09:00Z">
        <w:r w:rsidR="008B27CA" w:rsidRPr="00120A7E" w:rsidDel="00185815">
          <w:delText>of deliberative democracy</w:delText>
        </w:r>
      </w:del>
      <w:del w:id="205" w:author="LG Giraudet" w:date="2021-07-25T17:06:00Z">
        <w:r w:rsidR="008B27CA" w:rsidRPr="00120A7E" w:rsidDel="00A92BB9">
          <w:delText xml:space="preserve">, it lacked prior formalization. From a more practical perspective, the government did not further specify </w:delText>
        </w:r>
        <w:r w:rsidR="00A9678D" w:rsidRPr="00120A7E" w:rsidDel="00A92BB9">
          <w:delText xml:space="preserve">whom it involved and </w:delText>
        </w:r>
      </w:del>
      <w:del w:id="206" w:author="LG Giraudet" w:date="2021-07-25T17:19:00Z">
        <w:r w:rsidR="008B27CA" w:rsidRPr="00120A7E" w:rsidDel="00AB5F87">
          <w:delText>how to implement it.</w:delText>
        </w:r>
      </w:del>
      <w:del w:id="207" w:author="LG Giraudet" w:date="2021-07-20T11:02:00Z">
        <w:r w:rsidR="008B27CA" w:rsidRPr="00120A7E" w:rsidDel="00DB2C9D">
          <w:rPr>
            <w:rStyle w:val="Appelnotedebasdep"/>
          </w:rPr>
          <w:footnoteReference w:id="4"/>
        </w:r>
      </w:del>
      <w:del w:id="210" w:author="LG Giraudet" w:date="2021-07-25T17:19:00Z">
        <w:r w:rsidR="008B27CA" w:rsidRPr="00120A7E" w:rsidDel="00AB5F87">
          <w:delText xml:space="preserve"> And yet the concept was repeatedly invoked as a guiding principle by the steering bodies throughout the process</w:delText>
        </w:r>
      </w:del>
      <w:del w:id="211" w:author="LG Giraudet" w:date="2021-09-23T17:09:00Z">
        <w:r w:rsidR="008B27CA" w:rsidRPr="00120A7E" w:rsidDel="00185815">
          <w:delText>.</w:delText>
        </w:r>
      </w:del>
      <w:moveToRangeStart w:id="212" w:author="LG Giraudet" w:date="2021-07-21T15:02:00Z" w:name="move77772190"/>
      <w:moveTo w:id="213" w:author="LG Giraudet" w:date="2021-07-21T15:02:00Z">
        <w:del w:id="214" w:author="LG Giraudet" w:date="2021-07-25T17:45:00Z">
          <w:r w:rsidR="000F1943" w:rsidDel="00C5337A">
            <w:delText>In June 2020, in the last of a suite of seven three-day sessions, the CCC submitted 149 measures to the government, some of which are now being reworked by parliament.</w:delText>
          </w:r>
        </w:del>
      </w:moveTo>
      <w:moveToRangeEnd w:id="212"/>
    </w:p>
    <w:p w:rsidR="008B27CA" w:rsidDel="00853636" w:rsidRDefault="008B27CA" w:rsidP="008B27CA">
      <w:pPr>
        <w:rPr>
          <w:del w:id="215" w:author="LG Giraudet" w:date="2021-07-26T12:35:00Z"/>
        </w:rPr>
      </w:pPr>
      <w:del w:id="216" w:author="LG Giraudet" w:date="2021-07-26T11:44:00Z">
        <w:r w:rsidDel="00861483">
          <w:delText xml:space="preserve">Against this background, we are interested in the following research questions: </w:delText>
        </w:r>
      </w:del>
      <w:del w:id="217" w:author="LG Giraudet" w:date="2021-07-26T12:35:00Z">
        <w:r w:rsidRPr="00E70D8C" w:rsidDel="0058204C">
          <w:delText xml:space="preserve">How did </w:delText>
        </w:r>
        <w:r w:rsidDel="0058204C">
          <w:delText xml:space="preserve">the co-construction principle </w:delText>
        </w:r>
        <w:r w:rsidRPr="00E70D8C" w:rsidDel="0058204C">
          <w:delText xml:space="preserve">materialize in the CCC design and proceedings? </w:delText>
        </w:r>
        <w:r w:rsidDel="0058204C">
          <w:delText xml:space="preserve">What are the </w:delText>
        </w:r>
        <w:r w:rsidR="0082275F" w:rsidDel="0058204C">
          <w:delText xml:space="preserve">normative and practical </w:delText>
        </w:r>
        <w:r w:rsidDel="0058204C">
          <w:delText xml:space="preserve">implications? In addressing these questions, we focus on </w:delText>
        </w:r>
      </w:del>
      <w:del w:id="218" w:author="LG Giraudet" w:date="2021-07-20T10:55:00Z">
        <w:r w:rsidR="00290C5C" w:rsidDel="00B4742C">
          <w:delText xml:space="preserve">four </w:delText>
        </w:r>
      </w:del>
      <w:del w:id="219" w:author="LG Giraudet" w:date="2021-07-26T12:35:00Z">
        <w:r w:rsidR="00290C5C" w:rsidDel="0058204C">
          <w:delText xml:space="preserve">types of interactions </w:delText>
        </w:r>
        <w:r w:rsidDel="0058204C">
          <w:delText xml:space="preserve">which we see as most </w:delText>
        </w:r>
        <w:r w:rsidR="00290C5C" w:rsidDel="0058204C">
          <w:delText>likely to accommodate some form of co-construction</w:delText>
        </w:r>
      </w:del>
      <w:del w:id="220" w:author="LG Giraudet" w:date="2021-07-20T10:56:00Z">
        <w:r w:rsidR="00290C5C" w:rsidDel="007B4C48">
          <w:delText xml:space="preserve"> between the citizens and other bodies</w:delText>
        </w:r>
      </w:del>
      <w:del w:id="221" w:author="LG Giraudet" w:date="2021-07-26T12:35:00Z">
        <w:r w:rsidR="00290C5C" w:rsidDel="0058204C">
          <w:delText xml:space="preserve">: </w:delText>
        </w:r>
        <w:r w:rsidR="003B7D2D" w:rsidDel="0058204C">
          <w:delText xml:space="preserve">between </w:delText>
        </w:r>
        <w:r w:rsidR="006F372D" w:rsidDel="0058204C">
          <w:delText xml:space="preserve">the citizens </w:delText>
        </w:r>
        <w:r w:rsidR="003B7D2D" w:rsidDel="0058204C">
          <w:delText xml:space="preserve">and </w:delText>
        </w:r>
        <w:r w:rsidR="006F372D" w:rsidDel="0058204C">
          <w:delText>the steering bodies, in relation to the crucial issue of</w:delText>
        </w:r>
        <w:r w:rsidDel="0058204C">
          <w:delText xml:space="preserve"> agenda-setting</w:delText>
        </w:r>
        <w:r w:rsidR="006F372D" w:rsidDel="0058204C">
          <w:delText xml:space="preserve">; </w:delText>
        </w:r>
        <w:r w:rsidR="003B7D2D" w:rsidDel="0058204C">
          <w:delText xml:space="preserve">between </w:delText>
        </w:r>
        <w:r w:rsidR="00440F32" w:rsidDel="0058204C">
          <w:delText xml:space="preserve">the citizens </w:delText>
        </w:r>
        <w:r w:rsidR="003B7D2D" w:rsidDel="0058204C">
          <w:delText xml:space="preserve">and </w:delText>
        </w:r>
        <w:r w:rsidR="00440F32" w:rsidDel="0058204C">
          <w:delText>the experts;</w:delText>
        </w:r>
        <w:r w:rsidR="003B7D2D" w:rsidDel="0058204C">
          <w:delText xml:space="preserve"> among</w:delText>
        </w:r>
        <w:r w:rsidR="00440F32" w:rsidDel="0058204C">
          <w:delText xml:space="preserve"> the </w:delText>
        </w:r>
        <w:r w:rsidR="003B7D2D" w:rsidDel="0058204C">
          <w:delText>citizens</w:delText>
        </w:r>
      </w:del>
      <w:del w:id="222" w:author="LG Giraudet" w:date="2021-07-20T10:56:00Z">
        <w:r w:rsidR="00440F32" w:rsidDel="00BA707C">
          <w:delText xml:space="preserve">; and </w:delText>
        </w:r>
      </w:del>
      <w:del w:id="223" w:author="LG Giraudet" w:date="2021-07-26T12:35:00Z">
        <w:r w:rsidR="00440F32" w:rsidDel="0058204C">
          <w:delText xml:space="preserve">the citizens </w:delText>
        </w:r>
        <w:r w:rsidR="003B7D2D" w:rsidDel="0058204C">
          <w:delText xml:space="preserve">vis-à-vis </w:delText>
        </w:r>
        <w:r w:rsidR="00440F32" w:rsidDel="0058204C">
          <w:delText xml:space="preserve">the broader public, in relation to the referendum </w:delText>
        </w:r>
        <w:r w:rsidR="003B7D2D" w:rsidDel="0058204C">
          <w:delText>issue</w:delText>
        </w:r>
        <w:r w:rsidR="00440F32" w:rsidDel="0058204C">
          <w:delText>.</w:delText>
        </w:r>
      </w:del>
    </w:p>
    <w:p w:rsidR="00853636" w:rsidRDefault="00853636" w:rsidP="00853636">
      <w:pPr>
        <w:rPr>
          <w:ins w:id="224" w:author="LG Giraudet" w:date="2021-09-23T17:09:00Z"/>
        </w:rPr>
      </w:pPr>
      <w:ins w:id="225" w:author="LG Giraudet" w:date="2021-09-23T17:09:00Z">
        <w:r>
          <w:lastRenderedPageBreak/>
          <w:t xml:space="preserve">An increasingly popular concept in applied management, the notion of co-construction lacks a clear articulation in social sciences, in particular in the theory of deliberative democracy. </w:t>
        </w:r>
      </w:ins>
      <w:ins w:id="226" w:author="LG Giraudet" w:date="2021-09-23T17:48:00Z">
        <w:r w:rsidR="00950F91">
          <w:t>As</w:t>
        </w:r>
      </w:ins>
      <w:ins w:id="227" w:author="LG Giraudet" w:date="2021-09-23T17:09:00Z">
        <w:r>
          <w:t xml:space="preserve"> Jacoby and Ochs (1995)</w:t>
        </w:r>
      </w:ins>
      <w:ins w:id="228" w:author="LG Giraudet" w:date="2021-09-23T17:48:00Z">
        <w:r w:rsidR="00950F91">
          <w:t xml:space="preserve"> put it</w:t>
        </w:r>
      </w:ins>
      <w:ins w:id="229" w:author="LG Giraudet" w:date="2021-09-23T17:09:00Z">
        <w:r>
          <w:t xml:space="preserve">, “as a free-standing term, the word co-construction is quite elliptical, implying some </w:t>
        </w:r>
        <w:proofErr w:type="spellStart"/>
        <w:r>
          <w:t>nonspecified</w:t>
        </w:r>
        <w:proofErr w:type="spellEnd"/>
        <w:r>
          <w:t xml:space="preserve"> joint activity of creation, deliberately leaving one in the dark as to who (or what) might be acting in concert and what exactly is being jointly created.” In the context of the CCC, the concept was brought up as a means to cope with the social justice imperative, but the government failed to provide any practical guidance as to how to implement it.</w:t>
        </w:r>
      </w:ins>
    </w:p>
    <w:p w:rsidR="00797165" w:rsidRDefault="00853636" w:rsidP="008B27CA">
      <w:pPr>
        <w:rPr>
          <w:ins w:id="230" w:author="LG Giraudet" w:date="2021-09-23T17:51:00Z"/>
        </w:rPr>
      </w:pPr>
      <w:ins w:id="231" w:author="LG Giraudet" w:date="2021-09-23T17:09:00Z">
        <w:r>
          <w:t>Taken in the broadest sense that something is being jointly created, the notion of co-construction raises two important questions in relation to citizens’ assemblies</w:t>
        </w:r>
      </w:ins>
      <w:ins w:id="232" w:author="LG Giraudet" w:date="2021-09-23T17:49:00Z">
        <w:r w:rsidR="008E35FE">
          <w:t>, and climate assemblies in particular</w:t>
        </w:r>
      </w:ins>
      <w:ins w:id="233" w:author="LG Giraudet" w:date="2021-09-23T17:09:00Z">
        <w:r>
          <w:t xml:space="preserve">: If there is to be an external input, what remains of the legitimacy of the citizens’ output? What </w:t>
        </w:r>
      </w:ins>
      <w:ins w:id="234" w:author="LG Giraudet" w:date="2021-09-23T17:51:00Z">
        <w:r w:rsidR="00893BD1">
          <w:t xml:space="preserve">then </w:t>
        </w:r>
      </w:ins>
      <w:ins w:id="235" w:author="LG Giraudet" w:date="2021-09-23T17:09:00Z">
        <w:r>
          <w:t xml:space="preserve">are the implications of such a co-constructed process for one of the most crucial aspects of citizens’ assemblies, namely </w:t>
        </w:r>
      </w:ins>
      <w:ins w:id="236" w:author="LG Giraudet" w:date="2021-09-27T17:03:00Z">
        <w:r w:rsidR="00745518">
          <w:t>gaining</w:t>
        </w:r>
      </w:ins>
      <w:ins w:id="237" w:author="LG Giraudet" w:date="2021-09-27T16:59:00Z">
        <w:r w:rsidR="00CD5822">
          <w:t xml:space="preserve"> </w:t>
        </w:r>
        <w:r w:rsidR="00A72773">
          <w:t>support from the broader public</w:t>
        </w:r>
      </w:ins>
      <w:ins w:id="238" w:author="LG Giraudet" w:date="2021-09-23T17:09:00Z">
        <w:r>
          <w:t>?</w:t>
        </w:r>
      </w:ins>
    </w:p>
    <w:p w:rsidR="00853636" w:rsidRDefault="00797165" w:rsidP="003E10CD">
      <w:pPr>
        <w:rPr>
          <w:ins w:id="239" w:author="LG Giraudet" w:date="2021-09-23T17:09:00Z"/>
        </w:rPr>
      </w:pPr>
      <w:ins w:id="240" w:author="LG Giraudet" w:date="2021-09-23T17:51:00Z">
        <w:r>
          <w:t>W</w:t>
        </w:r>
      </w:ins>
      <w:ins w:id="241" w:author="LG Giraudet" w:date="2021-09-23T17:09:00Z">
        <w:r w:rsidR="00853636">
          <w:t xml:space="preserve">e examine these questions in the context of the French CCC. We proceed in three steps. </w:t>
        </w:r>
      </w:ins>
      <w:ins w:id="242" w:author="LG Giraudet" w:date="2021-09-27T17:03:00Z">
        <w:r w:rsidR="00876052">
          <w:t>To begin with</w:t>
        </w:r>
      </w:ins>
      <w:ins w:id="243" w:author="LG Giraudet" w:date="2021-09-23T17:09:00Z">
        <w:r w:rsidR="00853636">
          <w:t>, we provide a synthetic account of the CCC proceedings</w:t>
        </w:r>
      </w:ins>
      <w:ins w:id="244" w:author="LG Giraudet" w:date="2021-09-23T18:24:00Z">
        <w:r w:rsidR="00417929">
          <w:t xml:space="preserve"> and subsequent developments</w:t>
        </w:r>
      </w:ins>
      <w:ins w:id="245" w:author="LG Giraudet" w:date="2021-09-23T17:09:00Z">
        <w:r w:rsidR="00853636">
          <w:t xml:space="preserve">. We then examine in greater detail the interactions that took place between the citizens and the steering bodies so as to pinpoint </w:t>
        </w:r>
      </w:ins>
      <w:ins w:id="246" w:author="LG Giraudet" w:date="2021-09-27T17:04:00Z">
        <w:r w:rsidR="00876052">
          <w:t xml:space="preserve">how external input affected </w:t>
        </w:r>
      </w:ins>
      <w:ins w:id="247" w:author="LG Giraudet" w:date="2021-09-27T17:05:00Z">
        <w:r w:rsidR="00876052">
          <w:t xml:space="preserve">the citizens’ creativity and freedom of choice. </w:t>
        </w:r>
      </w:ins>
      <w:ins w:id="248" w:author="LG Giraudet" w:date="2021-09-23T17:09:00Z">
        <w:r w:rsidR="00853636">
          <w:t xml:space="preserve">In doing so, we focus on three key stages of the deliberation process – agenda-setting, proposals elaboration and decision-making. </w:t>
        </w:r>
      </w:ins>
      <w:ins w:id="249" w:author="LG Giraudet" w:date="2021-09-27T17:06:00Z">
        <w:r w:rsidR="00876052">
          <w:t xml:space="preserve">We find that </w:t>
        </w:r>
      </w:ins>
      <w:ins w:id="250" w:author="LG Giraudet" w:date="2021-09-23T17:09:00Z">
        <w:r w:rsidR="00853636">
          <w:t xml:space="preserve">the </w:t>
        </w:r>
      </w:ins>
      <w:ins w:id="251" w:author="LG Giraudet" w:date="2021-09-27T17:22:00Z">
        <w:r w:rsidR="00F41A49">
          <w:t xml:space="preserve">steering bodies, </w:t>
        </w:r>
      </w:ins>
      <w:ins w:id="252" w:author="LG Giraudet" w:date="2021-09-24T16:39:00Z">
        <w:r w:rsidR="006A2C4F">
          <w:t>in particular the legal advisory group</w:t>
        </w:r>
      </w:ins>
      <w:ins w:id="253" w:author="LG Giraudet" w:date="2021-09-27T17:23:00Z">
        <w:r w:rsidR="00F41A49">
          <w:t>, exerted significant framing effects on citizens’ deliberation</w:t>
        </w:r>
      </w:ins>
      <w:ins w:id="254" w:author="LG Giraudet" w:date="2021-09-27T17:09:00Z">
        <w:r w:rsidR="00541E29">
          <w:t xml:space="preserve">. </w:t>
        </w:r>
      </w:ins>
      <w:ins w:id="255" w:author="LG Giraudet" w:date="2021-09-27T17:24:00Z">
        <w:r w:rsidR="00123545">
          <w:t xml:space="preserve">Yet the </w:t>
        </w:r>
      </w:ins>
      <w:ins w:id="256" w:author="LG Giraudet" w:date="2021-09-27T17:10:00Z">
        <w:r w:rsidR="00541E29">
          <w:t xml:space="preserve">framework remained </w:t>
        </w:r>
      </w:ins>
      <w:ins w:id="257" w:author="LG Giraudet" w:date="2021-09-23T17:09:00Z">
        <w:r w:rsidR="00853636">
          <w:t>flexible enough to preserve the citizen’s independence</w:t>
        </w:r>
      </w:ins>
      <w:ins w:id="258" w:author="LG Giraudet" w:date="2021-09-27T17:10:00Z">
        <w:r w:rsidR="00541E29">
          <w:t xml:space="preserve">, which </w:t>
        </w:r>
      </w:ins>
      <w:ins w:id="259" w:author="LG Giraudet" w:date="2021-09-27T17:11:00Z">
        <w:r w:rsidR="00541E29">
          <w:t xml:space="preserve">for instance allowed the citizens to </w:t>
        </w:r>
      </w:ins>
      <w:ins w:id="260" w:author="LG Giraudet" w:date="2021-09-24T16:39:00Z">
        <w:r w:rsidR="006A2C4F">
          <w:t xml:space="preserve">evict </w:t>
        </w:r>
      </w:ins>
      <w:ins w:id="261" w:author="LG Giraudet" w:date="2021-09-24T16:40:00Z">
        <w:r w:rsidR="006A2C4F">
          <w:t>the carbon tax issue from the agenda</w:t>
        </w:r>
      </w:ins>
      <w:ins w:id="262" w:author="LG Giraudet" w:date="2021-09-23T17:09:00Z">
        <w:r w:rsidR="00853636">
          <w:t xml:space="preserve">. Did such an approach </w:t>
        </w:r>
      </w:ins>
      <w:ins w:id="263" w:author="LG Giraudet" w:date="2021-09-27T17:11:00Z">
        <w:r w:rsidR="00C75176">
          <w:t>generate support among the broader public</w:t>
        </w:r>
      </w:ins>
      <w:ins w:id="264" w:author="LG Giraudet" w:date="2021-09-23T17:09:00Z">
        <w:r w:rsidR="00853636">
          <w:t xml:space="preserve">? </w:t>
        </w:r>
      </w:ins>
      <w:ins w:id="265" w:author="LG Giraudet" w:date="2021-09-27T17:12:00Z">
        <w:r w:rsidR="001C3752">
          <w:t xml:space="preserve">In a third step, we examine the two-way relationship between the </w:t>
        </w:r>
      </w:ins>
      <w:ins w:id="266" w:author="LG Giraudet" w:date="2021-09-29T18:58:00Z">
        <w:r w:rsidR="00C045A9">
          <w:t>two</w:t>
        </w:r>
      </w:ins>
      <w:ins w:id="267" w:author="LG Giraudet" w:date="2021-09-27T17:12:00Z">
        <w:r w:rsidR="001C3752">
          <w:t xml:space="preserve">, more specifically </w:t>
        </w:r>
      </w:ins>
      <w:ins w:id="268" w:author="LG Giraudet" w:date="2021-09-23T17:09:00Z">
        <w:r w:rsidR="009D4A12">
          <w:t>the citizens’ engagement toward</w:t>
        </w:r>
        <w:r w:rsidR="00853636">
          <w:t xml:space="preserve"> the broader public – in particular their handling of the referendum issue – on the one hand, the broader public’s perception of the CCC proceedings on the other. </w:t>
        </w:r>
      </w:ins>
      <w:ins w:id="269" w:author="LG Giraudet" w:date="2021-09-27T17:13:00Z">
        <w:r w:rsidR="001C3752">
          <w:t>We find that</w:t>
        </w:r>
      </w:ins>
      <w:ins w:id="270" w:author="LG Giraudet" w:date="2021-09-23T17:09:00Z">
        <w:r w:rsidR="00853636">
          <w:t>, despite mutual interest, each side manifested some form of skepticism toward the other, which resulted in macro</w:t>
        </w:r>
      </w:ins>
      <w:ins w:id="271" w:author="LG Giraudet" w:date="2021-09-27T17:14:00Z">
        <w:r w:rsidR="001C3752">
          <w:t xml:space="preserve"> support</w:t>
        </w:r>
      </w:ins>
      <w:ins w:id="272" w:author="LG Giraudet" w:date="2021-09-23T17:09:00Z">
        <w:r w:rsidR="00853636">
          <w:t xml:space="preserve"> being minimal. </w:t>
        </w:r>
      </w:ins>
      <w:ins w:id="273" w:author="LG Giraudet" w:date="2021-09-30T08:40:00Z">
        <w:r w:rsidR="00B46DC7">
          <w:t xml:space="preserve">Crucially, the citizens </w:t>
        </w:r>
      </w:ins>
      <w:ins w:id="274" w:author="LG Giraudet" w:date="2021-09-30T08:41:00Z">
        <w:r w:rsidR="004E0B7F">
          <w:t xml:space="preserve">turned down </w:t>
        </w:r>
      </w:ins>
      <w:ins w:id="275" w:author="LG Giraudet" w:date="2021-09-30T08:40:00Z">
        <w:r w:rsidR="00B46DC7">
          <w:t xml:space="preserve">the opportunity given to them to submit their proposals to referendum. </w:t>
        </w:r>
      </w:ins>
      <w:ins w:id="276" w:author="LG Giraudet" w:date="2021-09-27T17:15:00Z">
        <w:r w:rsidR="00D11A14">
          <w:t>Taken together</w:t>
        </w:r>
      </w:ins>
      <w:ins w:id="277" w:author="LG Giraudet" w:date="2021-09-27T17:14:00Z">
        <w:r w:rsidR="00D11A14">
          <w:t>, these results lead us to the conclusion</w:t>
        </w:r>
      </w:ins>
      <w:ins w:id="278" w:author="LG Giraudet" w:date="2021-09-27T17:20:00Z">
        <w:r w:rsidR="007D6FA8">
          <w:t xml:space="preserve"> </w:t>
        </w:r>
      </w:ins>
      <w:ins w:id="279" w:author="LG Giraudet" w:date="2021-09-27T17:25:00Z">
        <w:r w:rsidR="00123545">
          <w:t xml:space="preserve">that the </w:t>
        </w:r>
      </w:ins>
      <w:ins w:id="280" w:author="LG Giraudet" w:date="2021-09-27T17:22:00Z">
        <w:r w:rsidR="00F41A49">
          <w:t>approach to “co-construction” that prevailed throughout the CCC</w:t>
        </w:r>
      </w:ins>
      <w:ins w:id="281" w:author="LG Giraudet" w:date="2021-09-27T17:25:00Z">
        <w:r w:rsidR="00123545">
          <w:t xml:space="preserve"> succeeded in building consensus among citizens, but not in gathering support from the broader public.</w:t>
        </w:r>
      </w:ins>
      <w:ins w:id="282" w:author="LG Giraudet" w:date="2021-09-27T17:30:00Z">
        <w:r w:rsidR="00D3273E">
          <w:t xml:space="preserve"> </w:t>
        </w:r>
      </w:ins>
      <w:ins w:id="283" w:author="LG Giraudet" w:date="2021-09-27T17:34:00Z">
        <w:r w:rsidR="00D3273E">
          <w:t xml:space="preserve">In closing, we call for </w:t>
        </w:r>
      </w:ins>
      <w:ins w:id="284" w:author="LG Giraudet" w:date="2021-09-27T17:45:00Z">
        <w:r w:rsidR="00A8595E">
          <w:t>building a transparent</w:t>
        </w:r>
      </w:ins>
      <w:ins w:id="285" w:author="LG Giraudet" w:date="2021-09-27T17:44:00Z">
        <w:r w:rsidR="00454FD0">
          <w:t xml:space="preserve"> commitment structure providing more visibility </w:t>
        </w:r>
      </w:ins>
      <w:ins w:id="286" w:author="LG Giraudet" w:date="2021-09-27T17:41:00Z">
        <w:r w:rsidR="002E036E">
          <w:t xml:space="preserve">ex ante </w:t>
        </w:r>
      </w:ins>
      <w:ins w:id="287" w:author="LG Giraudet" w:date="2021-09-27T17:45:00Z">
        <w:r w:rsidR="00EC203A">
          <w:t>on</w:t>
        </w:r>
      </w:ins>
      <w:ins w:id="288" w:author="LG Giraudet" w:date="2021-09-27T17:44:00Z">
        <w:r w:rsidR="00454FD0">
          <w:t xml:space="preserve"> </w:t>
        </w:r>
      </w:ins>
      <w:ins w:id="289" w:author="LG Giraudet" w:date="2021-09-27T17:41:00Z">
        <w:r w:rsidR="002E036E">
          <w:t xml:space="preserve">how </w:t>
        </w:r>
      </w:ins>
      <w:ins w:id="290" w:author="LG Giraudet" w:date="2021-09-27T17:43:00Z">
        <w:r w:rsidR="002E036E">
          <w:t xml:space="preserve">the </w:t>
        </w:r>
      </w:ins>
      <w:ins w:id="291" w:author="LG Giraudet" w:date="2021-09-27T17:42:00Z">
        <w:r w:rsidR="002E036E">
          <w:t xml:space="preserve">citizens’ proposals </w:t>
        </w:r>
      </w:ins>
      <w:ins w:id="292" w:author="LG Giraudet" w:date="2021-09-27T17:44:00Z">
        <w:r w:rsidR="00454FD0">
          <w:t xml:space="preserve">might </w:t>
        </w:r>
      </w:ins>
      <w:ins w:id="293" w:author="LG Giraudet" w:date="2021-09-27T17:42:00Z">
        <w:r w:rsidR="002E036E">
          <w:t>be followed up on ex post</w:t>
        </w:r>
      </w:ins>
      <w:ins w:id="294" w:author="LG Giraudet" w:date="2021-09-23T17:09:00Z">
        <w:r w:rsidR="00853636">
          <w:t>.</w:t>
        </w:r>
      </w:ins>
    </w:p>
    <w:p w:rsidR="008B27CA" w:rsidRDefault="008B27CA" w:rsidP="008B27CA">
      <w:pPr>
        <w:rPr>
          <w:ins w:id="295" w:author="LG Giraudet" w:date="2021-07-26T14:14:00Z"/>
        </w:rPr>
      </w:pPr>
      <w:r>
        <w:t xml:space="preserve">Our analysis builds on </w:t>
      </w:r>
      <w:r w:rsidRPr="00360C20">
        <w:t xml:space="preserve">our </w:t>
      </w:r>
      <w:r>
        <w:t xml:space="preserve">unique </w:t>
      </w:r>
      <w:r w:rsidRPr="00360C20">
        <w:t xml:space="preserve">experience </w:t>
      </w:r>
      <w:r>
        <w:t xml:space="preserve">as participant observers of the CCC. </w:t>
      </w:r>
      <w:ins w:id="296" w:author="LG Giraudet" w:date="2021-07-26T12:36:00Z">
        <w:r w:rsidR="00DA461D">
          <w:t xml:space="preserve">We were part of a group of accredited researchers </w:t>
        </w:r>
      </w:ins>
      <w:ins w:id="297" w:author="LG Giraudet" w:date="2021-08-06T11:09:00Z">
        <w:r w:rsidR="00F7243B">
          <w:t>in social sciences</w:t>
        </w:r>
      </w:ins>
      <w:ins w:id="298" w:author="LG Giraudet" w:date="2021-07-26T12:43:00Z">
        <w:r w:rsidR="00974AF9">
          <w:t xml:space="preserve"> </w:t>
        </w:r>
      </w:ins>
      <w:ins w:id="299" w:author="LG Giraudet" w:date="2021-07-26T12:38:00Z">
        <w:r w:rsidR="00DA461D">
          <w:t xml:space="preserve">who worked collaboratively to </w:t>
        </w:r>
      </w:ins>
      <w:ins w:id="300" w:author="LG Giraudet" w:date="2021-07-26T12:44:00Z">
        <w:r w:rsidR="00974AF9">
          <w:t>document and</w:t>
        </w:r>
      </w:ins>
      <w:ins w:id="301" w:author="LG Giraudet" w:date="2021-07-26T12:38:00Z">
        <w:r w:rsidR="00DA461D">
          <w:t xml:space="preserve"> </w:t>
        </w:r>
      </w:ins>
      <w:ins w:id="302" w:author="LG Giraudet" w:date="2021-07-26T12:39:00Z">
        <w:r w:rsidR="00FA7FA1">
          <w:t>analyze the CCC</w:t>
        </w:r>
      </w:ins>
      <w:del w:id="303" w:author="LG Giraudet" w:date="2021-07-26T12:40:00Z">
        <w:r w:rsidR="00F15177" w:rsidDel="00DA461D">
          <w:delText>Gathering</w:delText>
        </w:r>
        <w:r w:rsidDel="00DA461D">
          <w:delText xml:space="preserve"> social scientists from different disciplines – political </w:delText>
        </w:r>
        <w:r w:rsidRPr="00D7310F" w:rsidDel="00DA461D">
          <w:delText>science, economics,</w:delText>
        </w:r>
        <w:r w:rsidDel="00DA461D">
          <w:delText xml:space="preserve"> </w:delText>
        </w:r>
        <w:r w:rsidRPr="00D7310F" w:rsidDel="00DA461D">
          <w:delText>sociology</w:delText>
        </w:r>
        <w:r w:rsidDel="00DA461D">
          <w:delText>,</w:delText>
        </w:r>
        <w:r w:rsidRPr="00D7310F" w:rsidDel="00DA461D">
          <w:delText xml:space="preserve"> philosophy, geography</w:delText>
        </w:r>
        <w:r w:rsidDel="00DA461D">
          <w:delText xml:space="preserve">, law – </w:delText>
        </w:r>
        <w:r w:rsidR="00F15177" w:rsidDel="00DA461D">
          <w:delText>our group</w:delText>
        </w:r>
        <w:r w:rsidDel="00DA461D">
          <w:delText xml:space="preserve"> </w:delText>
        </w:r>
      </w:del>
      <w:del w:id="304" w:author="LG Giraudet" w:date="2021-07-26T12:36:00Z">
        <w:r w:rsidR="006F372D" w:rsidDel="00DA461D">
          <w:delText xml:space="preserve">of accredited researchers </w:delText>
        </w:r>
      </w:del>
      <w:del w:id="305" w:author="LG Giraudet" w:date="2021-07-26T12:40:00Z">
        <w:r w:rsidDel="00DA461D">
          <w:delText xml:space="preserve">worked collaboratively with the goal of documenting and analyzing </w:delText>
        </w:r>
      </w:del>
      <w:del w:id="306" w:author="LG Giraudet" w:date="2021-07-26T12:36:00Z">
        <w:r w:rsidDel="00DA461D">
          <w:delText xml:space="preserve">the proceedings of </w:delText>
        </w:r>
      </w:del>
      <w:del w:id="307" w:author="LG Giraudet" w:date="2021-07-26T12:40:00Z">
        <w:r w:rsidDel="00DA461D">
          <w:delText>the CCC</w:delText>
        </w:r>
      </w:del>
      <w:r>
        <w:t>.</w:t>
      </w:r>
      <w:r w:rsidR="009306AA">
        <w:rPr>
          <w:rStyle w:val="Appelnotedebasdep"/>
        </w:rPr>
        <w:footnoteReference w:id="5"/>
      </w:r>
      <w:r>
        <w:t xml:space="preserve"> In this paper, we exploit </w:t>
      </w:r>
      <w:ins w:id="308" w:author="LG Giraudet" w:date="2021-07-26T14:44:00Z">
        <w:r w:rsidR="00C445C6">
          <w:t xml:space="preserve">three </w:t>
        </w:r>
      </w:ins>
      <w:ins w:id="309" w:author="LG Giraudet" w:date="2021-07-26T14:45:00Z">
        <w:r w:rsidR="00C445C6">
          <w:t xml:space="preserve">different </w:t>
        </w:r>
      </w:ins>
      <w:ins w:id="310" w:author="LG Giraudet" w:date="2021-09-22T16:42:00Z">
        <w:r w:rsidR="00B73A86">
          <w:t xml:space="preserve">sources of </w:t>
        </w:r>
      </w:ins>
      <w:ins w:id="311" w:author="LG Giraudet" w:date="2021-07-26T14:46:00Z">
        <w:r w:rsidR="00B73A86">
          <w:t>research material</w:t>
        </w:r>
        <w:r w:rsidR="00C445C6">
          <w:t xml:space="preserve">: the </w:t>
        </w:r>
      </w:ins>
      <w:ins w:id="312" w:author="LG Giraudet" w:date="2021-07-26T14:50:00Z">
        <w:r w:rsidR="008B4D5D">
          <w:t xml:space="preserve">voting </w:t>
        </w:r>
      </w:ins>
      <w:ins w:id="313" w:author="LG Giraudet" w:date="2021-07-26T14:47:00Z">
        <w:r w:rsidR="00E42128">
          <w:t xml:space="preserve">results </w:t>
        </w:r>
      </w:ins>
      <w:ins w:id="314" w:author="LG Giraudet" w:date="2021-07-26T14:46:00Z">
        <w:r w:rsidR="00C445C6">
          <w:t xml:space="preserve">generated during the process; </w:t>
        </w:r>
      </w:ins>
      <w:r>
        <w:t xml:space="preserve">quantitative data from </w:t>
      </w:r>
      <w:ins w:id="315" w:author="LG Giraudet" w:date="2021-08-06T11:08:00Z">
        <w:r w:rsidR="00F7243B">
          <w:t xml:space="preserve">specifically </w:t>
        </w:r>
        <w:r w:rsidR="00F7243B">
          <w:lastRenderedPageBreak/>
          <w:t>designed</w:t>
        </w:r>
      </w:ins>
      <w:ins w:id="316" w:author="LG Giraudet" w:date="2021-07-26T14:49:00Z">
        <w:r w:rsidR="00FF02C8">
          <w:t xml:space="preserve"> </w:t>
        </w:r>
      </w:ins>
      <w:r>
        <w:t>participant surveys</w:t>
      </w:r>
      <w:ins w:id="317" w:author="LG Giraudet" w:date="2021-07-26T14:49:00Z">
        <w:r w:rsidR="00FF02C8">
          <w:t>;</w:t>
        </w:r>
      </w:ins>
      <w:r>
        <w:t xml:space="preserve"> and </w:t>
      </w:r>
      <w:ins w:id="318" w:author="LG Giraudet" w:date="2021-07-26T14:50:00Z">
        <w:r w:rsidR="008B4D5D">
          <w:t xml:space="preserve">the </w:t>
        </w:r>
      </w:ins>
      <w:r>
        <w:t xml:space="preserve">qualitative observations </w:t>
      </w:r>
      <w:ins w:id="319" w:author="LG Giraudet" w:date="2021-07-26T14:50:00Z">
        <w:r w:rsidR="008B4D5D">
          <w:t xml:space="preserve">each of us </w:t>
        </w:r>
      </w:ins>
      <w:r>
        <w:t xml:space="preserve">collected </w:t>
      </w:r>
      <w:del w:id="320" w:author="LG Giraudet" w:date="2021-07-26T14:50:00Z">
        <w:r w:rsidR="009306AA" w:rsidDel="008B4D5D">
          <w:delText xml:space="preserve">individually </w:delText>
        </w:r>
      </w:del>
      <w:r>
        <w:t xml:space="preserve">and shared </w:t>
      </w:r>
      <w:del w:id="321" w:author="LG Giraudet" w:date="2021-07-26T14:50:00Z">
        <w:r w:rsidDel="008B4D5D">
          <w:delText xml:space="preserve">among </w:delText>
        </w:r>
      </w:del>
      <w:ins w:id="322" w:author="LG Giraudet" w:date="2021-07-26T14:50:00Z">
        <w:r w:rsidR="008B4D5D">
          <w:t xml:space="preserve">with </w:t>
        </w:r>
      </w:ins>
      <w:r>
        <w:t>the group.</w:t>
      </w:r>
    </w:p>
    <w:p w:rsidR="007A6667" w:rsidDel="005D1098" w:rsidRDefault="007A6667" w:rsidP="008B27CA">
      <w:pPr>
        <w:rPr>
          <w:del w:id="323" w:author="LG Giraudet" w:date="2021-09-23T17:06:00Z"/>
        </w:rPr>
      </w:pPr>
    </w:p>
    <w:p w:rsidR="003836E9" w:rsidDel="003B0FC9" w:rsidRDefault="008B27CA" w:rsidP="008B27CA">
      <w:pPr>
        <w:rPr>
          <w:del w:id="324" w:author="LG Giraudet" w:date="2021-07-26T14:22:00Z"/>
        </w:rPr>
      </w:pPr>
      <w:del w:id="325" w:author="LG Giraudet" w:date="2021-07-26T14:22:00Z">
        <w:r w:rsidRPr="00E51B61" w:rsidDel="003B0FC9">
          <w:rPr>
            <w:rPrChange w:id="326" w:author="LG Giraudet" w:date="2021-07-20T10:58:00Z">
              <w:rPr>
                <w:highlight w:val="yellow"/>
              </w:rPr>
            </w:rPrChange>
          </w:rPr>
          <w:delText xml:space="preserve">We find that (i) while the body of citizens was not in charge of setting the agenda, some participants managed to influence it, in particular by objecting any discussion about the carbon tax; (ii) experts, in particular legal ones, played an important role in shaping the assembly’s proposals; (iii) despite being encouraged to do so, the citizens voted against submitting most of their proposals to referendum. We conclude that the co-constructive approach to the CCC influenced the content of the proposals without undermining the citizens’ responsibility over them. </w:delText>
        </w:r>
      </w:del>
      <w:del w:id="327" w:author="LG Giraudet" w:date="2021-07-20T10:58:00Z">
        <w:r w:rsidRPr="00E51B61" w:rsidDel="00E51B61">
          <w:rPr>
            <w:rPrChange w:id="328" w:author="LG Giraudet" w:date="2021-07-20T10:58:00Z">
              <w:rPr>
                <w:highlight w:val="yellow"/>
              </w:rPr>
            </w:rPrChange>
          </w:rPr>
          <w:delText>Ultimately, at least up to now, it cannot be said the co-construction approach taken in France has made the proposals more acceptable.</w:delText>
        </w:r>
      </w:del>
    </w:p>
    <w:p w:rsidR="008B27CA" w:rsidRDefault="008B27CA" w:rsidP="008B27CA">
      <w:r w:rsidRPr="000A5113">
        <w:t xml:space="preserve">The </w:t>
      </w:r>
      <w:ins w:id="329" w:author="LG Giraudet" w:date="2021-09-23T17:13:00Z">
        <w:r w:rsidR="00C46A7A">
          <w:t>remainder of th</w:t>
        </w:r>
      </w:ins>
      <w:ins w:id="330" w:author="LG Giraudet" w:date="2021-09-23T17:14:00Z">
        <w:r w:rsidR="00C46A7A">
          <w:t>e</w:t>
        </w:r>
      </w:ins>
      <w:ins w:id="331" w:author="LG Giraudet" w:date="2021-09-23T17:13:00Z">
        <w:r w:rsidR="000A5113">
          <w:t xml:space="preserve"> </w:t>
        </w:r>
      </w:ins>
      <w:r w:rsidRPr="000A5113">
        <w:t xml:space="preserve">paper is organized as follows. In Section 2, </w:t>
      </w:r>
      <w:del w:id="332" w:author="LG Giraudet" w:date="2021-09-23T17:13:00Z">
        <w:r w:rsidRPr="000A5113" w:rsidDel="000A5113">
          <w:delText xml:space="preserve">we describe our research protocol. In Section 3, </w:delText>
        </w:r>
      </w:del>
      <w:r w:rsidRPr="000A5113">
        <w:t>we describe the CCC proceedings, detailing its structure, process and e</w:t>
      </w:r>
      <w:r w:rsidR="005807D6" w:rsidRPr="000A5113">
        <w:t xml:space="preserve">arly outcomes. In Section </w:t>
      </w:r>
      <w:ins w:id="333" w:author="LG Giraudet" w:date="2021-09-23T17:14:00Z">
        <w:r w:rsidR="00C46A7A">
          <w:t>3</w:t>
        </w:r>
      </w:ins>
      <w:del w:id="334" w:author="LG Giraudet" w:date="2021-09-23T17:14:00Z">
        <w:r w:rsidR="005807D6" w:rsidRPr="000A5113" w:rsidDel="00C46A7A">
          <w:delText>4</w:delText>
        </w:r>
      </w:del>
      <w:r w:rsidRPr="000A5113">
        <w:t xml:space="preserve">, we focus on </w:t>
      </w:r>
      <w:ins w:id="335" w:author="LG Giraudet" w:date="2021-09-23T17:54:00Z">
        <w:r w:rsidR="005B75E0">
          <w:t xml:space="preserve">how </w:t>
        </w:r>
      </w:ins>
      <w:ins w:id="336" w:author="LG Giraudet" w:date="2021-09-23T17:14:00Z">
        <w:r w:rsidR="00C46A7A">
          <w:t>the citizens and the steering bodies</w:t>
        </w:r>
      </w:ins>
      <w:ins w:id="337" w:author="LG Giraudet" w:date="2021-09-23T17:54:00Z">
        <w:r w:rsidR="005B75E0">
          <w:t xml:space="preserve"> interacted in</w:t>
        </w:r>
        <w:r w:rsidR="006144AC">
          <w:t xml:space="preserve"> setting the agenda, </w:t>
        </w:r>
      </w:ins>
      <w:ins w:id="338" w:author="LG Giraudet" w:date="2021-09-23T17:55:00Z">
        <w:r w:rsidR="006144AC">
          <w:t>elaborating proposals and making final decisions</w:t>
        </w:r>
      </w:ins>
      <w:del w:id="339" w:author="LG Giraudet" w:date="2021-09-23T17:14:00Z">
        <w:r w:rsidRPr="000A5113" w:rsidDel="00C46A7A">
          <w:delText xml:space="preserve">co-construction in, respectively, </w:delText>
        </w:r>
      </w:del>
      <w:del w:id="340" w:author="LG Giraudet" w:date="2021-09-23T17:54:00Z">
        <w:r w:rsidRPr="000A5113" w:rsidDel="006144AC">
          <w:delText xml:space="preserve">agenda-setting, </w:delText>
        </w:r>
      </w:del>
      <w:del w:id="341" w:author="LG Giraudet" w:date="2021-09-23T17:14:00Z">
        <w:r w:rsidRPr="000A5113" w:rsidDel="00C46A7A">
          <w:delText>interactions with experts, and governance</w:delText>
        </w:r>
      </w:del>
      <w:r w:rsidRPr="000A5113">
        <w:t xml:space="preserve">. </w:t>
      </w:r>
      <w:ins w:id="342" w:author="LG Giraudet" w:date="2021-09-23T17:15:00Z">
        <w:r w:rsidR="00C46A7A">
          <w:t xml:space="preserve">In Section 4, we examine the </w:t>
        </w:r>
      </w:ins>
      <w:ins w:id="343" w:author="LG Giraudet" w:date="2021-09-23T17:16:00Z">
        <w:r w:rsidR="00C46A7A">
          <w:t>engagement the citizens and the broader public manifested toward each other.</w:t>
        </w:r>
      </w:ins>
      <w:ins w:id="344" w:author="LG Giraudet" w:date="2021-09-23T17:15:00Z">
        <w:r w:rsidR="00C46A7A">
          <w:t xml:space="preserve"> </w:t>
        </w:r>
      </w:ins>
      <w:r w:rsidRPr="000A5113">
        <w:t xml:space="preserve">We discuss </w:t>
      </w:r>
      <w:r w:rsidR="005807D6" w:rsidRPr="000A5113">
        <w:t xml:space="preserve">our main findings </w:t>
      </w:r>
      <w:del w:id="345" w:author="LG Giraudet" w:date="2021-09-23T17:16:00Z">
        <w:r w:rsidR="005807D6" w:rsidRPr="000A5113" w:rsidDel="00C46A7A">
          <w:delText>in Section 5</w:delText>
        </w:r>
        <w:r w:rsidRPr="000A5113" w:rsidDel="00C46A7A">
          <w:delText xml:space="preserve"> </w:delText>
        </w:r>
      </w:del>
      <w:r w:rsidRPr="000A5113">
        <w:t xml:space="preserve">and conclude </w:t>
      </w:r>
      <w:ins w:id="346" w:author="LG Giraudet" w:date="2021-09-23T17:16:00Z">
        <w:r w:rsidR="00C46A7A">
          <w:t xml:space="preserve">with some policy recommendations </w:t>
        </w:r>
      </w:ins>
      <w:r w:rsidRPr="000A5113">
        <w:t xml:space="preserve">in Section </w:t>
      </w:r>
      <w:ins w:id="347" w:author="LG Giraudet" w:date="2021-09-23T17:55:00Z">
        <w:r w:rsidR="00512E05">
          <w:t>5</w:t>
        </w:r>
      </w:ins>
      <w:del w:id="348" w:author="LG Giraudet" w:date="2021-09-23T17:55:00Z">
        <w:r w:rsidR="005807D6" w:rsidRPr="000A5113" w:rsidDel="00512E05">
          <w:delText>6</w:delText>
        </w:r>
      </w:del>
      <w:r w:rsidRPr="000A5113">
        <w:t>.</w:t>
      </w:r>
      <w:ins w:id="349" w:author="LG Giraudet" w:date="2021-09-23T17:13:00Z">
        <w:r w:rsidR="00C46A7A">
          <w:t xml:space="preserve"> The research protocol is described at the end of the paper.</w:t>
        </w:r>
      </w:ins>
    </w:p>
    <w:p w:rsidR="00064EE1" w:rsidRDefault="00064EE1" w:rsidP="00064EE1">
      <w:pPr>
        <w:pStyle w:val="Titre1"/>
      </w:pPr>
      <w:commentRangeStart w:id="350"/>
      <w:del w:id="351" w:author="LG Giraudet" w:date="2021-07-20T11:07:00Z">
        <w:r w:rsidDel="00F24E8A">
          <w:delText>Research</w:delText>
        </w:r>
        <w:r w:rsidR="00CA2B13" w:rsidDel="00F24E8A">
          <w:delText xml:space="preserve"> protocol</w:delText>
        </w:r>
      </w:del>
      <w:ins w:id="352" w:author="LG Giraudet" w:date="2021-07-20T11:07:00Z">
        <w:r w:rsidR="00F24E8A">
          <w:t>Materials and methods</w:t>
        </w:r>
        <w:commentRangeEnd w:id="350"/>
        <w:r w:rsidR="00F24E8A">
          <w:rPr>
            <w:rStyle w:val="Marquedecommentaire"/>
            <w:rFonts w:ascii="Times New Roman" w:eastAsia="Times New Roman" w:hAnsi="Times New Roman" w:cs="Times New Roman"/>
            <w:b w:val="0"/>
            <w:bCs w:val="0"/>
            <w:color w:val="auto"/>
            <w:lang w:bidi="en-US"/>
          </w:rPr>
          <w:commentReference w:id="350"/>
        </w:r>
      </w:ins>
    </w:p>
    <w:p w:rsidR="00064EE1" w:rsidRDefault="002443DF" w:rsidP="00064EE1">
      <w:r w:rsidRPr="002443DF">
        <w:t xml:space="preserve">Through an open call, the </w:t>
      </w:r>
      <w:r w:rsidR="00D812B7">
        <w:t>governance committee</w:t>
      </w:r>
      <w:r w:rsidR="00D812B7" w:rsidRPr="002443DF">
        <w:t xml:space="preserve"> </w:t>
      </w:r>
      <w:r w:rsidRPr="002443DF">
        <w:t xml:space="preserve">of the CCC </w:t>
      </w:r>
      <w:r w:rsidR="00872F91">
        <w:t xml:space="preserve">invited </w:t>
      </w:r>
      <w:r w:rsidRPr="002443DF">
        <w:t xml:space="preserve">researchers to closely follow the process. </w:t>
      </w:r>
      <w:r w:rsidR="00A47B15">
        <w:t xml:space="preserve">This led to the formation of a group of </w:t>
      </w:r>
      <w:r w:rsidR="001F1F5A">
        <w:t xml:space="preserve">social scientists </w:t>
      </w:r>
      <w:r w:rsidR="007B1DFA">
        <w:t>from various disciplines</w:t>
      </w:r>
      <w:ins w:id="353" w:author="LG Giraudet" w:date="2021-08-06T11:09:00Z">
        <w:r w:rsidR="00FA6220">
          <w:t xml:space="preserve"> – political </w:t>
        </w:r>
        <w:r w:rsidR="00FA6220" w:rsidRPr="00D7310F">
          <w:t>science, economics,</w:t>
        </w:r>
        <w:r w:rsidR="00FA6220">
          <w:t xml:space="preserve"> </w:t>
        </w:r>
        <w:r w:rsidR="00FA6220" w:rsidRPr="00D7310F">
          <w:t>sociology</w:t>
        </w:r>
        <w:r w:rsidR="00FA6220">
          <w:t>,</w:t>
        </w:r>
        <w:r w:rsidR="00FA6220" w:rsidRPr="00D7310F">
          <w:t xml:space="preserve"> philosophy, geography</w:t>
        </w:r>
        <w:r w:rsidR="00FA6220">
          <w:t>, law</w:t>
        </w:r>
      </w:ins>
      <w:ins w:id="354" w:author="LG Giraudet" w:date="2021-08-06T11:10:00Z">
        <w:r w:rsidR="00FA6220">
          <w:t xml:space="preserve"> </w:t>
        </w:r>
      </w:ins>
      <w:ins w:id="355" w:author="LG Giraudet" w:date="2021-08-06T11:11:00Z">
        <w:r w:rsidR="00FA6220">
          <w:t>–</w:t>
        </w:r>
      </w:ins>
      <w:ins w:id="356" w:author="LG Giraudet" w:date="2021-08-06T11:10:00Z">
        <w:r w:rsidR="00FA6220">
          <w:t xml:space="preserve"> working </w:t>
        </w:r>
      </w:ins>
      <w:ins w:id="357" w:author="LG Giraudet" w:date="2021-08-06T11:11:00Z">
        <w:r w:rsidR="00FA6220">
          <w:t>together to collect qualitative and quantitative data</w:t>
        </w:r>
      </w:ins>
      <w:ins w:id="358" w:author="LG Giraudet" w:date="2021-09-23T17:55:00Z">
        <w:r w:rsidR="00CD63A1">
          <w:t xml:space="preserve"> </w:t>
        </w:r>
      </w:ins>
      <w:ins w:id="359" w:author="LG Giraudet" w:date="2021-08-06T11:11:00Z">
        <w:r w:rsidR="00FA6220">
          <w:t>during the process</w:t>
        </w:r>
      </w:ins>
      <w:ins w:id="360" w:author="LG Giraudet" w:date="2021-09-23T17:56:00Z">
        <w:r w:rsidR="00CD63A1">
          <w:t>.</w:t>
        </w:r>
      </w:ins>
      <w:del w:id="361" w:author="LG Giraudet" w:date="2021-08-06T11:10:00Z">
        <w:r w:rsidR="007B1DFA" w:rsidDel="00FA6220">
          <w:delText xml:space="preserve">, </w:delText>
        </w:r>
        <w:r w:rsidR="00D812B7" w:rsidDel="00FA6220">
          <w:delText xml:space="preserve">with </w:delText>
        </w:r>
        <w:r w:rsidR="00064EE1" w:rsidDel="00FA6220">
          <w:delText>research interests fall</w:delText>
        </w:r>
        <w:r w:rsidR="007B1DFA" w:rsidDel="00FA6220">
          <w:delText>ing</w:delText>
        </w:r>
        <w:r w:rsidR="00064EE1" w:rsidDel="00FA6220">
          <w:delText xml:space="preserve"> into two distinct categories – which we refer to as the procedure and the substance – </w:delText>
        </w:r>
        <w:r w:rsidR="001B35AF" w:rsidDel="00FA6220">
          <w:delText>although</w:delText>
        </w:r>
        <w:r w:rsidR="002073EA" w:rsidDel="00FA6220">
          <w:delText xml:space="preserve"> we are also interested in how they intersect</w:delText>
        </w:r>
      </w:del>
      <w:del w:id="362" w:author="LG Giraudet" w:date="2021-08-06T11:11:00Z">
        <w:r w:rsidR="00064EE1" w:rsidDel="00001343">
          <w:delText>.</w:delText>
        </w:r>
        <w:r w:rsidR="007B1DFA" w:rsidDel="00001343">
          <w:delText xml:space="preserve"> We collaboratively elaborated a research protocol </w:delText>
        </w:r>
        <w:r w:rsidR="00064EE1" w:rsidDel="00001343">
          <w:delText>blend</w:delText>
        </w:r>
        <w:r w:rsidR="007B1DFA" w:rsidDel="00001343">
          <w:delText>ing</w:delText>
        </w:r>
        <w:r w:rsidR="00064EE1" w:rsidDel="00001343">
          <w:delText xml:space="preserve"> quantitative and qualitative approaches</w:delText>
        </w:r>
        <w:r w:rsidR="007B1DFA" w:rsidDel="00001343">
          <w:delText xml:space="preserve"> to study the CCC contemporaneously and retrospectively</w:delText>
        </w:r>
        <w:r w:rsidR="00B757E7" w:rsidDel="00001343">
          <w:delText xml:space="preserve"> (e.g., with post-CCC interviews of participants)</w:delText>
        </w:r>
      </w:del>
      <w:del w:id="363" w:author="LG Giraudet" w:date="2021-09-23T17:56:00Z">
        <w:r w:rsidR="00064EE1" w:rsidDel="00CD63A1">
          <w:delText>.</w:delText>
        </w:r>
        <w:r w:rsidR="00C23CAF" w:rsidDel="00CD63A1">
          <w:delText xml:space="preserve"> </w:delText>
        </w:r>
      </w:del>
      <w:del w:id="364" w:author="LG Giraudet" w:date="2021-08-06T11:12:00Z">
        <w:r w:rsidR="00C23CAF" w:rsidDel="00001343">
          <w:delText>The data and observations reported here are drawn from the contemporaneous observation phase.</w:delText>
        </w:r>
      </w:del>
      <w:r w:rsidR="00C23CAF">
        <w:t xml:space="preserve"> </w:t>
      </w:r>
    </w:p>
    <w:p w:rsidR="006854D0" w:rsidRDefault="006854D0" w:rsidP="00B90480">
      <w:pPr>
        <w:pStyle w:val="Titre2"/>
      </w:pPr>
      <w:del w:id="365" w:author="LG Giraudet" w:date="2021-09-22T16:47:00Z">
        <w:r w:rsidDel="00F90CEA">
          <w:delText xml:space="preserve">Quantitative </w:delText>
        </w:r>
      </w:del>
      <w:ins w:id="366" w:author="LG Giraudet" w:date="2021-09-22T16:47:00Z">
        <w:r w:rsidR="00F90CEA">
          <w:t xml:space="preserve">Survey </w:t>
        </w:r>
      </w:ins>
      <w:r>
        <w:t>data</w:t>
      </w:r>
    </w:p>
    <w:p w:rsidR="00FA2862" w:rsidRDefault="00477A0E" w:rsidP="00064EE1">
      <w:pPr>
        <w:rPr>
          <w:ins w:id="367" w:author="LG Giraudet" w:date="2021-09-23T18:14:00Z"/>
        </w:rPr>
      </w:pPr>
      <w:del w:id="368" w:author="LG Giraudet" w:date="2021-08-06T11:13:00Z">
        <w:r w:rsidDel="00CB48D0">
          <w:delText xml:space="preserve"> </w:delText>
        </w:r>
      </w:del>
      <w:r>
        <w:t xml:space="preserve">We prepared </w:t>
      </w:r>
      <w:r w:rsidR="001F1F5A">
        <w:t xml:space="preserve">questionnaires </w:t>
      </w:r>
      <w:r w:rsidR="00B8252C">
        <w:t>to survey</w:t>
      </w:r>
      <w:r w:rsidR="001F1F5A">
        <w:t xml:space="preserve"> the </w:t>
      </w:r>
      <w:r w:rsidR="00B8252C">
        <w:t xml:space="preserve">citizens’ values, </w:t>
      </w:r>
      <w:r w:rsidR="005E4CC4">
        <w:t xml:space="preserve">their </w:t>
      </w:r>
      <w:r w:rsidR="00B8252C">
        <w:t>attitudes toward</w:t>
      </w:r>
      <w:del w:id="369" w:author="LG Giraudet" w:date="2021-09-23T19:08:00Z">
        <w:r w:rsidR="00B8252C" w:rsidDel="009D4A12">
          <w:delText>s</w:delText>
        </w:r>
      </w:del>
      <w:r w:rsidR="00B8252C">
        <w:t xml:space="preserve"> climate change and their feelings and views about the Convention.</w:t>
      </w:r>
      <w:r w:rsidR="00B2103D" w:rsidDel="001F1F5A">
        <w:t xml:space="preserve"> </w:t>
      </w:r>
      <w:r w:rsidR="001F1F5A">
        <w:t xml:space="preserve"> </w:t>
      </w:r>
      <w:r w:rsidR="00213AC3">
        <w:t xml:space="preserve">We initially planned to </w:t>
      </w:r>
      <w:r w:rsidR="00A80B0E">
        <w:t xml:space="preserve">survey </w:t>
      </w:r>
      <w:r w:rsidR="00F46878">
        <w:t>the citizens both at the beginning and at the end of each session</w:t>
      </w:r>
      <w:r>
        <w:t xml:space="preserve">. </w:t>
      </w:r>
      <w:ins w:id="370" w:author="LG Giraudet" w:date="2021-09-30T08:43:00Z">
        <w:r w:rsidR="002F2119">
          <w:t xml:space="preserve">In an attempt to capture changes, </w:t>
        </w:r>
      </w:ins>
      <w:del w:id="371" w:author="LG Giraudet" w:date="2021-09-30T08:43:00Z">
        <w:r w:rsidR="00F46878" w:rsidDel="002F2119">
          <w:delText>T</w:delText>
        </w:r>
      </w:del>
      <w:ins w:id="372" w:author="LG Giraudet" w:date="2021-09-30T08:43:00Z">
        <w:r w:rsidR="00842CAC">
          <w:t>t</w:t>
        </w:r>
      </w:ins>
      <w:r w:rsidR="00F46878">
        <w:t xml:space="preserve">he questionnaires </w:t>
      </w:r>
      <w:del w:id="373" w:author="LG Giraudet" w:date="2021-09-30T08:43:00Z">
        <w:r w:rsidR="00F46878" w:rsidDel="002F2119">
          <w:delText xml:space="preserve">combined </w:delText>
        </w:r>
      </w:del>
      <w:ins w:id="374" w:author="LG Giraudet" w:date="2021-09-30T08:43:00Z">
        <w:r w:rsidR="002F2119">
          <w:t xml:space="preserve">included </w:t>
        </w:r>
      </w:ins>
      <w:r w:rsidR="00E1582D">
        <w:t>repeated</w:t>
      </w:r>
      <w:r w:rsidR="00F46878">
        <w:t xml:space="preserve"> questions </w:t>
      </w:r>
      <w:del w:id="375" w:author="LG Giraudet" w:date="2021-08-06T11:13:00Z">
        <w:r w:rsidR="00F46878" w:rsidDel="00FF7FC6">
          <w:delText xml:space="preserve">meant </w:delText>
        </w:r>
      </w:del>
      <w:del w:id="376" w:author="LG Giraudet" w:date="2021-09-30T08:42:00Z">
        <w:r w:rsidR="00213AC3" w:rsidDel="002F2119">
          <w:delText xml:space="preserve">to capture changes </w:delText>
        </w:r>
      </w:del>
      <w:del w:id="377" w:author="LG Giraudet" w:date="2021-09-30T08:43:00Z">
        <w:r w:rsidR="00E1582D" w:rsidDel="002F2119">
          <w:delText xml:space="preserve">as well as </w:delText>
        </w:r>
      </w:del>
      <w:ins w:id="378" w:author="LG Giraudet" w:date="2021-09-30T08:43:00Z">
        <w:r w:rsidR="002F2119">
          <w:t xml:space="preserve">alongside </w:t>
        </w:r>
      </w:ins>
      <w:r w:rsidR="00F46878">
        <w:t>more session-specific questions</w:t>
      </w:r>
      <w:r w:rsidR="00612BC8">
        <w:t>.</w:t>
      </w:r>
      <w:r w:rsidR="001F1F5A">
        <w:t xml:space="preserve"> Unfortunately, while the response rate was high in the first two sessions, </w:t>
      </w:r>
      <w:r w:rsidR="001F1F5A" w:rsidRPr="001D12E4">
        <w:t xml:space="preserve">it sharply declined thereafter, </w:t>
      </w:r>
      <w:r w:rsidR="00110963">
        <w:t xml:space="preserve">a trend </w:t>
      </w:r>
      <w:r w:rsidR="00E1582D">
        <w:t xml:space="preserve">we did not manage to counter by switching </w:t>
      </w:r>
      <w:r w:rsidR="00110963">
        <w:t>from paper to electronic</w:t>
      </w:r>
      <w:ins w:id="379" w:author="LG Giraudet" w:date="2021-08-06T11:14:00Z">
        <w:r w:rsidR="00EE2567">
          <w:t xml:space="preserve"> questionnaire</w:t>
        </w:r>
      </w:ins>
      <w:r w:rsidR="00110963">
        <w:t xml:space="preserve"> forms</w:t>
      </w:r>
      <w:r w:rsidR="006032D0">
        <w:t>. As a result, the</w:t>
      </w:r>
      <w:r w:rsidR="001F1F5A" w:rsidRPr="001D12E4">
        <w:t xml:space="preserve"> later questionnaires </w:t>
      </w:r>
      <w:del w:id="380" w:author="LG Giraudet" w:date="2021-08-06T11:14:00Z">
        <w:r w:rsidR="001F1F5A" w:rsidDel="00CC2D51">
          <w:delText xml:space="preserve">– except that of Session 7 – </w:delText>
        </w:r>
      </w:del>
      <w:r w:rsidR="001F1F5A">
        <w:t>are challenging to exploit.</w:t>
      </w:r>
      <w:r w:rsidR="00A6718C">
        <w:t xml:space="preserve"> In this paper, we provide some results for the two most responded sessions, namely </w:t>
      </w:r>
      <w:r w:rsidR="009E6AB6">
        <w:t xml:space="preserve">the </w:t>
      </w:r>
      <w:r w:rsidR="009E6AB6">
        <w:lastRenderedPageBreak/>
        <w:t xml:space="preserve">beginning of </w:t>
      </w:r>
      <w:r w:rsidR="00A6718C">
        <w:t>Session 1 (</w:t>
      </w:r>
      <w:r w:rsidR="00A6718C" w:rsidRPr="004401C3">
        <w:t>N=</w:t>
      </w:r>
      <w:r w:rsidR="00E1582D" w:rsidRPr="00785742">
        <w:t>111</w:t>
      </w:r>
      <w:r w:rsidR="004401C3" w:rsidRPr="0084632A">
        <w:t xml:space="preserve"> to 136</w:t>
      </w:r>
      <w:r w:rsidR="00E1582D">
        <w:t>) and Session 7 (</w:t>
      </w:r>
      <w:r w:rsidR="00E1582D" w:rsidRPr="004401C3">
        <w:t>N=63</w:t>
      </w:r>
      <w:r w:rsidR="004401C3" w:rsidRPr="00785742">
        <w:t xml:space="preserve"> to 65</w:t>
      </w:r>
      <w:r w:rsidR="00A6718C">
        <w:t>).</w:t>
      </w:r>
      <w:del w:id="381" w:author="LG Giraudet" w:date="2021-09-22T16:51:00Z">
        <w:r w:rsidR="00267CFD" w:rsidDel="006C7C49">
          <w:rPr>
            <w:rStyle w:val="Appelnotedebasdep"/>
          </w:rPr>
          <w:footnoteReference w:id="6"/>
        </w:r>
        <w:r w:rsidR="00744DF1" w:rsidDel="006C7C49">
          <w:delText xml:space="preserve"> </w:delText>
        </w:r>
      </w:del>
      <w:del w:id="386" w:author="LG Giraudet" w:date="2021-07-20T11:03:00Z">
        <w:r w:rsidR="00744DF1" w:rsidDel="00DB2C9D">
          <w:delText>While we cannot infer the perceptions of the Convention, taken as a whole, from incomplete responses, we can at least use them to provide a lower bound of support for different measures within the Convention.</w:delText>
        </w:r>
      </w:del>
      <w:ins w:id="387" w:author="LG Giraudet" w:date="2021-09-22T16:51:00Z">
        <w:r w:rsidR="006C7C49">
          <w:t xml:space="preserve"> </w:t>
        </w:r>
      </w:ins>
      <w:moveToRangeStart w:id="388" w:author="LG Giraudet" w:date="2021-09-22T16:51:00Z" w:name="move83221892"/>
      <w:moveTo w:id="389" w:author="LG Giraudet" w:date="2021-09-22T16:51:00Z">
        <w:r w:rsidR="006C7C49" w:rsidRPr="00B90480">
          <w:t xml:space="preserve">The whole dataset can be found </w:t>
        </w:r>
        <w:r w:rsidR="006C7C49">
          <w:t xml:space="preserve">here: </w:t>
        </w:r>
        <w:r w:rsidR="006C7C49">
          <w:fldChar w:fldCharType="begin"/>
        </w:r>
        <w:r w:rsidR="006C7C49">
          <w:instrText xml:space="preserve"> HYPERLINK "https://www.participation-et-democratie.fr/donnees-de-recherche-sur-la-convention-citoyenne-pour-le-climat" </w:instrText>
        </w:r>
        <w:r w:rsidR="006C7C49">
          <w:fldChar w:fldCharType="separate"/>
        </w:r>
        <w:r w:rsidR="006C7C49" w:rsidRPr="00795934">
          <w:rPr>
            <w:rStyle w:val="Lienhypertexte"/>
          </w:rPr>
          <w:t>https://www.participation-et-democratie.fr/donnees-de-recherche-sur-la-convention-citoyenne-pour-le-climat</w:t>
        </w:r>
        <w:r w:rsidR="006C7C49">
          <w:rPr>
            <w:rStyle w:val="Lienhypertexte"/>
          </w:rPr>
          <w:fldChar w:fldCharType="end"/>
        </w:r>
        <w:r w:rsidR="006C7C49" w:rsidRPr="00B90480">
          <w:t>.</w:t>
        </w:r>
        <w:r w:rsidR="006C7C49">
          <w:t xml:space="preserve"> Our questionnaire forms will be preserved by the French National Archives.</w:t>
        </w:r>
      </w:moveTo>
      <w:moveToRangeEnd w:id="388"/>
    </w:p>
    <w:p w:rsidR="00EC5541" w:rsidRDefault="00EC5541">
      <w:pPr>
        <w:pStyle w:val="Titre2"/>
        <w:rPr>
          <w:ins w:id="390" w:author="LG Giraudet" w:date="2021-09-23T18:15:00Z"/>
        </w:rPr>
        <w:pPrChange w:id="391" w:author="LG Giraudet" w:date="2021-09-23T18:15:00Z">
          <w:pPr/>
        </w:pPrChange>
      </w:pPr>
      <w:ins w:id="392" w:author="LG Giraudet" w:date="2021-09-23T18:14:00Z">
        <w:r>
          <w:t>Voting results</w:t>
        </w:r>
      </w:ins>
    </w:p>
    <w:p w:rsidR="00D20003" w:rsidRPr="00D20003" w:rsidRDefault="00D20003">
      <w:ins w:id="393" w:author="LG Giraudet" w:date="2021-09-23T18:15:00Z">
        <w:r>
          <w:t>In addition to our own survey data, we exploited the quantitative data generated during the voting sessions (CCC, 2020, 2021).</w:t>
        </w:r>
      </w:ins>
    </w:p>
    <w:p w:rsidR="00293DB4" w:rsidRDefault="00293DB4" w:rsidP="00B90480">
      <w:pPr>
        <w:pStyle w:val="Titre2"/>
      </w:pPr>
      <w:r>
        <w:t xml:space="preserve">Qualitative </w:t>
      </w:r>
      <w:del w:id="394" w:author="LG Giraudet" w:date="2021-09-22T16:47:00Z">
        <w:r w:rsidDel="00CF50D2">
          <w:delText>data</w:delText>
        </w:r>
      </w:del>
      <w:ins w:id="395" w:author="LG Giraudet" w:date="2021-09-22T16:47:00Z">
        <w:r w:rsidR="00CF50D2">
          <w:t>observations</w:t>
        </w:r>
      </w:ins>
    </w:p>
    <w:p w:rsidR="005039F7" w:rsidRDefault="00267CFD" w:rsidP="005039F7">
      <w:r>
        <w:t xml:space="preserve">The </w:t>
      </w:r>
      <w:r w:rsidR="00047B82">
        <w:t>governance committee and the facilitators</w:t>
      </w:r>
      <w:r>
        <w:t xml:space="preserve"> </w:t>
      </w:r>
      <w:r w:rsidR="00A92C05">
        <w:t xml:space="preserve">granted </w:t>
      </w:r>
      <w:r>
        <w:t xml:space="preserve">us </w:t>
      </w:r>
      <w:r w:rsidR="00A92C05">
        <w:t xml:space="preserve">access to plenary and group discussions, which </w:t>
      </w:r>
      <w:del w:id="396" w:author="LG Giraudet" w:date="2021-07-26T14:51:00Z">
        <w:r w:rsidR="00A92C05" w:rsidDel="008B4D5D">
          <w:delText xml:space="preserve">provided </w:delText>
        </w:r>
      </w:del>
      <w:ins w:id="397" w:author="LG Giraudet" w:date="2021-07-26T14:51:00Z">
        <w:r w:rsidR="008B4D5D">
          <w:t xml:space="preserve">gave </w:t>
        </w:r>
      </w:ins>
      <w:r w:rsidR="00A92C05">
        <w:t xml:space="preserve">us </w:t>
      </w:r>
      <w:del w:id="398" w:author="LG Giraudet" w:date="2021-07-26T14:51:00Z">
        <w:r w:rsidR="00A92C05" w:rsidDel="008B4D5D">
          <w:delText xml:space="preserve">with </w:delText>
        </w:r>
      </w:del>
      <w:r w:rsidR="00A92C05">
        <w:t>the opportunity to observe citizens’ interactions</w:t>
      </w:r>
      <w:r w:rsidR="00064EE1">
        <w:t xml:space="preserve">, take notes and </w:t>
      </w:r>
      <w:r w:rsidR="00A92C05">
        <w:t xml:space="preserve">make </w:t>
      </w:r>
      <w:r w:rsidR="00064EE1">
        <w:t xml:space="preserve">audio recordings of their </w:t>
      </w:r>
      <w:r w:rsidR="00A92C05">
        <w:t>conversations</w:t>
      </w:r>
      <w:r w:rsidR="00064EE1">
        <w:t xml:space="preserve">. We were also allowed (with camera and audio turned off) to </w:t>
      </w:r>
      <w:r w:rsidR="009905B0">
        <w:t xml:space="preserve">attend the </w:t>
      </w:r>
      <w:r w:rsidR="00064EE1">
        <w:t xml:space="preserve">webinars that took place between </w:t>
      </w:r>
      <w:r w:rsidR="00E34FEF">
        <w:t xml:space="preserve">the face-to-face </w:t>
      </w:r>
      <w:r w:rsidR="00064EE1">
        <w:t>sessions.</w:t>
      </w:r>
      <w:r w:rsidR="00B925E8">
        <w:t xml:space="preserve"> Lastly, we had access to an online internal platform that was set up for the citizens to aid circulation of information and enable collaboration. </w:t>
      </w:r>
      <w:r w:rsidR="005039F7" w:rsidRPr="005039F7">
        <w:t xml:space="preserve"> </w:t>
      </w:r>
      <w:r w:rsidR="005039F7">
        <w:t xml:space="preserve">In return, we adhered to a charter in which each of us committed not to interfere with the process. </w:t>
      </w:r>
      <w:proofErr w:type="gramStart"/>
      <w:r w:rsidR="005039F7">
        <w:t>This implied observing debates</w:t>
      </w:r>
      <w:proofErr w:type="gramEnd"/>
      <w:r w:rsidR="005039F7">
        <w:t xml:space="preserve"> at reasonable distance, engaging as little as possible with participants and organizers, refraining from publicly expressing personal views on the CCC during the process and from communicating preliminary research results (see Appendix</w:t>
      </w:r>
      <w:r w:rsidR="00047B82">
        <w:t xml:space="preserve"> </w:t>
      </w:r>
      <w:r w:rsidR="008354C7">
        <w:t>A</w:t>
      </w:r>
      <w:r w:rsidR="005039F7">
        <w:t>).</w:t>
      </w:r>
    </w:p>
    <w:p w:rsidR="007911C7" w:rsidRDefault="00AB5A52" w:rsidP="00064EE1">
      <w:r>
        <w:t xml:space="preserve">Our group </w:t>
      </w:r>
      <w:r w:rsidR="005E6963">
        <w:t>set out to</w:t>
      </w:r>
      <w:r w:rsidR="0059793E">
        <w:t xml:space="preserve"> cover </w:t>
      </w:r>
      <w:del w:id="399" w:author="LG Giraudet" w:date="2021-07-26T14:52:00Z">
        <w:r w:rsidR="0059793E" w:rsidDel="003D04F8">
          <w:delText xml:space="preserve">as systematically as possible </w:delText>
        </w:r>
      </w:del>
      <w:r w:rsidR="0059793E">
        <w:t>the whole process</w:t>
      </w:r>
      <w:ins w:id="400" w:author="LG Giraudet" w:date="2021-07-26T14:52:00Z">
        <w:r w:rsidR="003D04F8" w:rsidRPr="003D04F8">
          <w:t xml:space="preserve"> </w:t>
        </w:r>
        <w:r w:rsidR="003D04F8">
          <w:t>as systematically as possible</w:t>
        </w:r>
      </w:ins>
      <w:r>
        <w:t xml:space="preserve">. </w:t>
      </w:r>
      <w:r w:rsidR="00FA73B4">
        <w:t xml:space="preserve">We formed small teams of </w:t>
      </w:r>
      <w:r w:rsidR="00B37063">
        <w:t>one to five researchers</w:t>
      </w:r>
      <w:r w:rsidR="00FA73B4">
        <w:t>, grouped either by discipline, thematic interest</w:t>
      </w:r>
      <w:r w:rsidR="00B37063">
        <w:t xml:space="preserve"> </w:t>
      </w:r>
      <w:r w:rsidR="00FA73B4">
        <w:t xml:space="preserve">or </w:t>
      </w:r>
      <w:r w:rsidR="007D6580">
        <w:t>home institution</w:t>
      </w:r>
      <w:ins w:id="401" w:author="LG Giraudet" w:date="2021-09-22T16:52:00Z">
        <w:r w:rsidR="006C7C49">
          <w:t xml:space="preserve">. We then </w:t>
        </w:r>
      </w:ins>
      <w:del w:id="402" w:author="LG Giraudet" w:date="2021-09-22T16:52:00Z">
        <w:r w:rsidR="00FA73B4" w:rsidDel="006C7C49">
          <w:delText xml:space="preserve"> and </w:delText>
        </w:r>
      </w:del>
      <w:r w:rsidR="001B3F8C">
        <w:t xml:space="preserve">scheduled individual attendance </w:t>
      </w:r>
      <w:r w:rsidR="006C7678">
        <w:t xml:space="preserve">with two constraints: have all </w:t>
      </w:r>
      <w:r w:rsidR="006C7678" w:rsidRPr="005137F9">
        <w:t>events</w:t>
      </w:r>
      <w:r w:rsidR="006C7678">
        <w:t xml:space="preserve"> covered at the </w:t>
      </w:r>
      <w:del w:id="403" w:author="LG Giraudet" w:date="2021-09-22T16:52:00Z">
        <w:r w:rsidR="00764D76" w:rsidDel="006C7C49">
          <w:delText xml:space="preserve">whole </w:delText>
        </w:r>
      </w:del>
      <w:ins w:id="404" w:author="LG Giraudet" w:date="2021-09-22T16:52:00Z">
        <w:r w:rsidR="006C7C49">
          <w:t>whole-</w:t>
        </w:r>
      </w:ins>
      <w:r w:rsidR="006C7678">
        <w:t>group level</w:t>
      </w:r>
      <w:r w:rsidR="005137F9">
        <w:t xml:space="preserve">, including both the plenary sessions and the </w:t>
      </w:r>
      <w:r w:rsidR="005137F9" w:rsidRPr="00E27D7A">
        <w:t xml:space="preserve">parallel </w:t>
      </w:r>
      <w:r w:rsidR="00E27D7A" w:rsidRPr="00E27D7A">
        <w:t xml:space="preserve">group </w:t>
      </w:r>
      <w:r w:rsidR="005137F9" w:rsidRPr="00E27D7A">
        <w:t>discussions</w:t>
      </w:r>
      <w:r w:rsidR="006C7678">
        <w:t xml:space="preserve">; </w:t>
      </w:r>
      <w:r w:rsidR="00174D8A">
        <w:t xml:space="preserve">and </w:t>
      </w:r>
      <w:r w:rsidR="006C7678">
        <w:t xml:space="preserve">maintain a </w:t>
      </w:r>
      <w:del w:id="405" w:author="LG Giraudet" w:date="2021-09-30T08:45:00Z">
        <w:r w:rsidR="006C7678" w:rsidDel="00842CAC">
          <w:delText xml:space="preserve">constant </w:delText>
        </w:r>
      </w:del>
      <w:ins w:id="406" w:author="LG Giraudet" w:date="2021-09-30T08:45:00Z">
        <w:r w:rsidR="00842CAC">
          <w:t xml:space="preserve">permanent </w:t>
        </w:r>
      </w:ins>
      <w:r w:rsidR="006C7678">
        <w:t>presence of each team throughout the process</w:t>
      </w:r>
      <w:r w:rsidR="00FA73B4">
        <w:t>.</w:t>
      </w:r>
      <w:r w:rsidR="00B37063">
        <w:t xml:space="preserve"> </w:t>
      </w:r>
      <w:del w:id="407" w:author="LG Giraudet" w:date="2021-09-23T18:20:00Z">
        <w:r w:rsidR="00747F1B" w:rsidDel="005E287D">
          <w:delText xml:space="preserve">Albeit </w:delText>
        </w:r>
      </w:del>
      <w:ins w:id="408" w:author="LG Giraudet" w:date="2021-09-23T18:20:00Z">
        <w:r w:rsidR="005E287D">
          <w:t xml:space="preserve">These requirements were </w:t>
        </w:r>
      </w:ins>
      <w:r w:rsidR="00747F1B">
        <w:t>demanding,</w:t>
      </w:r>
      <w:ins w:id="409" w:author="LG Giraudet" w:date="2021-09-23T18:20:00Z">
        <w:r w:rsidR="005E287D">
          <w:t xml:space="preserve"> consideri</w:t>
        </w:r>
      </w:ins>
      <w:ins w:id="410" w:author="LG Giraudet" w:date="2021-09-23T18:21:00Z">
        <w:r w:rsidR="005E287D">
          <w:t xml:space="preserve">ng the </w:t>
        </w:r>
      </w:ins>
      <w:ins w:id="411" w:author="LG Giraudet" w:date="2021-09-23T18:20:00Z">
        <w:r w:rsidR="005E287D">
          <w:t>three</w:t>
        </w:r>
      </w:ins>
      <w:ins w:id="412" w:author="LG Giraudet" w:date="2021-09-23T18:21:00Z">
        <w:r w:rsidR="005E287D">
          <w:t>-</w:t>
        </w:r>
      </w:ins>
      <w:ins w:id="413" w:author="LG Giraudet" w:date="2021-09-23T18:20:00Z">
        <w:r w:rsidR="005E287D">
          <w:t>week</w:t>
        </w:r>
      </w:ins>
      <w:ins w:id="414" w:author="LG Giraudet" w:date="2021-09-23T18:21:00Z">
        <w:r w:rsidR="005E287D">
          <w:t xml:space="preserve"> notice </w:t>
        </w:r>
      </w:ins>
      <w:ins w:id="415" w:author="LG Giraudet" w:date="2021-09-23T18:20:00Z">
        <w:r w:rsidR="005E287D">
          <w:t>between the circulation of the call and the beginning of the CCC</w:t>
        </w:r>
      </w:ins>
      <w:ins w:id="416" w:author="LG Giraudet" w:date="2021-09-23T18:21:00Z">
        <w:r w:rsidR="005E287D">
          <w:t>,</w:t>
        </w:r>
      </w:ins>
      <w:ins w:id="417" w:author="LG Giraudet" w:date="2021-09-23T18:20:00Z">
        <w:r w:rsidR="005E287D">
          <w:t xml:space="preserve"> the planning of all CCC sessions on weekends and the many disruptions that occurred in the CCC schedule (see Section 2</w:t>
        </w:r>
      </w:ins>
      <w:del w:id="418" w:author="LG Giraudet" w:date="2021-09-23T18:21:00Z">
        <w:r w:rsidR="00EC642A" w:rsidDel="005E287D">
          <w:rPr>
            <w:rStyle w:val="Appelnotedebasdep"/>
          </w:rPr>
          <w:footnoteReference w:id="7"/>
        </w:r>
        <w:r w:rsidR="00747F1B" w:rsidDel="005E287D">
          <w:delText xml:space="preserve"> </w:delText>
        </w:r>
      </w:del>
      <w:ins w:id="421" w:author="LG Giraudet" w:date="2021-09-23T18:21:00Z">
        <w:r w:rsidR="005E287D">
          <w:t>).</w:t>
        </w:r>
        <w:r w:rsidR="005E287D">
          <w:rPr>
            <w:rStyle w:val="Appelnotedebasdep"/>
          </w:rPr>
          <w:t xml:space="preserve"> </w:t>
        </w:r>
        <w:r w:rsidR="005E287D">
          <w:t xml:space="preserve">Yet they </w:t>
        </w:r>
      </w:ins>
      <w:del w:id="422" w:author="LG Giraudet" w:date="2021-09-23T18:21:00Z">
        <w:r w:rsidR="00DB7A90" w:rsidDel="005E287D">
          <w:delText xml:space="preserve">these requirements </w:delText>
        </w:r>
      </w:del>
      <w:r w:rsidR="00DB7A90">
        <w:t xml:space="preserve">were </w:t>
      </w:r>
      <w:r w:rsidR="0015573D">
        <w:t>to a large extent</w:t>
      </w:r>
      <w:r w:rsidR="00DB7A90">
        <w:t xml:space="preserve"> fulfilled, with </w:t>
      </w:r>
      <w:r w:rsidR="007D2BF7">
        <w:t xml:space="preserve">attendance never falling below </w:t>
      </w:r>
      <w:r w:rsidR="007D2BF7" w:rsidRPr="005E287D">
        <w:t>20 researchers</w:t>
      </w:r>
      <w:ins w:id="423" w:author="LG Giraudet" w:date="2021-09-23T18:22:00Z">
        <w:r w:rsidR="005E287D">
          <w:t xml:space="preserve">, </w:t>
        </w:r>
      </w:ins>
      <w:del w:id="424" w:author="LG Giraudet" w:date="2021-09-23T18:17:00Z">
        <w:r w:rsidR="001F39B5" w:rsidDel="005E287D">
          <w:delText xml:space="preserve"> (Figure 1)</w:delText>
        </w:r>
      </w:del>
      <w:ins w:id="425" w:author="LG Giraudet" w:date="2021-09-23T18:17:00Z">
        <w:r w:rsidR="005E287D">
          <w:t>a</w:t>
        </w:r>
      </w:ins>
      <w:ins w:id="426" w:author="LG Giraudet" w:date="2021-09-23T18:18:00Z">
        <w:r w:rsidR="005E287D">
          <w:t xml:space="preserve">bout two-third of us </w:t>
        </w:r>
      </w:ins>
      <w:ins w:id="427" w:author="LG Giraudet" w:date="2021-09-23T18:22:00Z">
        <w:r w:rsidR="005E287D">
          <w:t>being</w:t>
        </w:r>
      </w:ins>
      <w:ins w:id="428" w:author="LG Giraudet" w:date="2021-09-23T18:18:00Z">
        <w:r w:rsidR="005E287D">
          <w:t xml:space="preserve"> able to </w:t>
        </w:r>
      </w:ins>
      <w:ins w:id="429" w:author="LG Giraudet" w:date="2021-09-23T18:17:00Z">
        <w:r w:rsidR="005E287D">
          <w:t xml:space="preserve">follow </w:t>
        </w:r>
      </w:ins>
      <w:ins w:id="430" w:author="LG Giraudet" w:date="2021-09-23T18:18:00Z">
        <w:r w:rsidR="005E287D">
          <w:t>at least than 50% of the proceedings</w:t>
        </w:r>
      </w:ins>
      <w:ins w:id="431" w:author="LG Giraudet" w:date="2021-09-23T18:19:00Z">
        <w:r w:rsidR="005E287D">
          <w:t xml:space="preserve">, </w:t>
        </w:r>
      </w:ins>
      <w:ins w:id="432" w:author="LG Giraudet" w:date="2021-09-23T18:22:00Z">
        <w:r w:rsidR="005E287D">
          <w:t xml:space="preserve">and </w:t>
        </w:r>
      </w:ins>
      <w:ins w:id="433" w:author="LG Giraudet" w:date="2021-09-23T18:19:00Z">
        <w:r w:rsidR="005E287D">
          <w:t xml:space="preserve">five of us even following 100% of </w:t>
        </w:r>
      </w:ins>
      <w:ins w:id="434" w:author="LG Giraudet" w:date="2021-09-23T18:23:00Z">
        <w:r w:rsidR="00417929">
          <w:t>it</w:t>
        </w:r>
      </w:ins>
      <w:r w:rsidR="00A96421">
        <w:t xml:space="preserve">. </w:t>
      </w:r>
      <w:r>
        <w:t xml:space="preserve">At the beginning of each session, our </w:t>
      </w:r>
      <w:r w:rsidR="00FA73B4">
        <w:t xml:space="preserve">plenary </w:t>
      </w:r>
      <w:r>
        <w:t xml:space="preserve">group would meet in person to discuss the protocol and agree on an allocation of </w:t>
      </w:r>
      <w:r w:rsidR="00FA73B4">
        <w:t xml:space="preserve">teams and </w:t>
      </w:r>
      <w:r>
        <w:t xml:space="preserve">researchers across </w:t>
      </w:r>
      <w:r w:rsidR="00DD032C">
        <w:t>parallel sessions</w:t>
      </w:r>
      <w:r w:rsidR="00B37063">
        <w:t xml:space="preserve">. </w:t>
      </w:r>
      <w:r>
        <w:t xml:space="preserve">In between sessions, we would meet remotely to share observations and discuss preliminary findings. </w:t>
      </w:r>
      <w:r w:rsidR="00FA73B4">
        <w:t xml:space="preserve">A follow-up discussion was organized in July 2020 and the different teams shared their observations and findings in a public workshop held remotely on November </w:t>
      </w:r>
      <w:r w:rsidR="00DD032C">
        <w:t>17-18</w:t>
      </w:r>
      <w:r w:rsidR="00FA73B4">
        <w:t xml:space="preserve"> of 2020</w:t>
      </w:r>
      <w:r w:rsidR="00752801">
        <w:t>.</w:t>
      </w:r>
      <w:r w:rsidR="00B925E8">
        <w:t xml:space="preserve"> The observations report</w:t>
      </w:r>
      <w:r w:rsidR="006B2EBE">
        <w:t>ed</w:t>
      </w:r>
      <w:r w:rsidR="00B925E8">
        <w:t xml:space="preserve"> here are those that </w:t>
      </w:r>
      <w:r w:rsidR="00992C8C">
        <w:t>proved</w:t>
      </w:r>
      <w:r w:rsidR="00B925E8">
        <w:t xml:space="preserve"> most convergent among us.</w:t>
      </w:r>
    </w:p>
    <w:p w:rsidR="00823B70" w:rsidDel="005E287D" w:rsidRDefault="001F39B5" w:rsidP="00B90480">
      <w:pPr>
        <w:keepNext/>
        <w:rPr>
          <w:del w:id="435" w:author="LG Giraudet" w:date="2021-09-23T18:17:00Z"/>
        </w:rPr>
      </w:pPr>
      <w:del w:id="436" w:author="LG Giraudet" w:date="2021-09-23T18:17:00Z">
        <w:r w:rsidDel="005E287D">
          <w:rPr>
            <w:noProof/>
          </w:rPr>
          <w:lastRenderedPageBreak/>
          <w:drawing>
            <wp:inline distT="0" distB="0" distL="0" distR="0" wp14:anchorId="0B258AC1" wp14:editId="3A48BCB8">
              <wp:extent cx="3571240" cy="214244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736" cy="2142744"/>
                      </a:xfrm>
                      <a:prstGeom prst="rect">
                        <a:avLst/>
                      </a:prstGeom>
                      <a:noFill/>
                    </pic:spPr>
                  </pic:pic>
                </a:graphicData>
              </a:graphic>
            </wp:inline>
          </w:drawing>
        </w:r>
      </w:del>
    </w:p>
    <w:p w:rsidR="005039F7" w:rsidDel="005E287D" w:rsidRDefault="00823B70" w:rsidP="00956BDD">
      <w:pPr>
        <w:pStyle w:val="Lgende"/>
        <w:rPr>
          <w:del w:id="437" w:author="LG Giraudet" w:date="2021-09-23T18:17:00Z"/>
        </w:rPr>
      </w:pPr>
      <w:del w:id="438" w:author="LG Giraudet" w:date="2021-09-23T18:17:00Z">
        <w:r w:rsidDel="005E287D">
          <w:delText xml:space="preserve">Figure </w:delText>
        </w:r>
        <w:r w:rsidR="00D7502A" w:rsidDel="005E287D">
          <w:fldChar w:fldCharType="begin"/>
        </w:r>
        <w:r w:rsidR="00D7502A" w:rsidDel="005E287D">
          <w:delInstrText xml:space="preserve"> SEQ Figure \* ARABIC </w:delInstrText>
        </w:r>
        <w:r w:rsidR="00D7502A" w:rsidDel="005E287D">
          <w:fldChar w:fldCharType="separate"/>
        </w:r>
        <w:r w:rsidR="004D1C50" w:rsidDel="005E287D">
          <w:rPr>
            <w:noProof/>
          </w:rPr>
          <w:delText>1</w:delText>
        </w:r>
        <w:r w:rsidR="00D7502A" w:rsidDel="005E287D">
          <w:rPr>
            <w:noProof/>
          </w:rPr>
          <w:fldChar w:fldCharType="end"/>
        </w:r>
        <w:r w:rsidDel="005E287D">
          <w:delText xml:space="preserve">: Distribution of attendance across the 30 researchers for the seven sessions. </w:delText>
        </w:r>
        <w:r w:rsidRPr="00B90480" w:rsidDel="005E287D">
          <w:rPr>
            <w:highlight w:val="yellow"/>
          </w:rPr>
          <w:delText>RANDOM NUMBERS, T.B.C.</w:delText>
        </w:r>
        <w:r w:rsidR="001F39B5" w:rsidDel="005E287D">
          <w:delText xml:space="preserve"> </w:delText>
        </w:r>
      </w:del>
    </w:p>
    <w:p w:rsidR="0050107C" w:rsidRDefault="002F44C2" w:rsidP="0050107C">
      <w:pPr>
        <w:pStyle w:val="Titre1"/>
      </w:pPr>
      <w:r>
        <w:t>T</w:t>
      </w:r>
      <w:r w:rsidR="00CA778E">
        <w:t>he CCC proceedings</w:t>
      </w:r>
      <w:r>
        <w:t>: An overview</w:t>
      </w:r>
    </w:p>
    <w:p w:rsidR="00F24E8A" w:rsidRPr="003D04F8" w:rsidRDefault="00E91FC6" w:rsidP="00CC08F9">
      <w:r>
        <w:t xml:space="preserve"> After briefly introducing the context that brought about the CCC, we describe its proceedings using the</w:t>
      </w:r>
      <w:r w:rsidR="0009386F">
        <w:t xml:space="preserve"> common</w:t>
      </w:r>
      <w:r>
        <w:t xml:space="preserve"> structure-process-outcome framework (</w:t>
      </w:r>
      <w:proofErr w:type="spellStart"/>
      <w:r>
        <w:t>Goold</w:t>
      </w:r>
      <w:proofErr w:type="spellEnd"/>
      <w:r>
        <w:t xml:space="preserve"> et al., 2012)</w:t>
      </w:r>
      <w:del w:id="439" w:author="LG Giraudet" w:date="2021-07-20T11:10:00Z">
        <w:r w:rsidR="0009386F" w:rsidDel="00CC08F9">
          <w:delText>.</w:delText>
        </w:r>
      </w:del>
      <w:r w:rsidR="003C56DA">
        <w:rPr>
          <w:rStyle w:val="Appelnotedebasdep"/>
        </w:rPr>
        <w:footnoteReference w:id="8"/>
      </w:r>
      <w:r w:rsidR="0009386F">
        <w:t xml:space="preserve"> </w:t>
      </w:r>
      <w:del w:id="440" w:author="LG Giraudet" w:date="2021-07-20T11:10:00Z">
        <w:r w:rsidR="0009386F" w:rsidDel="00CC08F9">
          <w:delText xml:space="preserve">We close by discussing </w:delText>
        </w:r>
      </w:del>
      <w:ins w:id="441" w:author="LG Giraudet" w:date="2021-07-20T11:10:00Z">
        <w:r w:rsidR="00CC08F9">
          <w:t>and</w:t>
        </w:r>
      </w:ins>
      <w:ins w:id="442" w:author="LG Giraudet" w:date="2021-07-26T14:56:00Z">
        <w:r w:rsidR="003D04F8">
          <w:t xml:space="preserve"> discuss</w:t>
        </w:r>
      </w:ins>
      <w:ins w:id="443" w:author="LG Giraudet" w:date="2021-07-20T11:10:00Z">
        <w:r w:rsidR="00CC08F9">
          <w:t xml:space="preserve"> </w:t>
        </w:r>
      </w:ins>
      <w:del w:id="444" w:author="LG Giraudet" w:date="2021-09-22T16:53:00Z">
        <w:r w:rsidR="0009386F" w:rsidDel="00004808">
          <w:delText xml:space="preserve">how </w:delText>
        </w:r>
      </w:del>
      <w:ins w:id="445" w:author="LG Giraudet" w:date="2021-09-22T16:53:00Z">
        <w:r w:rsidR="00004808">
          <w:t xml:space="preserve">the extent to which </w:t>
        </w:r>
      </w:ins>
      <w:r w:rsidR="0009386F">
        <w:t xml:space="preserve">the citizens’ proposals have been </w:t>
      </w:r>
      <w:r w:rsidR="004B4DB2">
        <w:t>follow</w:t>
      </w:r>
      <w:r w:rsidR="0009386F">
        <w:t xml:space="preserve">ed </w:t>
      </w:r>
      <w:r w:rsidR="004B4DB2">
        <w:t xml:space="preserve">up </w:t>
      </w:r>
      <w:del w:id="446" w:author="LG Giraudet" w:date="2021-07-26T14:56:00Z">
        <w:r w:rsidR="004B4DB2" w:rsidDel="003D04F8">
          <w:delText>so far</w:delText>
        </w:r>
      </w:del>
      <w:ins w:id="447" w:author="LG Giraudet" w:date="2021-07-26T14:56:00Z">
        <w:r w:rsidR="003D04F8">
          <w:t>on</w:t>
        </w:r>
      </w:ins>
      <w:r w:rsidR="004B4DB2">
        <w:t>.</w:t>
      </w:r>
    </w:p>
    <w:p w:rsidR="007D0166" w:rsidRPr="00064EE1" w:rsidRDefault="001500E3">
      <w:pPr>
        <w:pStyle w:val="Titre2"/>
      </w:pPr>
      <w:r>
        <w:t>Inception</w:t>
      </w:r>
    </w:p>
    <w:p w:rsidR="00DB5E72" w:rsidRDefault="00EC13FD" w:rsidP="00A7648A">
      <w:pPr>
        <w:rPr>
          <w:ins w:id="448" w:author="LG Giraudet" w:date="2021-07-21T15:02:00Z"/>
        </w:rPr>
      </w:pPr>
      <w:r>
        <w:t xml:space="preserve">In </w:t>
      </w:r>
      <w:r w:rsidR="0007235A">
        <w:t>November</w:t>
      </w:r>
      <w:r>
        <w:t xml:space="preserve"> 2018, France was hit by </w:t>
      </w:r>
      <w:r w:rsidR="00D7310F">
        <w:t>a major political crisis</w:t>
      </w:r>
      <w:r>
        <w:t xml:space="preserve">. In response to a </w:t>
      </w:r>
      <w:r w:rsidR="00D7310F">
        <w:t xml:space="preserve">set of governmental </w:t>
      </w:r>
      <w:r>
        <w:t xml:space="preserve">measures deemed unfair to the poor – a planned increase </w:t>
      </w:r>
      <w:r w:rsidR="00194081">
        <w:t>in</w:t>
      </w:r>
      <w:r>
        <w:t xml:space="preserve"> the carbon tax, a reduction of speed limit</w:t>
      </w:r>
      <w:r w:rsidR="00487F91">
        <w:t>s</w:t>
      </w:r>
      <w:r>
        <w:t xml:space="preserve"> from </w:t>
      </w:r>
      <w:r w:rsidR="00487F91">
        <w:t xml:space="preserve">90 to 80 km/h </w:t>
      </w:r>
      <w:r w:rsidR="00DF5643">
        <w:t xml:space="preserve">mainly </w:t>
      </w:r>
      <w:r w:rsidR="002E4C27">
        <w:t>applying</w:t>
      </w:r>
      <w:r w:rsidR="00DF5643">
        <w:t xml:space="preserve"> </w:t>
      </w:r>
      <w:r w:rsidR="00487F91">
        <w:t xml:space="preserve">in rural areas and tax cuts </w:t>
      </w:r>
      <w:r w:rsidR="00D7310F">
        <w:t>benefiting the rich</w:t>
      </w:r>
      <w:r w:rsidR="00487F91">
        <w:t xml:space="preserve"> – protesters </w:t>
      </w:r>
      <w:r w:rsidR="004837F0">
        <w:t>started gathering every Saturday</w:t>
      </w:r>
      <w:r w:rsidR="00F30ED5">
        <w:t xml:space="preserve"> and </w:t>
      </w:r>
      <w:r w:rsidR="00F30ED5" w:rsidRPr="00B87FB5">
        <w:t>occupying roundabouts on a daily basis</w:t>
      </w:r>
      <w:r w:rsidR="007F10F3">
        <w:t xml:space="preserve"> (</w:t>
      </w:r>
      <w:r w:rsidR="00237DED">
        <w:t xml:space="preserve">Nature, 2019; </w:t>
      </w:r>
      <w:r w:rsidR="003562AD">
        <w:t>Brancaccio, 2020</w:t>
      </w:r>
      <w:r w:rsidR="007F10F3">
        <w:t>)</w:t>
      </w:r>
      <w:r w:rsidR="00487F91">
        <w:t xml:space="preserve">. What came to be known as the </w:t>
      </w:r>
      <w:r w:rsidR="00C37D0B">
        <w:t xml:space="preserve">Gilets </w:t>
      </w:r>
      <w:proofErr w:type="spellStart"/>
      <w:r w:rsidR="00C37D0B">
        <w:t>Jaunes</w:t>
      </w:r>
      <w:proofErr w:type="spellEnd"/>
      <w:r w:rsidR="00487F91">
        <w:t xml:space="preserve"> movement </w:t>
      </w:r>
      <w:r w:rsidR="00C545C4">
        <w:t xml:space="preserve">made the headlines of </w:t>
      </w:r>
      <w:r w:rsidR="004D3A2D">
        <w:t xml:space="preserve">French political life for </w:t>
      </w:r>
      <w:r w:rsidR="00487F91">
        <w:t>nearly six months</w:t>
      </w:r>
      <w:r w:rsidR="00C641AB">
        <w:t xml:space="preserve">, with aftershocks still </w:t>
      </w:r>
      <w:r w:rsidR="004D3A2D">
        <w:t xml:space="preserve">being </w:t>
      </w:r>
      <w:proofErr w:type="gramStart"/>
      <w:r w:rsidR="00C641AB">
        <w:t>felt</w:t>
      </w:r>
      <w:r w:rsidR="00487F91">
        <w:t>.</w:t>
      </w:r>
      <w:proofErr w:type="gramEnd"/>
      <w:r w:rsidR="00487F91">
        <w:t xml:space="preserve"> </w:t>
      </w:r>
      <w:r w:rsidR="00161058">
        <w:t xml:space="preserve">Among other responses, the government </w:t>
      </w:r>
      <w:r w:rsidR="004E0713">
        <w:t>organiz</w:t>
      </w:r>
      <w:r w:rsidR="00D2411B">
        <w:t xml:space="preserve">ed </w:t>
      </w:r>
      <w:r w:rsidR="0084684E">
        <w:t xml:space="preserve">in early 2019 </w:t>
      </w:r>
      <w:r w:rsidR="00F209E4">
        <w:t>what was termed</w:t>
      </w:r>
      <w:r w:rsidR="00363E0C">
        <w:t xml:space="preserve"> the</w:t>
      </w:r>
      <w:r w:rsidR="00D2411B">
        <w:t xml:space="preserve"> “Grand </w:t>
      </w:r>
      <w:r w:rsidR="00B51C0E">
        <w:t xml:space="preserve">National </w:t>
      </w:r>
      <w:r w:rsidR="00D2411B">
        <w:t xml:space="preserve">Debate,” which included elements of participatory </w:t>
      </w:r>
      <w:r w:rsidR="00FC0DFC">
        <w:t xml:space="preserve">and deliberative </w:t>
      </w:r>
      <w:r w:rsidR="00D2411B">
        <w:t>democracy</w:t>
      </w:r>
      <w:r w:rsidR="00FC0DFC">
        <w:t xml:space="preserve">, in particular through </w:t>
      </w:r>
      <w:r w:rsidR="008F1B31">
        <w:t xml:space="preserve">eighteen </w:t>
      </w:r>
      <w:r w:rsidR="00D2411B">
        <w:t>“regional citizen conferences</w:t>
      </w:r>
      <w:r w:rsidR="009B3D40">
        <w:t>,</w:t>
      </w:r>
      <w:r w:rsidR="00D2411B">
        <w:t xml:space="preserve">” </w:t>
      </w:r>
      <w:r w:rsidR="00D736CB">
        <w:t xml:space="preserve">each </w:t>
      </w:r>
      <w:r w:rsidR="00D2411B">
        <w:t xml:space="preserve">inviting about a hundred of randomly selected citizens to deliberate for a day and a half. </w:t>
      </w:r>
      <w:r w:rsidR="00B272BA">
        <w:t xml:space="preserve">In closing the Grand </w:t>
      </w:r>
      <w:r w:rsidR="00FF4E78">
        <w:t xml:space="preserve">National </w:t>
      </w:r>
      <w:r w:rsidR="00B272BA">
        <w:t>Debate</w:t>
      </w:r>
      <w:r w:rsidR="006460D4">
        <w:t xml:space="preserve"> in April 2019</w:t>
      </w:r>
      <w:r w:rsidR="00B272BA">
        <w:t xml:space="preserve">, </w:t>
      </w:r>
      <w:r w:rsidR="00D2411B">
        <w:t xml:space="preserve">President Macron </w:t>
      </w:r>
      <w:r w:rsidR="00D3080A">
        <w:t>took a step further</w:t>
      </w:r>
      <w:r w:rsidR="008770C0">
        <w:t xml:space="preserve">, </w:t>
      </w:r>
      <w:r w:rsidR="00393B1D">
        <w:t xml:space="preserve">announcing the creation of </w:t>
      </w:r>
      <w:r w:rsidR="00D3080A">
        <w:t>a dedicated citizens’ assembly</w:t>
      </w:r>
      <w:r w:rsidR="008770C0">
        <w:t xml:space="preserve"> on</w:t>
      </w:r>
      <w:r w:rsidR="0006713F">
        <w:t xml:space="preserve"> </w:t>
      </w:r>
      <w:r w:rsidR="008770C0">
        <w:t>climate</w:t>
      </w:r>
      <w:r w:rsidR="00D3080A">
        <w:t xml:space="preserve"> – the </w:t>
      </w:r>
      <w:r w:rsidR="00B64275">
        <w:t>CCC</w:t>
      </w:r>
      <w:r w:rsidR="000C2851">
        <w:t xml:space="preserve"> (See Appendix B</w:t>
      </w:r>
      <w:r w:rsidR="00AE480F">
        <w:t>)</w:t>
      </w:r>
      <w:r w:rsidR="00D2411B">
        <w:t>.</w:t>
      </w:r>
      <w:r w:rsidR="00C751D6">
        <w:t xml:space="preserve"> The President committed that the measures submitted by the citizens’ assembly would be brought “</w:t>
      </w:r>
      <w:del w:id="449" w:author="LG Giraudet" w:date="2021-07-26T14:57:00Z">
        <w:r w:rsidR="00C751D6" w:rsidRPr="00C751D6" w:rsidDel="003D04F8">
          <w:delText>unfiltered</w:delText>
        </w:r>
      </w:del>
      <w:ins w:id="450" w:author="LG Giraudet" w:date="2021-07-26T14:57:00Z">
        <w:r w:rsidR="003D04F8">
          <w:t>without filter</w:t>
        </w:r>
      </w:ins>
      <w:r w:rsidR="00C751D6">
        <w:t xml:space="preserve">” to the appropriate level: referendum, governmental or parliamentary action. </w:t>
      </w:r>
      <w:ins w:id="451" w:author="LG Giraudet" w:date="2021-09-23T18:27:00Z">
        <w:r w:rsidR="008C54C5">
          <w:t xml:space="preserve">In so committing to </w:t>
        </w:r>
      </w:ins>
      <w:del w:id="452" w:author="LG Giraudet" w:date="2021-09-23T18:28:00Z">
        <w:r w:rsidR="00C751D6" w:rsidRPr="008C54C5" w:rsidDel="008C54C5">
          <w:delText xml:space="preserve">While generating widespread comment, </w:delText>
        </w:r>
      </w:del>
      <w:del w:id="453" w:author="LG Giraudet" w:date="2021-09-23T18:25:00Z">
        <w:r w:rsidR="00C751D6" w:rsidRPr="008C54C5" w:rsidDel="008C54C5">
          <w:delText xml:space="preserve">the </w:delText>
        </w:r>
      </w:del>
      <w:del w:id="454" w:author="LG Giraudet" w:date="2021-09-23T18:28:00Z">
        <w:r w:rsidR="00C751D6" w:rsidRPr="008C54C5" w:rsidDel="008C54C5">
          <w:delText xml:space="preserve">“no filter” commitment lacked a common understanding. From a political perspective, it suggested that the President had a duty to </w:delText>
        </w:r>
      </w:del>
      <w:r w:rsidR="00C751D6" w:rsidRPr="008C54C5">
        <w:t>take the citizens’ proposals as is</w:t>
      </w:r>
      <w:ins w:id="455" w:author="LG Giraudet" w:date="2021-09-23T18:28:00Z">
        <w:r w:rsidR="008C54C5">
          <w:t xml:space="preserve">, the President asked in return of the citizens </w:t>
        </w:r>
      </w:ins>
      <w:del w:id="456" w:author="LG Giraudet" w:date="2021-09-23T18:28:00Z">
        <w:r w:rsidR="00C751D6" w:rsidRPr="008C54C5" w:rsidDel="008C54C5">
          <w:delText xml:space="preserve">. From a legal perspective, it suggested that the citizens had a duty </w:delText>
        </w:r>
      </w:del>
      <w:r w:rsidR="00C751D6" w:rsidRPr="008C54C5">
        <w:t>to produce readily implementable bills.</w:t>
      </w:r>
      <w:del w:id="457" w:author="LG Giraudet" w:date="2021-09-23T18:28:00Z">
        <w:r w:rsidR="00C751D6" w:rsidRPr="008C54C5" w:rsidDel="008C54C5">
          <w:delText xml:space="preserve"> Both understandings were prevalent in public debates</w:delText>
        </w:r>
        <w:r w:rsidR="00B81441" w:rsidRPr="008C54C5" w:rsidDel="008C54C5">
          <w:delText xml:space="preserve"> and it was never clear which one prevailed.</w:delText>
        </w:r>
      </w:del>
    </w:p>
    <w:p w:rsidR="000F1943" w:rsidDel="003D04F8" w:rsidRDefault="000F1943" w:rsidP="00A7648A">
      <w:pPr>
        <w:rPr>
          <w:del w:id="458" w:author="LG Giraudet" w:date="2021-07-26T14:57:00Z"/>
        </w:rPr>
      </w:pPr>
      <w:moveToRangeStart w:id="459" w:author="LG Giraudet" w:date="2021-07-21T15:02:00Z" w:name="move77772159"/>
      <w:moveTo w:id="460" w:author="LG Giraudet" w:date="2021-07-21T15:02:00Z">
        <w:del w:id="461" w:author="LG Giraudet" w:date="2021-07-26T14:57:00Z">
          <w:r w:rsidDel="003D04F8">
            <w:lastRenderedPageBreak/>
            <w:delText>The CCC had another peculiar feature that received even more public attention. Upon initiating the process, the President committed that the measures submitted by the citizens’ assembly would be followed up “without filter.” Just like the “co-construction” concept, the “no filter” one lacked both a theoretical basis and a practical definition. While discussing the concept on several occasions throughout the paper, we leave in-depth analysis of it for further research, which cannot be done until follow-up on each of the 149 measures has been assessed.</w:delText>
          </w:r>
        </w:del>
      </w:moveTo>
      <w:moveToRangeEnd w:id="459"/>
    </w:p>
    <w:p w:rsidR="009B12BF" w:rsidRDefault="00A7648A" w:rsidP="00A74C91">
      <w:r>
        <w:t xml:space="preserve">The </w:t>
      </w:r>
      <w:r w:rsidR="00DA005C">
        <w:t xml:space="preserve">CCC was formally initiated </w:t>
      </w:r>
      <w:r w:rsidR="00D3080A">
        <w:t xml:space="preserve">in July 2019 </w:t>
      </w:r>
      <w:r w:rsidR="00F901AB">
        <w:t xml:space="preserve">by </w:t>
      </w:r>
      <w:r w:rsidR="004B50AA">
        <w:t xml:space="preserve">a </w:t>
      </w:r>
      <w:r w:rsidR="00E21188">
        <w:t xml:space="preserve">mandate </w:t>
      </w:r>
      <w:r w:rsidR="00DA005C">
        <w:t xml:space="preserve">letter from the Prime Minister inviting </w:t>
      </w:r>
      <w:r w:rsidR="00E614BD">
        <w:t>participants to “</w:t>
      </w:r>
      <w:r w:rsidR="00F901AB">
        <w:t xml:space="preserve">define structuring measures to manage, in a spirit of social justice, to cut </w:t>
      </w:r>
      <w:r w:rsidR="00E614BD">
        <w:t xml:space="preserve">France’s </w:t>
      </w:r>
      <w:r w:rsidR="005C75EF">
        <w:t>greenhouse gas (</w:t>
      </w:r>
      <w:r w:rsidR="00E614BD">
        <w:t>GHG</w:t>
      </w:r>
      <w:r w:rsidR="005C75EF">
        <w:t>)</w:t>
      </w:r>
      <w:r w:rsidR="00E614BD">
        <w:t xml:space="preserve"> emissions by </w:t>
      </w:r>
      <w:r w:rsidR="00F901AB">
        <w:t xml:space="preserve">at least </w:t>
      </w:r>
      <w:r w:rsidR="00E614BD">
        <w:t>40% by 20</w:t>
      </w:r>
      <w:r w:rsidR="00192D79">
        <w:t xml:space="preserve">30 </w:t>
      </w:r>
      <w:r w:rsidR="00AD54C8">
        <w:t xml:space="preserve">compared </w:t>
      </w:r>
      <w:r w:rsidR="00192D79">
        <w:t>to 1990</w:t>
      </w:r>
      <w:r w:rsidR="00E614BD">
        <w:t>”</w:t>
      </w:r>
      <w:r w:rsidR="000C2851">
        <w:t xml:space="preserve"> (see Appendix C</w:t>
      </w:r>
      <w:r w:rsidR="001360D6">
        <w:t>).</w:t>
      </w:r>
      <w:r w:rsidR="00C14B67">
        <w:rPr>
          <w:rStyle w:val="Appelnotedebasdep"/>
        </w:rPr>
        <w:footnoteReference w:id="9"/>
      </w:r>
      <w:r w:rsidR="00E614BD">
        <w:t xml:space="preserve"> </w:t>
      </w:r>
      <w:r w:rsidR="00D16583">
        <w:t xml:space="preserve">The letter was addressed to the head of the Economic, Social and Environmental Council (CESE), to whom the </w:t>
      </w:r>
      <w:r w:rsidR="004E0713">
        <w:t>organiz</w:t>
      </w:r>
      <w:r w:rsidR="00D16583">
        <w:t>ation of the CCC was delegated.</w:t>
      </w:r>
      <w:r w:rsidR="00702D6E">
        <w:rPr>
          <w:rStyle w:val="Appelnotedebasdep"/>
        </w:rPr>
        <w:footnoteReference w:id="10"/>
      </w:r>
      <w:r w:rsidR="00D16583">
        <w:t xml:space="preserve"> </w:t>
      </w:r>
    </w:p>
    <w:p w:rsidR="008B27CA" w:rsidRDefault="002A5F97" w:rsidP="004818D4">
      <w:r w:rsidRPr="00683800">
        <w:t xml:space="preserve">The 40% target </w:t>
      </w:r>
      <w:del w:id="464" w:author="LG Giraudet" w:date="2021-07-20T11:09:00Z">
        <w:r w:rsidRPr="00683800" w:rsidDel="0084154C">
          <w:delText xml:space="preserve">corresponds </w:delText>
        </w:r>
      </w:del>
      <w:ins w:id="465" w:author="LG Giraudet" w:date="2021-07-20T11:09:00Z">
        <w:r w:rsidR="0084154C" w:rsidRPr="00683800">
          <w:t>correspond</w:t>
        </w:r>
        <w:r w:rsidR="0084154C">
          <w:t xml:space="preserve">ed at the time </w:t>
        </w:r>
      </w:ins>
      <w:r w:rsidRPr="00683800">
        <w:t>to France’s intended nationally-determined contribution submitted in compliance with the Paris Agreement.</w:t>
      </w:r>
      <w:ins w:id="466" w:author="LG Giraudet" w:date="2021-07-26T15:00:00Z">
        <w:r w:rsidR="007D2F7A">
          <w:rPr>
            <w:rStyle w:val="Appelnotedebasdep"/>
          </w:rPr>
          <w:footnoteReference w:id="11"/>
        </w:r>
      </w:ins>
      <w:r w:rsidR="00ED12C6" w:rsidRPr="00683800">
        <w:t xml:space="preserve"> </w:t>
      </w:r>
      <w:ins w:id="469" w:author="LG Giraudet" w:date="2021-09-23T18:29:00Z">
        <w:r w:rsidR="00DF4777">
          <w:t xml:space="preserve">The emphasis on </w:t>
        </w:r>
      </w:ins>
      <w:ins w:id="470" w:author="LG Giraudet" w:date="2021-07-26T15:02:00Z">
        <w:r w:rsidR="008704D2">
          <w:t>social justice</w:t>
        </w:r>
      </w:ins>
      <w:ins w:id="471" w:author="LG Giraudet" w:date="2021-07-26T15:07:00Z">
        <w:r w:rsidR="008704D2">
          <w:t xml:space="preserve"> was meant to overcome the </w:t>
        </w:r>
      </w:ins>
      <w:ins w:id="472" w:author="LG Giraudet" w:date="2021-07-26T15:08:00Z">
        <w:r w:rsidR="00240403">
          <w:t xml:space="preserve">shortcomings </w:t>
        </w:r>
      </w:ins>
      <w:ins w:id="473" w:author="LG Giraudet" w:date="2021-07-26T15:07:00Z">
        <w:r w:rsidR="008704D2">
          <w:t xml:space="preserve">that had led to the Gilets </w:t>
        </w:r>
        <w:proofErr w:type="spellStart"/>
        <w:r w:rsidR="008704D2">
          <w:t>jaunes</w:t>
        </w:r>
        <w:proofErr w:type="spellEnd"/>
        <w:r w:rsidR="008704D2">
          <w:t xml:space="preserve"> crisis</w:t>
        </w:r>
      </w:ins>
      <w:ins w:id="474" w:author="LG Giraudet" w:date="2021-07-26T15:08:00Z">
        <w:r w:rsidR="00240403">
          <w:t>.</w:t>
        </w:r>
      </w:ins>
      <w:del w:id="475" w:author="LG Giraudet" w:date="2021-07-20T11:09:00Z">
        <w:r w:rsidR="00C72294" w:rsidRPr="00683800" w:rsidDel="00F24E8A">
          <w:delText xml:space="preserve">The </w:delText>
        </w:r>
        <w:r w:rsidR="00683800" w:rsidDel="00F24E8A">
          <w:delText xml:space="preserve">CCC </w:delText>
        </w:r>
        <w:r w:rsidR="00C72294" w:rsidRPr="00683800" w:rsidDel="00F24E8A">
          <w:delText>mandate therefore implied a peculiar commitment structure: i</w:delText>
        </w:r>
        <w:r w:rsidR="00ED12C6" w:rsidRPr="0084632A" w:rsidDel="00F24E8A">
          <w:delText xml:space="preserve">n so delegating </w:delText>
        </w:r>
        <w:r w:rsidR="00C72294" w:rsidRPr="0084632A" w:rsidDel="00F24E8A">
          <w:delText xml:space="preserve">the </w:delText>
        </w:r>
        <w:r w:rsidR="00683800" w:rsidDel="00F24E8A">
          <w:delText>definition of France’s contribution</w:delText>
        </w:r>
        <w:r w:rsidR="00C72294" w:rsidRPr="00683800" w:rsidDel="00F24E8A">
          <w:delText xml:space="preserve"> to the citizens</w:delText>
        </w:r>
        <w:r w:rsidR="00ED12C6" w:rsidRPr="00683800" w:rsidDel="00F24E8A">
          <w:delText xml:space="preserve">, the government </w:delText>
        </w:r>
        <w:r w:rsidR="00C72294" w:rsidRPr="00683800" w:rsidDel="00F24E8A">
          <w:delText xml:space="preserve">was offering </w:delText>
        </w:r>
        <w:r w:rsidR="001E0F22" w:rsidRPr="00B90480" w:rsidDel="00F24E8A">
          <w:delText xml:space="preserve">some </w:delText>
        </w:r>
        <w:r w:rsidR="00C72294" w:rsidRPr="00683800" w:rsidDel="00F24E8A">
          <w:delText>guarantees that it would follow up on their recommendations</w:delText>
        </w:r>
        <w:r w:rsidR="00683800" w:rsidDel="00F24E8A">
          <w:delText xml:space="preserve"> – provided it </w:delText>
        </w:r>
        <w:r w:rsidR="00C72294" w:rsidRPr="00683800" w:rsidDel="00F24E8A">
          <w:delText xml:space="preserve">deemed </w:delText>
        </w:r>
        <w:r w:rsidR="00683800" w:rsidDel="00F24E8A">
          <w:delText xml:space="preserve">them </w:delText>
        </w:r>
        <w:r w:rsidR="00C72294" w:rsidRPr="00683800" w:rsidDel="00F24E8A">
          <w:delText>up to the target</w:delText>
        </w:r>
        <w:r w:rsidR="00683800" w:rsidDel="00F24E8A">
          <w:delText>. O</w:delText>
        </w:r>
        <w:r w:rsidR="001E0F22" w:rsidRPr="00683800" w:rsidDel="00F24E8A">
          <w:delText xml:space="preserve">therwise, </w:delText>
        </w:r>
        <w:r w:rsidR="00683800" w:rsidDel="00F24E8A">
          <w:delText xml:space="preserve">by </w:delText>
        </w:r>
        <w:r w:rsidR="001E0F22" w:rsidRPr="00683800" w:rsidDel="00F24E8A">
          <w:delText xml:space="preserve">not endorsing </w:delText>
        </w:r>
        <w:r w:rsidR="007A6858" w:rsidDel="00F24E8A">
          <w:delText>the citizens’</w:delText>
        </w:r>
        <w:r w:rsidR="00683800" w:rsidDel="00F24E8A">
          <w:delText xml:space="preserve"> measures, </w:delText>
        </w:r>
        <w:r w:rsidR="001E0F22" w:rsidRPr="00683800" w:rsidDel="00F24E8A">
          <w:delText>the government would effectively be defecting on the Paris Agreement.</w:delText>
        </w:r>
      </w:del>
    </w:p>
    <w:p w:rsidR="003A34B6" w:rsidRDefault="003A34B6" w:rsidP="00B90480">
      <w:pPr>
        <w:pStyle w:val="Titre2"/>
      </w:pPr>
      <w:r>
        <w:t>Structure</w:t>
      </w:r>
    </w:p>
    <w:p w:rsidR="004A46D6" w:rsidRDefault="007132CC">
      <w:r>
        <w:t xml:space="preserve">At the Prime Minister’s request, two committees were set up to organize and scrutinize the work of the citizens – </w:t>
      </w:r>
      <w:r w:rsidR="001F7A78">
        <w:t>a</w:t>
      </w:r>
      <w:r>
        <w:t xml:space="preserve"> governance committee and </w:t>
      </w:r>
      <w:r w:rsidR="001F7A78">
        <w:t xml:space="preserve">a </w:t>
      </w:r>
      <w:r>
        <w:t xml:space="preserve">college of guarantors. </w:t>
      </w:r>
      <w:r w:rsidR="00E277D0">
        <w:t xml:space="preserve">Bringing together </w:t>
      </w:r>
      <w:ins w:id="476" w:author="LG Giraudet" w:date="2021-07-26T15:10:00Z">
        <w:r w:rsidR="00F15594">
          <w:t xml:space="preserve">representatives from various </w:t>
        </w:r>
      </w:ins>
      <w:ins w:id="477" w:author="LG Giraudet" w:date="2021-07-26T15:11:00Z">
        <w:r w:rsidR="00F15594">
          <w:t xml:space="preserve">organizations, </w:t>
        </w:r>
      </w:ins>
      <w:del w:id="478" w:author="LG Giraudet" w:date="2021-07-26T15:12:00Z">
        <w:r w:rsidR="00E277D0" w:rsidDel="00F15594">
          <w:delText>“</w:delText>
        </w:r>
        <w:r w:rsidR="005B699E" w:rsidDel="00F15594">
          <w:delText>the Ministry of the Ecological Transition and Solidarity, personalities qualified in the field of ecology, participatory democracy and economic and social issues, and representatives of the Citizens’ Convention</w:delText>
        </w:r>
        <w:r w:rsidR="00E277D0" w:rsidDel="00F15594">
          <w:delText>,”</w:delText>
        </w:r>
        <w:r w:rsidR="005B699E" w:rsidDel="00F15594">
          <w:delText xml:space="preserve"> </w:delText>
        </w:r>
      </w:del>
      <w:r w:rsidR="00E277D0">
        <w:t xml:space="preserve">the governance committee </w:t>
      </w:r>
      <w:r w:rsidR="005B699E">
        <w:t xml:space="preserve">was </w:t>
      </w:r>
      <w:del w:id="479" w:author="LG Giraudet" w:date="2021-07-26T15:12:00Z">
        <w:r w:rsidR="005B699E" w:rsidDel="00F15594">
          <w:delText xml:space="preserve">provided </w:delText>
        </w:r>
      </w:del>
      <w:ins w:id="480" w:author="LG Giraudet" w:date="2021-07-26T15:12:00Z">
        <w:r w:rsidR="00F15594">
          <w:t xml:space="preserve">tasked with </w:t>
        </w:r>
      </w:ins>
      <w:ins w:id="481" w:author="LG Giraudet" w:date="2021-07-26T15:13:00Z">
        <w:r w:rsidR="00F15594">
          <w:t xml:space="preserve">setting up the agenda, defining procedures, supervising the process and providing legal and technical support (cf. </w:t>
        </w:r>
      </w:ins>
      <w:ins w:id="482" w:author="LG Giraudet" w:date="2021-07-26T15:14:00Z">
        <w:r w:rsidR="00F15594">
          <w:t>Appendix C).</w:t>
        </w:r>
      </w:ins>
      <w:del w:id="483" w:author="LG Giraudet" w:date="2021-07-26T15:14:00Z">
        <w:r w:rsidR="005B699E" w:rsidDel="00F15594">
          <w:delText>with “autonomy of decision in the accomplishment of [the following] missions (…): to ensure the steering of the convention, to support it in setting up the agenda, to supervise its implementation, to define its rules of procedure and its working methods, [and provide] technical and legal support to ensure legal transcription of the proposals.”</w:delText>
        </w:r>
      </w:del>
      <w:r w:rsidR="00D81962">
        <w:t xml:space="preserve"> In effect</w:t>
      </w:r>
      <w:r w:rsidR="005550A9">
        <w:t xml:space="preserve">, the Prime Minister nominated </w:t>
      </w:r>
      <w:r w:rsidR="00C276E6">
        <w:t xml:space="preserve">two think tank representatives, </w:t>
      </w:r>
      <w:r w:rsidR="005550A9">
        <w:t xml:space="preserve">Thierry </w:t>
      </w:r>
      <w:proofErr w:type="spellStart"/>
      <w:r w:rsidR="005550A9">
        <w:t>Pech</w:t>
      </w:r>
      <w:proofErr w:type="spellEnd"/>
      <w:r w:rsidR="005550A9">
        <w:t xml:space="preserve"> and Laurence </w:t>
      </w:r>
      <w:proofErr w:type="spellStart"/>
      <w:r w:rsidR="005550A9">
        <w:t>Tubiana</w:t>
      </w:r>
      <w:proofErr w:type="spellEnd"/>
      <w:r w:rsidR="00C276E6">
        <w:t xml:space="preserve">, </w:t>
      </w:r>
      <w:r w:rsidR="005550A9">
        <w:t>as co-</w:t>
      </w:r>
      <w:r w:rsidR="00C276E6">
        <w:t>chairs</w:t>
      </w:r>
      <w:r w:rsidR="005550A9">
        <w:t xml:space="preserve"> of the governance committee</w:t>
      </w:r>
      <w:r w:rsidR="00906B96">
        <w:t xml:space="preserve">; they </w:t>
      </w:r>
      <w:r w:rsidR="005550A9">
        <w:t xml:space="preserve">in turn </w:t>
      </w:r>
      <w:r w:rsidR="00DF3D53">
        <w:t>appointed</w:t>
      </w:r>
      <w:r w:rsidR="005550A9">
        <w:t xml:space="preserve"> thirteen </w:t>
      </w:r>
      <w:r w:rsidR="00694482">
        <w:t xml:space="preserve">fellows </w:t>
      </w:r>
      <w:r w:rsidR="00CD6516">
        <w:t xml:space="preserve">from </w:t>
      </w:r>
      <w:r w:rsidR="005550A9">
        <w:t xml:space="preserve">various organizations (think tanks, unions, businesses, </w:t>
      </w:r>
      <w:proofErr w:type="gramStart"/>
      <w:r w:rsidR="005550A9">
        <w:t>academia</w:t>
      </w:r>
      <w:proofErr w:type="gramEnd"/>
      <w:r w:rsidR="005550A9">
        <w:t xml:space="preserve">). The </w:t>
      </w:r>
      <w:r w:rsidR="003877E3">
        <w:t xml:space="preserve">governance </w:t>
      </w:r>
      <w:r w:rsidR="005550A9">
        <w:t>committee</w:t>
      </w:r>
      <w:r w:rsidR="008D5F59">
        <w:t xml:space="preserve"> fur</w:t>
      </w:r>
      <w:r w:rsidR="003877E3">
        <w:t>ther included a chair of two citizens rotating between sessions</w:t>
      </w:r>
      <w:r w:rsidR="005550A9">
        <w:t>.</w:t>
      </w:r>
      <w:r w:rsidR="00C276E6">
        <w:t xml:space="preserve"> The </w:t>
      </w:r>
      <w:r w:rsidR="00C276E6">
        <w:lastRenderedPageBreak/>
        <w:t xml:space="preserve">governance committee </w:t>
      </w:r>
      <w:ins w:id="484" w:author="LG Giraudet" w:date="2021-07-26T15:15:00Z">
        <w:r w:rsidR="00F15594">
          <w:t>further</w:t>
        </w:r>
      </w:ins>
      <w:ins w:id="485" w:author="LG Giraudet" w:date="2021-07-20T11:14:00Z">
        <w:r w:rsidR="004F4F12">
          <w:t xml:space="preserve"> appointed </w:t>
        </w:r>
      </w:ins>
      <w:del w:id="486" w:author="LG Giraudet" w:date="2021-07-20T11:14:00Z">
        <w:r w:rsidR="00C276E6" w:rsidDel="004F4F12">
          <w:delText xml:space="preserve">delegated the </w:delText>
        </w:r>
        <w:r w:rsidR="00EA17AE" w:rsidDel="004F4F12">
          <w:delText>support for</w:delText>
        </w:r>
        <w:r w:rsidR="00C276E6" w:rsidDel="004F4F12">
          <w:delText xml:space="preserve"> legal transcription of </w:delText>
        </w:r>
        <w:r w:rsidR="00EA17AE" w:rsidDel="004F4F12">
          <w:delText xml:space="preserve">the </w:delText>
        </w:r>
        <w:r w:rsidR="00C276E6" w:rsidDel="004F4F12">
          <w:delText xml:space="preserve">proposals to </w:delText>
        </w:r>
      </w:del>
      <w:r w:rsidR="00C276E6">
        <w:t xml:space="preserve">two spin-off </w:t>
      </w:r>
      <w:r w:rsidR="004A413E">
        <w:t>groups</w:t>
      </w:r>
      <w:r w:rsidR="00C276E6">
        <w:t xml:space="preserve">: a technical </w:t>
      </w:r>
      <w:r w:rsidR="00694482">
        <w:t>advisory</w:t>
      </w:r>
      <w:r w:rsidR="004A413E">
        <w:t xml:space="preserve"> group </w:t>
      </w:r>
      <w:r w:rsidR="00C276E6">
        <w:t>of 19 experts</w:t>
      </w:r>
      <w:r w:rsidR="009452F0">
        <w:t xml:space="preserve"> with different backgrounds – policy, business, economics, sociology – and a legal </w:t>
      </w:r>
      <w:r w:rsidR="007E5FA2">
        <w:t>advisory group</w:t>
      </w:r>
      <w:r w:rsidR="009452F0">
        <w:t xml:space="preserve"> of six experts. The latter</w:t>
      </w:r>
      <w:del w:id="487" w:author="LG Giraudet" w:date="2021-07-20T11:16:00Z">
        <w:r w:rsidR="009452F0" w:rsidDel="00680B53">
          <w:delText>, to our knowledge unprecedented in other citizens</w:delText>
        </w:r>
        <w:r w:rsidR="000E5DD6" w:rsidDel="00680B53">
          <w:delText>’</w:delText>
        </w:r>
        <w:r w:rsidR="009452F0" w:rsidDel="00680B53">
          <w:delText xml:space="preserve"> assemblies, </w:delText>
        </w:r>
      </w:del>
      <w:ins w:id="488" w:author="LG Giraudet" w:date="2021-09-23T18:32:00Z">
        <w:r w:rsidR="003F050D">
          <w:t xml:space="preserve"> </w:t>
        </w:r>
      </w:ins>
      <w:r w:rsidR="00BD1B66">
        <w:t xml:space="preserve">was to </w:t>
      </w:r>
      <w:del w:id="489" w:author="LG Giraudet" w:date="2021-07-26T15:16:00Z">
        <w:r w:rsidR="00BD1B66" w:rsidDel="00D336B0">
          <w:delText>help the citizens formulate their proposals in “juridically sound” terms</w:delText>
        </w:r>
      </w:del>
      <w:ins w:id="490" w:author="LG Giraudet" w:date="2021-07-26T15:16:00Z">
        <w:r w:rsidR="00D336B0">
          <w:t>provide support for the legal transcription of the proposals</w:t>
        </w:r>
      </w:ins>
      <w:r w:rsidR="00BD1B66">
        <w:t xml:space="preserve">, a prerequisite for them being </w:t>
      </w:r>
      <w:del w:id="491" w:author="LG Giraudet" w:date="2021-07-26T15:18:00Z">
        <w:r w:rsidR="00BD1B66" w:rsidDel="00EE67CA">
          <w:delText xml:space="preserve">endorsed </w:delText>
        </w:r>
      </w:del>
      <w:ins w:id="492" w:author="LG Giraudet" w:date="2021-07-26T15:18:00Z">
        <w:r w:rsidR="00EE67CA">
          <w:t xml:space="preserve">followed up </w:t>
        </w:r>
      </w:ins>
      <w:r w:rsidR="00BD1B66">
        <w:t>“without filter” by the President of the Republic.</w:t>
      </w:r>
      <w:r w:rsidR="000E5DD6">
        <w:t xml:space="preserve"> </w:t>
      </w:r>
      <w:ins w:id="493" w:author="LG Giraudet" w:date="2021-07-20T11:16:00Z">
        <w:r w:rsidR="00680B53">
          <w:t xml:space="preserve">To our knowledge, such legal support </w:t>
        </w:r>
        <w:r w:rsidR="00127071">
          <w:t xml:space="preserve">has no </w:t>
        </w:r>
      </w:ins>
      <w:ins w:id="494" w:author="LG Giraudet" w:date="2021-07-26T15:18:00Z">
        <w:r w:rsidR="005253AE">
          <w:t>precedent in</w:t>
        </w:r>
      </w:ins>
      <w:ins w:id="495" w:author="LG Giraudet" w:date="2021-07-20T11:16:00Z">
        <w:r w:rsidR="00680B53">
          <w:t xml:space="preserve"> other citizens’ assemblies</w:t>
        </w:r>
      </w:ins>
      <w:ins w:id="496" w:author="LG Giraudet" w:date="2021-07-26T15:18:00Z">
        <w:r w:rsidR="001417F1">
          <w:t>.</w:t>
        </w:r>
      </w:ins>
    </w:p>
    <w:p w:rsidR="00C30561" w:rsidRPr="00761501" w:rsidRDefault="00B163B5" w:rsidP="00212232">
      <w:r>
        <w:t>The</w:t>
      </w:r>
      <w:r w:rsidR="008F1DC2">
        <w:t xml:space="preserve"> participa</w:t>
      </w:r>
      <w:r w:rsidR="00A614BA">
        <w:t>t</w:t>
      </w:r>
      <w:r w:rsidR="008F1DC2">
        <w:t>ing citizens</w:t>
      </w:r>
      <w:r w:rsidR="00A614BA">
        <w:t xml:space="preserve"> </w:t>
      </w:r>
      <w:r>
        <w:t xml:space="preserve">were selected </w:t>
      </w:r>
      <w:r w:rsidR="00A614BA">
        <w:t>in</w:t>
      </w:r>
      <w:r w:rsidR="00D55EA7">
        <w:t xml:space="preserve"> August</w:t>
      </w:r>
      <w:r w:rsidR="00995019">
        <w:t xml:space="preserve"> and September</w:t>
      </w:r>
      <w:r w:rsidR="00D55EA7">
        <w:t xml:space="preserve"> 2019</w:t>
      </w:r>
      <w:r w:rsidR="00ED2FCE">
        <w:t xml:space="preserve">. </w:t>
      </w:r>
      <w:r w:rsidR="00995019">
        <w:t xml:space="preserve">From </w:t>
      </w:r>
      <w:r w:rsidR="00ED2FCE">
        <w:t xml:space="preserve">an initial pool of 300,000 </w:t>
      </w:r>
      <w:r w:rsidR="000A7790">
        <w:t xml:space="preserve">randomly generated </w:t>
      </w:r>
      <w:r w:rsidR="00ED2FCE">
        <w:t>phone numbers</w:t>
      </w:r>
      <w:r w:rsidR="00995019">
        <w:t xml:space="preserve">, </w:t>
      </w:r>
      <w:r w:rsidR="000314C5">
        <w:t xml:space="preserve">contact was made with 11,400 people to survey their socio-economic characteristics and their willingness to participate. Among the </w:t>
      </w:r>
      <w:ins w:id="497" w:author="LG Giraudet" w:date="2021-07-26T15:21:00Z">
        <w:r w:rsidR="001417F1">
          <w:t xml:space="preserve">positive </w:t>
        </w:r>
      </w:ins>
      <w:r w:rsidR="000314C5">
        <w:t>respondents</w:t>
      </w:r>
      <w:del w:id="498" w:author="LG Giraudet" w:date="2021-07-26T15:22:00Z">
        <w:r w:rsidR="000314C5" w:rsidDel="00830B8D">
          <w:delText xml:space="preserve"> </w:delText>
        </w:r>
      </w:del>
      <w:del w:id="499" w:author="LG Giraudet" w:date="2021-07-26T15:19:00Z">
        <w:r w:rsidR="000314C5" w:rsidDel="001417F1">
          <w:delText>expressing willingness to participate</w:delText>
        </w:r>
      </w:del>
      <w:r w:rsidR="000314C5">
        <w:t xml:space="preserve">, 190 were selected so as to fulfill quotas based on </w:t>
      </w:r>
      <w:r w:rsidR="00D55EA7">
        <w:t xml:space="preserve">age, </w:t>
      </w:r>
      <w:r w:rsidR="00ED2FCE">
        <w:t xml:space="preserve">gender, </w:t>
      </w:r>
      <w:r w:rsidR="00E33E59">
        <w:t>education level</w:t>
      </w:r>
      <w:r w:rsidR="00D55EA7">
        <w:t>, ge</w:t>
      </w:r>
      <w:r w:rsidR="00212232">
        <w:t xml:space="preserve">ographic </w:t>
      </w:r>
      <w:r w:rsidR="006A71FE">
        <w:t xml:space="preserve">origin, </w:t>
      </w:r>
      <w:r w:rsidR="00D01BD8">
        <w:t>settlement (</w:t>
      </w:r>
      <w:r w:rsidR="006A71FE">
        <w:t>urban versus rural</w:t>
      </w:r>
      <w:r w:rsidR="00D01BD8">
        <w:t>)</w:t>
      </w:r>
      <w:r w:rsidR="006A71FE">
        <w:t xml:space="preserve"> </w:t>
      </w:r>
      <w:r w:rsidR="00212232">
        <w:t xml:space="preserve">and </w:t>
      </w:r>
      <w:r w:rsidR="00ED2FCE">
        <w:t xml:space="preserve">type of </w:t>
      </w:r>
      <w:r w:rsidR="008F1DC2">
        <w:t>job</w:t>
      </w:r>
      <w:r w:rsidR="006B33B3">
        <w:t xml:space="preserve"> (if any)</w:t>
      </w:r>
      <w:r w:rsidR="00212232">
        <w:t xml:space="preserve">. </w:t>
      </w:r>
      <w:ins w:id="500" w:author="LG Giraudet" w:date="2021-07-20T11:24:00Z">
        <w:r w:rsidR="000842C7">
          <w:t xml:space="preserve">Importantly, </w:t>
        </w:r>
      </w:ins>
      <w:ins w:id="501" w:author="LG Giraudet" w:date="2021-07-20T11:25:00Z">
        <w:r w:rsidR="000842C7">
          <w:t>unlike in other citizens’ assemblies</w:t>
        </w:r>
        <w:r w:rsidR="009D4A12">
          <w:t xml:space="preserve"> (e.g., CAUK), attitudes toward</w:t>
        </w:r>
        <w:r w:rsidR="000842C7">
          <w:t xml:space="preserve"> climate change were not part of the selection criteria.  </w:t>
        </w:r>
      </w:ins>
      <w:moveToRangeStart w:id="502" w:author="LG Giraudet" w:date="2021-07-20T11:24:00Z" w:name="move77672708"/>
      <w:moveTo w:id="503" w:author="LG Giraudet" w:date="2021-07-20T11:24:00Z">
        <w:del w:id="504" w:author="LG Giraudet" w:date="2021-07-20T11:25:00Z">
          <w:r w:rsidR="000842C7" w:rsidDel="000842C7">
            <w:delText>Interestingly, the CAUK took a different approach. The organizers included attitudes towards climate change in the selection criteria, thus avoiding this specific bias.</w:delText>
          </w:r>
        </w:del>
      </w:moveTo>
      <w:moveToRangeEnd w:id="502"/>
      <w:r w:rsidR="00785FDD" w:rsidRPr="00761501">
        <w:t xml:space="preserve">Of the 190 </w:t>
      </w:r>
      <w:r w:rsidR="00906B96">
        <w:t>candidate</w:t>
      </w:r>
      <w:r w:rsidR="00906B96" w:rsidRPr="00761501">
        <w:t xml:space="preserve"> </w:t>
      </w:r>
      <w:r w:rsidR="00785FDD" w:rsidRPr="00761501">
        <w:t>participants, 1</w:t>
      </w:r>
      <w:r w:rsidR="00F342AF" w:rsidRPr="00761501">
        <w:t>78 were</w:t>
      </w:r>
      <w:r w:rsidR="00785FDD" w:rsidRPr="00761501">
        <w:t xml:space="preserve"> </w:t>
      </w:r>
      <w:del w:id="505" w:author="LG Giraudet" w:date="2021-07-29T09:52:00Z">
        <w:r w:rsidR="000314C5" w:rsidDel="00FD5B6C">
          <w:delText>formally invited</w:delText>
        </w:r>
        <w:r w:rsidR="00F342AF" w:rsidRPr="00761501" w:rsidDel="00FD5B6C">
          <w:delText xml:space="preserve"> to participate</w:delText>
        </w:r>
      </w:del>
      <w:ins w:id="506" w:author="LG Giraudet" w:date="2021-07-29T09:52:00Z">
        <w:r w:rsidR="00FD5B6C">
          <w:t>effectively summoned</w:t>
        </w:r>
        <w:r w:rsidR="00F81854">
          <w:t xml:space="preserve">, of which </w:t>
        </w:r>
      </w:ins>
      <w:del w:id="507" w:author="LG Giraudet" w:date="2021-07-29T09:52:00Z">
        <w:r w:rsidR="00F342AF" w:rsidRPr="00761501" w:rsidDel="00F81854">
          <w:delText xml:space="preserve">; among those, </w:delText>
        </w:r>
      </w:del>
      <w:r w:rsidR="00C30561" w:rsidRPr="00761501">
        <w:t>104 effectively participated in all sessions, 56 participated in some but not all sessions, 10 never showed up and eight dropped out along the way.</w:t>
      </w:r>
      <w:r w:rsidR="00CB75AC" w:rsidRPr="00761501">
        <w:t xml:space="preserve"> </w:t>
      </w:r>
      <w:r w:rsidR="00E3055B">
        <w:t xml:space="preserve">The number of </w:t>
      </w:r>
      <w:r w:rsidR="00694482">
        <w:t>citizens that were ultimately considered official</w:t>
      </w:r>
      <w:del w:id="508" w:author="LG Giraudet" w:date="2021-07-26T15:23:00Z">
        <w:r w:rsidR="00694482" w:rsidDel="00E51B2E">
          <w:delText>s</w:delText>
        </w:r>
      </w:del>
      <w:r w:rsidR="00694482">
        <w:t xml:space="preserve"> participants </w:t>
      </w:r>
      <w:r w:rsidR="00E3055B">
        <w:t xml:space="preserve">is </w:t>
      </w:r>
      <w:del w:id="509" w:author="LG Giraudet" w:date="2021-07-29T09:52:00Z">
        <w:r w:rsidR="002B3A95" w:rsidRPr="00B90480" w:rsidDel="00F81854">
          <w:rPr>
            <w:highlight w:val="yellow"/>
          </w:rPr>
          <w:delText>160</w:delText>
        </w:r>
      </w:del>
      <w:ins w:id="510" w:author="LG Giraudet" w:date="2021-07-29T09:52:00Z">
        <w:r w:rsidR="00F81854">
          <w:t>159</w:t>
        </w:r>
      </w:ins>
      <w:r w:rsidR="00E3055B">
        <w:t xml:space="preserve">. </w:t>
      </w:r>
      <w:r w:rsidR="00CB75AC" w:rsidRPr="00761501">
        <w:t xml:space="preserve">The composition of the </w:t>
      </w:r>
      <w:r w:rsidR="00E3055B">
        <w:t>Convention</w:t>
      </w:r>
      <w:r w:rsidR="00AB651B">
        <w:t xml:space="preserve"> </w:t>
      </w:r>
      <w:r w:rsidR="00CB75AC" w:rsidRPr="00761501">
        <w:t>is provided in Table 1.</w:t>
      </w:r>
      <w:del w:id="511" w:author="LG Giraudet" w:date="2021-09-23T18:34:00Z">
        <w:r w:rsidR="0075545A" w:rsidDel="007F140B">
          <w:delText xml:space="preserve"> Participants received </w:delText>
        </w:r>
        <w:r w:rsidR="007B085F" w:rsidDel="007F140B">
          <w:delText xml:space="preserve">a daily </w:delText>
        </w:r>
        <w:r w:rsidR="0075545A" w:rsidRPr="007B085F" w:rsidDel="007F140B">
          <w:delText>compensation</w:delText>
        </w:r>
        <w:r w:rsidR="007B085F" w:rsidDel="007F140B">
          <w:delText xml:space="preserve"> of 84€ (hence €1,462 over the whole course of events)</w:delText>
        </w:r>
        <w:r w:rsidR="007E0CFA" w:rsidDel="007F140B">
          <w:delText xml:space="preserve">, plus specific benefits for </w:delText>
        </w:r>
        <w:r w:rsidR="005929F8" w:rsidDel="007F140B">
          <w:delText xml:space="preserve">child care and </w:delText>
        </w:r>
        <w:r w:rsidR="007E0CFA" w:rsidDel="007F140B">
          <w:delText>lost income</w:delText>
        </w:r>
        <w:r w:rsidR="0075545A" w:rsidDel="007F140B">
          <w:delText>.</w:delText>
        </w:r>
      </w:del>
    </w:p>
    <w:p w:rsidR="00212232" w:rsidRDefault="00D01BD8" w:rsidP="00212232">
      <w:r w:rsidRPr="00761501">
        <w:t xml:space="preserve">The question naturally arises as to the degree to which </w:t>
      </w:r>
      <w:r w:rsidR="00AB651B">
        <w:t xml:space="preserve">the </w:t>
      </w:r>
      <w:r w:rsidRPr="00761501">
        <w:t xml:space="preserve">selected participants are representative of the general population </w:t>
      </w:r>
      <w:r w:rsidR="00C568A2" w:rsidRPr="00761501">
        <w:t xml:space="preserve">based </w:t>
      </w:r>
      <w:r w:rsidRPr="00761501">
        <w:t>on a broader set of criteria.</w:t>
      </w:r>
      <w:r w:rsidR="00FD19EB" w:rsidRPr="00761501">
        <w:t xml:space="preserve"> As it turns out, the views expressed in questionnaires by participants on general issues such as education and political leanings match fairly well those expressed by 1,003 </w:t>
      </w:r>
      <w:r w:rsidR="00BA2D3F" w:rsidRPr="00761501">
        <w:t xml:space="preserve">representative </w:t>
      </w:r>
      <w:r w:rsidR="00FD19EB" w:rsidRPr="00761501">
        <w:t>respondents surveyed in an external study (Fabre et al., 202</w:t>
      </w:r>
      <w:r w:rsidR="00AB651B">
        <w:t>1</w:t>
      </w:r>
      <w:r w:rsidR="00FD19EB" w:rsidRPr="00761501">
        <w:t>)</w:t>
      </w:r>
      <w:r w:rsidR="00B23F8F" w:rsidRPr="00761501">
        <w:t xml:space="preserve">. The </w:t>
      </w:r>
      <w:r w:rsidR="00147D37" w:rsidRPr="00761501">
        <w:t>key</w:t>
      </w:r>
      <w:r w:rsidR="00B23F8F" w:rsidRPr="00761501">
        <w:t xml:space="preserve"> difference is a </w:t>
      </w:r>
      <w:r w:rsidR="00FD19EB" w:rsidRPr="00761501">
        <w:t>more pronounced concern for climate change</w:t>
      </w:r>
      <w:r w:rsidR="00942E88" w:rsidRPr="00761501">
        <w:t xml:space="preserve"> in the </w:t>
      </w:r>
      <w:r w:rsidR="004E156D" w:rsidRPr="00761501">
        <w:t>Convention</w:t>
      </w:r>
      <w:r w:rsidR="00B23F8F" w:rsidRPr="00761501">
        <w:t xml:space="preserve"> sample</w:t>
      </w:r>
      <w:r w:rsidR="00942E88" w:rsidRPr="00761501">
        <w:t>.</w:t>
      </w:r>
      <w:r w:rsidR="0028636C" w:rsidRPr="00761501">
        <w:rPr>
          <w:rStyle w:val="Appelnotedebasdep"/>
        </w:rPr>
        <w:footnoteReference w:id="12"/>
      </w:r>
      <w:r w:rsidR="00D46A15" w:rsidRPr="00761501">
        <w:t xml:space="preserve"> </w:t>
      </w:r>
      <w:r w:rsidR="00AB651B">
        <w:t>Since participation was voluntary and selection ignored attitudes toward</w:t>
      </w:r>
      <w:del w:id="513" w:author="LG Giraudet" w:date="2021-09-23T19:08:00Z">
        <w:r w:rsidR="00AB651B" w:rsidDel="009D4A12">
          <w:delText>s</w:delText>
        </w:r>
      </w:del>
      <w:r w:rsidR="00AB651B">
        <w:t xml:space="preserve"> climate change, such a bias could not be avoided</w:t>
      </w:r>
      <w:r w:rsidR="0016129E">
        <w:t>.</w:t>
      </w:r>
      <w:del w:id="514" w:author="LG Giraudet" w:date="2021-07-20T11:24:00Z">
        <w:r w:rsidR="00BC0AE9" w:rsidDel="000842C7">
          <w:rPr>
            <w:rStyle w:val="Appelnotedebasdep"/>
          </w:rPr>
          <w:footnoteReference w:id="13"/>
        </w:r>
      </w:del>
    </w:p>
    <w:p w:rsidR="001434E7" w:rsidRDefault="001F765B" w:rsidP="005A11B1">
      <w:r>
        <w:t>Alongsi</w:t>
      </w:r>
      <w:r w:rsidR="005A11B1">
        <w:t>de the citizens, the governance committee</w:t>
      </w:r>
      <w:r w:rsidR="00576093">
        <w:t>, its spin-off committees</w:t>
      </w:r>
      <w:r w:rsidR="005A11B1">
        <w:t xml:space="preserve"> and the college of guarantors</w:t>
      </w:r>
      <w:del w:id="519" w:author="LG Giraudet" w:date="2021-09-23T18:57:00Z">
        <w:r w:rsidR="004E7285" w:rsidDel="00642DC7">
          <w:delText xml:space="preserve"> – which we refer to collectively as the “steering bodies” –</w:delText>
        </w:r>
      </w:del>
      <w:r w:rsidR="005A11B1" w:rsidRPr="00315D80">
        <w:t xml:space="preserve">, a consortium of facilitators was </w:t>
      </w:r>
      <w:r w:rsidR="0090024B">
        <w:t xml:space="preserve">procured </w:t>
      </w:r>
      <w:r w:rsidR="005A11B1" w:rsidRPr="00315D80">
        <w:t>the role of leading the debates.</w:t>
      </w:r>
      <w:r w:rsidR="001434E7">
        <w:t xml:space="preserve"> In what follows, we refer to </w:t>
      </w:r>
      <w:ins w:id="520" w:author="LG Giraudet" w:date="2021-09-23T18:56:00Z">
        <w:r w:rsidR="006F2977">
          <w:t>them collectively as the “steering bodies.</w:t>
        </w:r>
      </w:ins>
      <w:ins w:id="521" w:author="LG Giraudet" w:date="2021-09-23T18:57:00Z">
        <w:r w:rsidR="00642DC7">
          <w:t>”</w:t>
        </w:r>
      </w:ins>
      <w:del w:id="522" w:author="LG Giraudet" w:date="2021-09-23T18:57:00Z">
        <w:r w:rsidR="001434E7" w:rsidDel="006F2977">
          <w:delText>the governance committee and the facilitators collectively as “the organizers</w:delText>
        </w:r>
        <w:r w:rsidR="00FF636A" w:rsidDel="006F2977">
          <w:delText>.</w:delText>
        </w:r>
        <w:r w:rsidR="001434E7" w:rsidDel="006F2977">
          <w:delText>”</w:delText>
        </w:r>
      </w:del>
    </w:p>
    <w:p w:rsidR="005A11B1" w:rsidDel="0098747C" w:rsidRDefault="005A11B1" w:rsidP="005A11B1">
      <w:pPr>
        <w:rPr>
          <w:del w:id="523" w:author="LG Giraudet" w:date="2021-09-30T16:04:00Z"/>
        </w:rPr>
      </w:pPr>
      <w:r w:rsidRPr="00287E25">
        <w:t xml:space="preserve">A budget of €4.5 million was initially planned to </w:t>
      </w:r>
      <w:r>
        <w:t>organiz</w:t>
      </w:r>
      <w:r w:rsidRPr="00287E25">
        <w:t>e the CCC, most of which dedicated to logistics</w:t>
      </w:r>
      <w:r>
        <w:t>, compensations for citizens</w:t>
      </w:r>
      <w:r w:rsidRPr="00287E25">
        <w:t xml:space="preserve"> </w:t>
      </w:r>
      <w:ins w:id="524" w:author="LG Giraudet" w:date="2021-09-23T18:35:00Z">
        <w:r w:rsidR="007F140B">
          <w:t xml:space="preserve">– participants received a daily allowance of 84€ (hence €1,462 over the whole </w:t>
        </w:r>
        <w:r w:rsidR="007F140B">
          <w:lastRenderedPageBreak/>
          <w:t xml:space="preserve">course of events), plus specific benefits for child care and lost income – </w:t>
        </w:r>
      </w:ins>
      <w:r w:rsidRPr="00287E25">
        <w:t xml:space="preserve">and the facilitators’ fees. </w:t>
      </w:r>
      <w:r>
        <w:t>Total costs</w:t>
      </w:r>
      <w:r w:rsidRPr="00287E25">
        <w:t xml:space="preserve"> </w:t>
      </w:r>
      <w:r>
        <w:t xml:space="preserve">eventually </w:t>
      </w:r>
      <w:r w:rsidRPr="00287E25">
        <w:t>reached €5.5 million.</w:t>
      </w:r>
      <w:ins w:id="525" w:author="LG Giraudet" w:date="2021-09-23T18:35:00Z">
        <w:r w:rsidR="007F140B">
          <w:t xml:space="preserve"> </w:t>
        </w:r>
      </w:ins>
    </w:p>
    <w:p w:rsidR="005A11B1" w:rsidDel="0098747C" w:rsidRDefault="005A11B1" w:rsidP="00212232">
      <w:pPr>
        <w:rPr>
          <w:del w:id="526" w:author="LG Giraudet" w:date="2021-09-30T16:04:00Z"/>
        </w:rPr>
      </w:pPr>
    </w:p>
    <w:p w:rsidR="003C3F67" w:rsidRDefault="003C3F67" w:rsidP="003C3F67">
      <w:pPr>
        <w:pStyle w:val="Lgende"/>
        <w:keepNext/>
      </w:pPr>
      <w:r>
        <w:t xml:space="preserve">Table </w:t>
      </w:r>
      <w:r w:rsidR="002E7559">
        <w:fldChar w:fldCharType="begin"/>
      </w:r>
      <w:r w:rsidR="002E7559">
        <w:instrText xml:space="preserve"> SEQ Table \* ARABIC </w:instrText>
      </w:r>
      <w:r w:rsidR="002E7559">
        <w:fldChar w:fldCharType="separate"/>
      </w:r>
      <w:r w:rsidR="001020F3">
        <w:rPr>
          <w:noProof/>
        </w:rPr>
        <w:t>1</w:t>
      </w:r>
      <w:r w:rsidR="002E7559">
        <w:rPr>
          <w:noProof/>
        </w:rPr>
        <w:fldChar w:fldCharType="end"/>
      </w:r>
      <w:r>
        <w:t xml:space="preserve">: </w:t>
      </w:r>
      <w:r w:rsidRPr="00470845">
        <w:t>Composition</w:t>
      </w:r>
      <w:r>
        <w:t xml:space="preserve"> of the CCC. Source: Governance Committee of the CCC</w:t>
      </w:r>
    </w:p>
    <w:p w:rsidR="003C3F67" w:rsidRDefault="00470845" w:rsidP="00B90480">
      <w:r>
        <w:rPr>
          <w:noProof/>
        </w:rPr>
        <w:drawing>
          <wp:inline distT="0" distB="0" distL="0" distR="0" wp14:anchorId="137CB7F0" wp14:editId="32A9248A">
            <wp:extent cx="5972810" cy="689483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ion.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6894830"/>
                    </a:xfrm>
                    <a:prstGeom prst="rect">
                      <a:avLst/>
                    </a:prstGeom>
                  </pic:spPr>
                </pic:pic>
              </a:graphicData>
            </a:graphic>
          </wp:inline>
        </w:drawing>
      </w:r>
    </w:p>
    <w:p w:rsidR="003C3F67" w:rsidRDefault="003C3F67">
      <w:pPr>
        <w:rPr>
          <w:rFonts w:asciiTheme="majorHAnsi" w:eastAsiaTheme="majorEastAsia" w:hAnsiTheme="majorHAnsi" w:cstheme="majorBidi"/>
          <w:b/>
          <w:bCs/>
          <w:color w:val="4F81BD" w:themeColor="accent1"/>
          <w:sz w:val="26"/>
          <w:szCs w:val="26"/>
        </w:rPr>
      </w:pPr>
      <w:r>
        <w:lastRenderedPageBreak/>
        <w:br w:type="page"/>
      </w:r>
    </w:p>
    <w:p w:rsidR="00064EE1" w:rsidRDefault="002A26C6" w:rsidP="00064EE1">
      <w:pPr>
        <w:pStyle w:val="Titre2"/>
      </w:pPr>
      <w:r>
        <w:lastRenderedPageBreak/>
        <w:t>Process</w:t>
      </w:r>
    </w:p>
    <w:p w:rsidR="0095345A" w:rsidRDefault="00617022" w:rsidP="00DB5E72">
      <w:r>
        <w:t xml:space="preserve">The CCC was initially scheduled to span six </w:t>
      </w:r>
      <w:r w:rsidR="00B34556">
        <w:t>three</w:t>
      </w:r>
      <w:r>
        <w:t>-day sessions</w:t>
      </w:r>
      <w:r w:rsidR="001F72F4">
        <w:t xml:space="preserve"> (</w:t>
      </w:r>
      <w:r w:rsidR="00DD6E5D">
        <w:t>Friday through Sunday)</w:t>
      </w:r>
      <w:r>
        <w:t xml:space="preserve">, from October </w:t>
      </w:r>
      <w:r w:rsidR="00D2580F">
        <w:t xml:space="preserve">2019 </w:t>
      </w:r>
      <w:r>
        <w:t>to early February</w:t>
      </w:r>
      <w:r w:rsidR="00D2580F">
        <w:t xml:space="preserve"> 2020</w:t>
      </w:r>
      <w:r>
        <w:t xml:space="preserve">. </w:t>
      </w:r>
      <w:r w:rsidR="00B34556">
        <w:t>Two major events disrupted these plans</w:t>
      </w:r>
      <w:r>
        <w:t xml:space="preserve">. </w:t>
      </w:r>
      <w:r w:rsidR="00B7579A">
        <w:t>First, p</w:t>
      </w:r>
      <w:r w:rsidR="00B57348">
        <w:t xml:space="preserve">rotests against a pension reform </w:t>
      </w:r>
      <w:r w:rsidR="000465BB">
        <w:t>led to the</w:t>
      </w:r>
      <w:r w:rsidR="00B57348">
        <w:t xml:space="preserve"> longest strike </w:t>
      </w:r>
      <w:r w:rsidR="000465BB">
        <w:t xml:space="preserve">in France </w:t>
      </w:r>
      <w:r w:rsidR="00B57348">
        <w:t>in decades</w:t>
      </w:r>
      <w:r w:rsidR="00C27047">
        <w:t>. Public transport</w:t>
      </w:r>
      <w:r w:rsidR="00B7579A">
        <w:t xml:space="preserve"> </w:t>
      </w:r>
      <w:r w:rsidR="000465BB">
        <w:t xml:space="preserve">was </w:t>
      </w:r>
      <w:r w:rsidR="00C27047">
        <w:t>nearly shut down</w:t>
      </w:r>
      <w:r w:rsidR="00B57348">
        <w:t xml:space="preserve"> from early December 2019 to mid-January 2020</w:t>
      </w:r>
      <w:r w:rsidR="00C27047">
        <w:t xml:space="preserve">, </w:t>
      </w:r>
      <w:r w:rsidR="009B4B9C">
        <w:t xml:space="preserve">thus </w:t>
      </w:r>
      <w:r>
        <w:t>delay</w:t>
      </w:r>
      <w:r w:rsidR="009B4B9C">
        <w:t>ing</w:t>
      </w:r>
      <w:r>
        <w:t xml:space="preserve"> Session 4. </w:t>
      </w:r>
      <w:r w:rsidR="00B309A5">
        <w:t>By</w:t>
      </w:r>
      <w:r w:rsidR="001145A0">
        <w:t xml:space="preserve"> that time, the citizens requested</w:t>
      </w:r>
      <w:r w:rsidR="00B309A5">
        <w:t xml:space="preserve"> and </w:t>
      </w:r>
      <w:r w:rsidR="000C007F">
        <w:t xml:space="preserve">were granted </w:t>
      </w:r>
      <w:r w:rsidR="00B309A5">
        <w:t xml:space="preserve">a seventh session. </w:t>
      </w:r>
      <w:r w:rsidR="0051545E">
        <w:t xml:space="preserve">Second, </w:t>
      </w:r>
      <w:r w:rsidR="00B57348">
        <w:t xml:space="preserve">soon after Session 6, lockdown was </w:t>
      </w:r>
      <w:r w:rsidR="00397324">
        <w:t>ordered</w:t>
      </w:r>
      <w:r w:rsidR="00B57348">
        <w:t xml:space="preserve"> to fight the </w:t>
      </w:r>
      <w:r w:rsidR="001B3D54">
        <w:t>COVID-19</w:t>
      </w:r>
      <w:r w:rsidR="00B57348">
        <w:t xml:space="preserve"> </w:t>
      </w:r>
      <w:r w:rsidR="00242D34">
        <w:t>outbreak</w:t>
      </w:r>
      <w:r w:rsidR="00B57348">
        <w:t xml:space="preserve">. </w:t>
      </w:r>
      <w:r w:rsidR="00F70990">
        <w:t>After t</w:t>
      </w:r>
      <w:r>
        <w:t xml:space="preserve">wo </w:t>
      </w:r>
      <w:r w:rsidR="004B534F" w:rsidRPr="009B2231">
        <w:t xml:space="preserve">interim </w:t>
      </w:r>
      <w:r w:rsidRPr="009B2231">
        <w:t>sessions</w:t>
      </w:r>
      <w:r>
        <w:t xml:space="preserve"> </w:t>
      </w:r>
      <w:r w:rsidR="00B57348">
        <w:t>were held remotely during the lock</w:t>
      </w:r>
      <w:r w:rsidR="00A1206A">
        <w:t>down period</w:t>
      </w:r>
      <w:r w:rsidR="00F70990">
        <w:t xml:space="preserve">, </w:t>
      </w:r>
      <w:r w:rsidR="00A1206A">
        <w:t>the</w:t>
      </w:r>
      <w:r w:rsidR="00B57348">
        <w:t xml:space="preserve"> final session was </w:t>
      </w:r>
      <w:r w:rsidR="00A1206A">
        <w:t xml:space="preserve">held </w:t>
      </w:r>
      <w:r w:rsidR="00B57348">
        <w:t xml:space="preserve">at CESE with social distancing measures </w:t>
      </w:r>
      <w:r>
        <w:t xml:space="preserve">on </w:t>
      </w:r>
      <w:r w:rsidR="00914157">
        <w:t>June 19-21</w:t>
      </w:r>
      <w:r>
        <w:t xml:space="preserve"> – </w:t>
      </w:r>
      <w:r w:rsidR="00A1206A">
        <w:t>four</w:t>
      </w:r>
      <w:r>
        <w:t xml:space="preserve"> months later than initially planned.</w:t>
      </w:r>
    </w:p>
    <w:p w:rsidR="00841D6C" w:rsidRDefault="00372836" w:rsidP="00805C13">
      <w:r w:rsidRPr="00582780">
        <w:t xml:space="preserve">The CCC </w:t>
      </w:r>
      <w:r w:rsidR="00EC3C85">
        <w:t>sessions</w:t>
      </w:r>
      <w:r w:rsidRPr="00582780">
        <w:t xml:space="preserve"> </w:t>
      </w:r>
      <w:r w:rsidR="00EC3C85">
        <w:t>combined</w:t>
      </w:r>
      <w:r w:rsidRPr="00582780">
        <w:t xml:space="preserve"> </w:t>
      </w:r>
      <w:r w:rsidR="007F2AEE" w:rsidRPr="00582780">
        <w:t xml:space="preserve">plenary </w:t>
      </w:r>
      <w:r w:rsidR="0063241E" w:rsidRPr="00582780">
        <w:t xml:space="preserve">gatherings </w:t>
      </w:r>
      <w:del w:id="527" w:author="LG Giraudet" w:date="2021-07-21T11:10:00Z">
        <w:r w:rsidR="00DF0595" w:rsidRPr="00582780" w:rsidDel="00F46DE3">
          <w:delText xml:space="preserve"> </w:delText>
        </w:r>
      </w:del>
      <w:r w:rsidR="0063241E" w:rsidRPr="00582780">
        <w:t xml:space="preserve">and </w:t>
      </w:r>
      <w:r w:rsidR="00DF0595">
        <w:t>parallel gat</w:t>
      </w:r>
      <w:r w:rsidR="00A25A8A">
        <w:t>h</w:t>
      </w:r>
      <w:r w:rsidR="00DF0595">
        <w:t>erings</w:t>
      </w:r>
      <w:r w:rsidR="009F4AD9" w:rsidRPr="00582780">
        <w:t xml:space="preserve"> </w:t>
      </w:r>
      <w:r w:rsidR="00952444">
        <w:t xml:space="preserve">held </w:t>
      </w:r>
      <w:r w:rsidR="009F4AD9" w:rsidRPr="00582780">
        <w:t xml:space="preserve">in smaller </w:t>
      </w:r>
      <w:r w:rsidR="00952444">
        <w:t xml:space="preserve">thematic </w:t>
      </w:r>
      <w:r w:rsidR="0063241E" w:rsidRPr="00582780">
        <w:t>group</w:t>
      </w:r>
      <w:r w:rsidR="007531F1" w:rsidRPr="00582780">
        <w:t>s</w:t>
      </w:r>
      <w:r w:rsidRPr="00582780">
        <w:t>.</w:t>
      </w:r>
      <w:r w:rsidR="00474D49" w:rsidRPr="00582780">
        <w:t xml:space="preserve"> </w:t>
      </w:r>
      <w:r w:rsidR="00841D6C">
        <w:t xml:space="preserve">The </w:t>
      </w:r>
      <w:r w:rsidR="00AF6A07" w:rsidRPr="00582780">
        <w:t>t</w:t>
      </w:r>
      <w:r w:rsidR="009F4AD9" w:rsidRPr="00582780">
        <w:t xml:space="preserve">hematic </w:t>
      </w:r>
      <w:r w:rsidR="00474D49" w:rsidRPr="00582780">
        <w:t xml:space="preserve">groups were </w:t>
      </w:r>
      <w:r w:rsidR="009F4AD9" w:rsidRPr="00582780">
        <w:t>defined</w:t>
      </w:r>
      <w:r w:rsidR="00474D49" w:rsidRPr="00582780">
        <w:t xml:space="preserve"> by the Governance Committee</w:t>
      </w:r>
      <w:r w:rsidR="0007388C" w:rsidRPr="00582780">
        <w:t xml:space="preserve"> </w:t>
      </w:r>
      <w:r w:rsidR="00841D6C">
        <w:t xml:space="preserve">so as </w:t>
      </w:r>
      <w:r w:rsidR="0007388C" w:rsidRPr="00582780">
        <w:t xml:space="preserve">to cover </w:t>
      </w:r>
      <w:r w:rsidR="00841D6C">
        <w:t xml:space="preserve">five </w:t>
      </w:r>
      <w:r w:rsidR="0007388C" w:rsidRPr="00582780">
        <w:t>relevant aspects of France’s GHG emissions</w:t>
      </w:r>
      <w:r w:rsidR="000629E7" w:rsidRPr="00582780">
        <w:t xml:space="preserve">: </w:t>
      </w:r>
      <w:r w:rsidR="00282A9A" w:rsidRPr="00582780">
        <w:t>housing (</w:t>
      </w:r>
      <w:r w:rsidR="00282A9A" w:rsidRPr="00582780">
        <w:rPr>
          <w:i/>
        </w:rPr>
        <w:t xml:space="preserve">Se </w:t>
      </w:r>
      <w:proofErr w:type="spellStart"/>
      <w:r w:rsidR="00282A9A" w:rsidRPr="00582780">
        <w:rPr>
          <w:i/>
        </w:rPr>
        <w:t>loger</w:t>
      </w:r>
      <w:proofErr w:type="spellEnd"/>
      <w:r w:rsidR="00282A9A" w:rsidRPr="00582780">
        <w:t xml:space="preserve">), </w:t>
      </w:r>
      <w:r w:rsidR="00EF7B48" w:rsidRPr="00582780">
        <w:t>labo</w:t>
      </w:r>
      <w:r w:rsidR="00EF7B48">
        <w:t>r</w:t>
      </w:r>
      <w:r w:rsidR="00282A9A" w:rsidRPr="00582780">
        <w:t xml:space="preserve"> and production (</w:t>
      </w:r>
      <w:proofErr w:type="spellStart"/>
      <w:r w:rsidR="00282A9A" w:rsidRPr="00582780">
        <w:rPr>
          <w:i/>
        </w:rPr>
        <w:t>Travailler</w:t>
      </w:r>
      <w:proofErr w:type="spellEnd"/>
      <w:r w:rsidR="00282A9A" w:rsidRPr="00582780">
        <w:rPr>
          <w:i/>
        </w:rPr>
        <w:t xml:space="preserve"> </w:t>
      </w:r>
      <w:proofErr w:type="gramStart"/>
      <w:r w:rsidR="00282A9A" w:rsidRPr="00582780">
        <w:rPr>
          <w:i/>
        </w:rPr>
        <w:t>et</w:t>
      </w:r>
      <w:proofErr w:type="gramEnd"/>
      <w:r w:rsidR="00282A9A" w:rsidRPr="00582780">
        <w:rPr>
          <w:i/>
        </w:rPr>
        <w:t xml:space="preserve"> </w:t>
      </w:r>
      <w:proofErr w:type="spellStart"/>
      <w:r w:rsidR="00282A9A" w:rsidRPr="00582780">
        <w:rPr>
          <w:i/>
        </w:rPr>
        <w:t>produire</w:t>
      </w:r>
      <w:proofErr w:type="spellEnd"/>
      <w:r w:rsidR="00282A9A" w:rsidRPr="00582780">
        <w:t>), transport (</w:t>
      </w:r>
      <w:r w:rsidR="00282A9A" w:rsidRPr="00582780">
        <w:rPr>
          <w:i/>
        </w:rPr>
        <w:t xml:space="preserve">Se </w:t>
      </w:r>
      <w:proofErr w:type="spellStart"/>
      <w:r w:rsidR="00282A9A" w:rsidRPr="00582780">
        <w:rPr>
          <w:i/>
        </w:rPr>
        <w:t>déplacer</w:t>
      </w:r>
      <w:proofErr w:type="spellEnd"/>
      <w:r w:rsidR="00282A9A" w:rsidRPr="00582780">
        <w:t>), food (</w:t>
      </w:r>
      <w:r w:rsidR="00282A9A" w:rsidRPr="00582780">
        <w:rPr>
          <w:i/>
        </w:rPr>
        <w:t xml:space="preserve">Se </w:t>
      </w:r>
      <w:proofErr w:type="spellStart"/>
      <w:r w:rsidR="00282A9A" w:rsidRPr="00582780">
        <w:rPr>
          <w:i/>
        </w:rPr>
        <w:t>nourrir</w:t>
      </w:r>
      <w:proofErr w:type="spellEnd"/>
      <w:r w:rsidR="00282A9A" w:rsidRPr="00582780">
        <w:t>), and consumption (</w:t>
      </w:r>
      <w:proofErr w:type="spellStart"/>
      <w:r w:rsidR="00282A9A" w:rsidRPr="00582780">
        <w:rPr>
          <w:i/>
        </w:rPr>
        <w:t>Consommer</w:t>
      </w:r>
      <w:proofErr w:type="spellEnd"/>
      <w:r w:rsidR="00282A9A" w:rsidRPr="00582780">
        <w:t>)</w:t>
      </w:r>
      <w:r w:rsidR="00474D49" w:rsidRPr="00582780">
        <w:t xml:space="preserve">. </w:t>
      </w:r>
      <w:r w:rsidR="00B24A02">
        <w:t>C</w:t>
      </w:r>
      <w:r w:rsidR="00D124D0" w:rsidRPr="00582780">
        <w:t xml:space="preserve">itizens were randomly assigned to a </w:t>
      </w:r>
      <w:r w:rsidR="00B24A02">
        <w:t xml:space="preserve">thematic </w:t>
      </w:r>
      <w:r w:rsidR="00D124D0" w:rsidRPr="00582780">
        <w:t>group.</w:t>
      </w:r>
      <w:r w:rsidR="00682827">
        <w:t xml:space="preserve"> Within this governance committee-imposed framework, the citizens </w:t>
      </w:r>
      <w:r w:rsidR="00FA79F7">
        <w:t xml:space="preserve">found </w:t>
      </w:r>
      <w:r w:rsidR="00682827">
        <w:t xml:space="preserve">room to adjust the agenda, as we will discuss in </w:t>
      </w:r>
      <w:r w:rsidR="00682827" w:rsidRPr="00FA79F7">
        <w:t xml:space="preserve">Section </w:t>
      </w:r>
      <w:r w:rsidR="00FA79F7" w:rsidRPr="00FA79F7">
        <w:t>4</w:t>
      </w:r>
      <w:r w:rsidR="00682827">
        <w:t>.</w:t>
      </w:r>
    </w:p>
    <w:p w:rsidR="00FC6FDE" w:rsidRDefault="00372836" w:rsidP="00805C13">
      <w:r>
        <w:t xml:space="preserve">The CCC </w:t>
      </w:r>
      <w:r w:rsidR="00DA03C9">
        <w:t xml:space="preserve">was structured in </w:t>
      </w:r>
      <w:r w:rsidR="00053D1D">
        <w:t>several</w:t>
      </w:r>
      <w:r w:rsidR="00DA03C9">
        <w:t xml:space="preserve"> phases </w:t>
      </w:r>
      <w:r w:rsidR="00467A07">
        <w:t>(See Table 2</w:t>
      </w:r>
      <w:r w:rsidR="000B6186">
        <w:t>)</w:t>
      </w:r>
      <w:r w:rsidR="00474D49">
        <w:t>.</w:t>
      </w:r>
      <w:r>
        <w:t xml:space="preserve"> </w:t>
      </w:r>
      <w:r w:rsidR="00E3203A">
        <w:t xml:space="preserve">In </w:t>
      </w:r>
      <w:r w:rsidR="00B2345B">
        <w:t>S</w:t>
      </w:r>
      <w:r w:rsidR="0078129F">
        <w:t xml:space="preserve">ession 1, </w:t>
      </w:r>
      <w:r w:rsidR="00E3203A">
        <w:t xml:space="preserve">citizens </w:t>
      </w:r>
      <w:r w:rsidR="009111BA">
        <w:t>heard from experts on the science of climate change</w:t>
      </w:r>
      <w:r w:rsidR="004E7FCE">
        <w:t xml:space="preserve"> and were introduced to the objectives and the schedule</w:t>
      </w:r>
      <w:r w:rsidR="00DA7C84">
        <w:t xml:space="preserve">. In a second sequence </w:t>
      </w:r>
      <w:r w:rsidR="00726109">
        <w:t>spanning S</w:t>
      </w:r>
      <w:r w:rsidR="00E3203A">
        <w:t>essions 2 to 6, they</w:t>
      </w:r>
      <w:r w:rsidR="00FE6480">
        <w:t xml:space="preserve"> </w:t>
      </w:r>
      <w:r w:rsidR="004C7BC0">
        <w:t>interrogated</w:t>
      </w:r>
      <w:r w:rsidR="00FE6480">
        <w:t xml:space="preserve"> experts, debated and elaborated policy proposals</w:t>
      </w:r>
      <w:r w:rsidR="00A86C5D">
        <w:t>. Under the guidance of facilitators, the</w:t>
      </w:r>
      <w:r w:rsidR="00587F89">
        <w:t>y</w:t>
      </w:r>
      <w:r w:rsidR="00A86C5D">
        <w:t xml:space="preserve"> would alternate hearings of </w:t>
      </w:r>
      <w:r w:rsidR="00587F89">
        <w:t xml:space="preserve">external </w:t>
      </w:r>
      <w:r w:rsidR="00A86C5D">
        <w:t>experts</w:t>
      </w:r>
      <w:r w:rsidR="00D86AC8">
        <w:t xml:space="preserve"> and stakeholders</w:t>
      </w:r>
      <w:r w:rsidR="00A86C5D">
        <w:t xml:space="preserve"> </w:t>
      </w:r>
      <w:r w:rsidR="00FC6FDE">
        <w:t xml:space="preserve">and table </w:t>
      </w:r>
      <w:r w:rsidR="00A86C5D">
        <w:t>discussions</w:t>
      </w:r>
      <w:r w:rsidR="00FC6FDE">
        <w:t xml:space="preserve">, in either plenary or thematic gatherings. </w:t>
      </w:r>
      <w:r w:rsidR="00A86C5D">
        <w:t xml:space="preserve">Between sessions, </w:t>
      </w:r>
      <w:r w:rsidR="00BE44B2">
        <w:t xml:space="preserve">members of the </w:t>
      </w:r>
      <w:r w:rsidR="00153AF8">
        <w:t>experts’ group</w:t>
      </w:r>
      <w:r w:rsidR="00BE44B2">
        <w:t xml:space="preserve"> </w:t>
      </w:r>
      <w:r w:rsidR="00A86C5D">
        <w:t xml:space="preserve">would assess the proposals and </w:t>
      </w:r>
      <w:r w:rsidR="00DC4C2A">
        <w:t xml:space="preserve">legal experts </w:t>
      </w:r>
      <w:r w:rsidR="00A86C5D">
        <w:t xml:space="preserve">would </w:t>
      </w:r>
      <w:r w:rsidR="00DC4C2A">
        <w:t xml:space="preserve">reformulate </w:t>
      </w:r>
      <w:r w:rsidR="00E74913">
        <w:t>the citizens’</w:t>
      </w:r>
      <w:r w:rsidR="00A86C5D">
        <w:t xml:space="preserve"> proposals in a more precise and formal fashion. At the beginning of </w:t>
      </w:r>
      <w:r w:rsidR="00E74913">
        <w:t>each session</w:t>
      </w:r>
      <w:r w:rsidR="00A86C5D">
        <w:t xml:space="preserve">, the citizens would then </w:t>
      </w:r>
      <w:r w:rsidR="00B20486">
        <w:t>review</w:t>
      </w:r>
      <w:r w:rsidR="00A86C5D">
        <w:t xml:space="preserve"> the reworked version of their proposals and use it as a</w:t>
      </w:r>
      <w:r w:rsidR="002B5975">
        <w:t xml:space="preserve"> basis for further discussion. In Session 6, e</w:t>
      </w:r>
      <w:r w:rsidR="00A86C5D">
        <w:t>ach group present</w:t>
      </w:r>
      <w:r w:rsidR="002B5975">
        <w:t>ed</w:t>
      </w:r>
      <w:r w:rsidR="00A86C5D">
        <w:t xml:space="preserve"> their work in plenary </w:t>
      </w:r>
      <w:r w:rsidR="00E74913">
        <w:t xml:space="preserve">gatherings </w:t>
      </w:r>
      <w:r w:rsidR="00A86C5D">
        <w:t xml:space="preserve">to </w:t>
      </w:r>
      <w:r w:rsidR="00E74913">
        <w:t xml:space="preserve">get </w:t>
      </w:r>
      <w:r w:rsidR="00A86C5D">
        <w:t xml:space="preserve">feedback from other groups. After </w:t>
      </w:r>
      <w:r w:rsidR="009408CA">
        <w:t xml:space="preserve">Session 6, once </w:t>
      </w:r>
      <w:r w:rsidR="00A86C5D">
        <w:t xml:space="preserve">each group </w:t>
      </w:r>
      <w:r w:rsidR="00E74913">
        <w:t xml:space="preserve">had </w:t>
      </w:r>
      <w:r w:rsidR="00A86C5D">
        <w:t xml:space="preserve">completed their proposals, citizens from all groups were invited to </w:t>
      </w:r>
      <w:r w:rsidR="00B20486">
        <w:t xml:space="preserve">suggest </w:t>
      </w:r>
      <w:r w:rsidR="00A86C5D">
        <w:t>amend</w:t>
      </w:r>
      <w:r w:rsidR="00B20486">
        <w:t>ments to</w:t>
      </w:r>
      <w:r w:rsidR="00A86C5D">
        <w:t xml:space="preserve"> </w:t>
      </w:r>
      <w:r w:rsidR="00E74913">
        <w:t>the</w:t>
      </w:r>
      <w:r w:rsidR="00A86C5D">
        <w:t xml:space="preserve"> proposals, to support amendments, and to vote </w:t>
      </w:r>
      <w:r w:rsidR="00E841D4">
        <w:t xml:space="preserve">(remotely due to social distancing) </w:t>
      </w:r>
      <w:r w:rsidR="00A86C5D">
        <w:t>on those supported by at least 20 citizens</w:t>
      </w:r>
      <w:r w:rsidR="00E74913">
        <w:t xml:space="preserve">. </w:t>
      </w:r>
      <w:r w:rsidR="00255E08">
        <w:t>Altogether, this</w:t>
      </w:r>
      <w:r w:rsidR="00FC6FDE">
        <w:t xml:space="preserve"> </w:t>
      </w:r>
      <w:r w:rsidR="00DF361A">
        <w:t xml:space="preserve">second </w:t>
      </w:r>
      <w:r w:rsidR="002F171B">
        <w:t>sequence</w:t>
      </w:r>
      <w:r w:rsidR="00B93A91">
        <w:t xml:space="preserve"> </w:t>
      </w:r>
      <w:r w:rsidR="00255E08">
        <w:t xml:space="preserve">of activity </w:t>
      </w:r>
      <w:r w:rsidR="00B93A91">
        <w:t xml:space="preserve">resulted in a list of 150 measures submitted by the </w:t>
      </w:r>
      <w:r w:rsidR="00FB6E8E">
        <w:t>thematic groups</w:t>
      </w:r>
      <w:r w:rsidR="00FC6FDE">
        <w:t xml:space="preserve"> to the Convention as a whole.</w:t>
      </w:r>
    </w:p>
    <w:p w:rsidR="00B11E91" w:rsidRDefault="002658F6" w:rsidP="00740B6F">
      <w:r>
        <w:t>In</w:t>
      </w:r>
      <w:r w:rsidR="009408CA">
        <w:t xml:space="preserve"> the third and final </w:t>
      </w:r>
      <w:r w:rsidR="003561A9">
        <w:t>element of the process</w:t>
      </w:r>
      <w:r w:rsidR="009408CA">
        <w:t xml:space="preserve"> (S</w:t>
      </w:r>
      <w:r>
        <w:t>ession 7)</w:t>
      </w:r>
      <w:r w:rsidR="00B93A91">
        <w:t xml:space="preserve">, the full body of citizens participated in a series of votes. </w:t>
      </w:r>
      <w:r w:rsidR="002F171B">
        <w:t xml:space="preserve">In a </w:t>
      </w:r>
      <w:r w:rsidR="00B93A91">
        <w:t xml:space="preserve">first </w:t>
      </w:r>
      <w:r w:rsidR="00305FA7">
        <w:t>voting phase</w:t>
      </w:r>
      <w:r w:rsidR="002F171B">
        <w:t xml:space="preserve">, they were asked </w:t>
      </w:r>
      <w:r w:rsidR="00436D2B">
        <w:t xml:space="preserve">whether they approved </w:t>
      </w:r>
      <w:r w:rsidR="009343BF">
        <w:t xml:space="preserve">of each of </w:t>
      </w:r>
      <w:r w:rsidR="00B93A91">
        <w:t xml:space="preserve">the measures (grouped into </w:t>
      </w:r>
      <w:r w:rsidR="009813D1">
        <w:t>44</w:t>
      </w:r>
      <w:r w:rsidR="007B7528">
        <w:t xml:space="preserve"> </w:t>
      </w:r>
      <w:r w:rsidR="00B93A91">
        <w:t>blocks</w:t>
      </w:r>
      <w:r w:rsidR="007B7528">
        <w:t xml:space="preserve"> of </w:t>
      </w:r>
      <w:r w:rsidR="00C307CB">
        <w:t>1</w:t>
      </w:r>
      <w:r w:rsidR="007B7528">
        <w:t xml:space="preserve"> to </w:t>
      </w:r>
      <w:r w:rsidR="000A1067">
        <w:t>13</w:t>
      </w:r>
      <w:r w:rsidR="007B7528">
        <w:t xml:space="preserve"> measures</w:t>
      </w:r>
      <w:r w:rsidR="00B93A91">
        <w:t>)</w:t>
      </w:r>
      <w:r w:rsidR="00DC5A72">
        <w:t>. I</w:t>
      </w:r>
      <w:r w:rsidR="002C553C">
        <w:t xml:space="preserve">n a second </w:t>
      </w:r>
      <w:r w:rsidR="002F171B">
        <w:t>phase</w:t>
      </w:r>
      <w:r w:rsidR="002C553C">
        <w:t xml:space="preserve">, </w:t>
      </w:r>
      <w:r w:rsidR="00552903">
        <w:t xml:space="preserve">they voted to designate </w:t>
      </w:r>
      <w:r w:rsidR="00B63D4B">
        <w:t xml:space="preserve">those </w:t>
      </w:r>
      <w:r w:rsidR="00552903">
        <w:t xml:space="preserve">legislative measures they found </w:t>
      </w:r>
      <w:r w:rsidR="003878C8">
        <w:t>appropri</w:t>
      </w:r>
      <w:r w:rsidR="00FA79F7">
        <w:t xml:space="preserve">ate to submit to a referendum, </w:t>
      </w:r>
      <w:r w:rsidR="00031771">
        <w:t xml:space="preserve">as the </w:t>
      </w:r>
      <w:r w:rsidR="003878C8">
        <w:t>Prime Minister</w:t>
      </w:r>
      <w:r w:rsidR="00031771">
        <w:t xml:space="preserve">’s </w:t>
      </w:r>
      <w:r w:rsidR="003878C8">
        <w:t>mandate letter</w:t>
      </w:r>
      <w:r w:rsidR="00031771">
        <w:t xml:space="preserve"> invited them to do</w:t>
      </w:r>
      <w:r w:rsidR="001F765B">
        <w:t xml:space="preserve"> (see Appendix C)</w:t>
      </w:r>
      <w:r w:rsidR="00B93A91">
        <w:t>.</w:t>
      </w:r>
      <w:r w:rsidR="00805C13">
        <w:t xml:space="preserve"> </w:t>
      </w:r>
      <w:del w:id="528" w:author="LG Giraudet" w:date="2021-09-30T08:50:00Z">
        <w:r w:rsidR="002A48D5" w:rsidRPr="00E841D4" w:rsidDel="00350F91">
          <w:delText xml:space="preserve">In a third phase, </w:delText>
        </w:r>
        <w:r w:rsidR="00287980" w:rsidRPr="00E841D4" w:rsidDel="00350F91">
          <w:delText xml:space="preserve">they were asked </w:delText>
        </w:r>
        <w:r w:rsidR="00EE731D" w:rsidDel="00350F91">
          <w:delText xml:space="preserve">whether to include 78 funding measures </w:delText>
        </w:r>
        <w:r w:rsidR="006D048C" w:rsidDel="00350F91">
          <w:delText xml:space="preserve">in the final report </w:delText>
        </w:r>
        <w:r w:rsidR="00EE731D" w:rsidDel="00350F91">
          <w:delText>along with their approval rates on those measures</w:delText>
        </w:r>
        <w:r w:rsidR="00287980" w:rsidRPr="00E841D4" w:rsidDel="00350F91">
          <w:delText>.</w:delText>
        </w:r>
        <w:r w:rsidR="00287980" w:rsidDel="00350F91">
          <w:delText xml:space="preserve"> </w:delText>
        </w:r>
      </w:del>
      <w:r w:rsidR="002A48D5">
        <w:t>All voting procedures abided by the majority rule of the votes cast.</w:t>
      </w:r>
      <w:r w:rsidR="00031771">
        <w:t xml:space="preserve"> </w:t>
      </w:r>
      <w:moveFromRangeStart w:id="529" w:author="LG Giraudet" w:date="2021-07-28T15:54:00Z" w:name="move78380088"/>
      <w:moveFrom w:id="530" w:author="LG Giraudet" w:date="2021-07-28T15:54:00Z">
        <w:r w:rsidR="00031771" w:rsidDel="006A759F">
          <w:t>Voting rules were announced by the Governance Committee only a few hours before the sequence of votes started.</w:t>
        </w:r>
      </w:moveFrom>
      <w:moveFromRangeEnd w:id="529"/>
    </w:p>
    <w:p w:rsidR="003C3F67" w:rsidRDefault="003C3F67" w:rsidP="003C3F67">
      <w:pPr>
        <w:pStyle w:val="Lgende"/>
        <w:keepNext/>
      </w:pPr>
      <w:r>
        <w:lastRenderedPageBreak/>
        <w:t xml:space="preserve">Table </w:t>
      </w:r>
      <w:r w:rsidR="002E7559">
        <w:fldChar w:fldCharType="begin"/>
      </w:r>
      <w:r w:rsidR="002E7559">
        <w:instrText xml:space="preserve"> SEQ Table \* ARABIC </w:instrText>
      </w:r>
      <w:r w:rsidR="002E7559">
        <w:fldChar w:fldCharType="separate"/>
      </w:r>
      <w:r w:rsidR="001020F3">
        <w:rPr>
          <w:noProof/>
        </w:rPr>
        <w:t>2</w:t>
      </w:r>
      <w:r w:rsidR="002E7559">
        <w:rPr>
          <w:noProof/>
        </w:rPr>
        <w:fldChar w:fldCharType="end"/>
      </w:r>
      <w:r>
        <w:t xml:space="preserve">: </w:t>
      </w:r>
      <w:r w:rsidRPr="00470845">
        <w:t>Timeline</w:t>
      </w:r>
      <w:r>
        <w:t xml:space="preserve"> of the CCC. Source: CCC's website</w:t>
      </w:r>
    </w:p>
    <w:p w:rsidR="003C3F67" w:rsidRDefault="00470845" w:rsidP="00740B6F">
      <w:r>
        <w:rPr>
          <w:noProof/>
        </w:rPr>
        <w:drawing>
          <wp:inline distT="0" distB="0" distL="0" distR="0" wp14:anchorId="1DEB9E5F" wp14:editId="73276CFD">
            <wp:extent cx="5972810" cy="236347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2363470"/>
                    </a:xfrm>
                    <a:prstGeom prst="rect">
                      <a:avLst/>
                    </a:prstGeom>
                  </pic:spPr>
                </pic:pic>
              </a:graphicData>
            </a:graphic>
          </wp:inline>
        </w:drawing>
      </w:r>
    </w:p>
    <w:p w:rsidR="00327576" w:rsidRDefault="00274BCF" w:rsidP="00E74261">
      <w:r>
        <w:t xml:space="preserve">The </w:t>
      </w:r>
      <w:r w:rsidR="00B902DC" w:rsidRPr="00274BCF">
        <w:t>publicity of the CCC was</w:t>
      </w:r>
      <w:r w:rsidR="00D65E2C" w:rsidRPr="00274BCF">
        <w:t xml:space="preserve"> </w:t>
      </w:r>
      <w:r w:rsidR="00C64328" w:rsidRPr="00274BCF">
        <w:t xml:space="preserve">relatively </w:t>
      </w:r>
      <w:r w:rsidR="00731656" w:rsidRPr="0097295F">
        <w:t>open</w:t>
      </w:r>
      <w:r>
        <w:t xml:space="preserve">. </w:t>
      </w:r>
      <w:r w:rsidRPr="00274BCF">
        <w:t xml:space="preserve">The </w:t>
      </w:r>
      <w:r>
        <w:t xml:space="preserve">media were given </w:t>
      </w:r>
      <w:r w:rsidR="00B55A6D">
        <w:t>extensive</w:t>
      </w:r>
      <w:r>
        <w:t xml:space="preserve"> access to the CCC’s </w:t>
      </w:r>
      <w:r w:rsidR="00C414D1">
        <w:t xml:space="preserve">gatherings and </w:t>
      </w:r>
      <w:r>
        <w:t xml:space="preserve">proceedings. </w:t>
      </w:r>
      <w:r w:rsidR="00BC6CD2" w:rsidRPr="00274BCF">
        <w:t xml:space="preserve">The citizens had their anonymity (i.e., their </w:t>
      </w:r>
      <w:r w:rsidR="00EA39F7">
        <w:t>sur</w:t>
      </w:r>
      <w:r w:rsidR="00BC6CD2" w:rsidRPr="00274BCF">
        <w:t>name</w:t>
      </w:r>
      <w:r w:rsidR="00EA39F7">
        <w:t>s</w:t>
      </w:r>
      <w:r w:rsidR="00BC6CD2" w:rsidRPr="00274BCF">
        <w:t>) preserved by default but they were free to go public on social or traditional media.</w:t>
      </w:r>
      <w:r w:rsidR="00BF7A24" w:rsidRPr="00274BCF">
        <w:t xml:space="preserve"> They were also </w:t>
      </w:r>
      <w:r w:rsidR="00DC6870">
        <w:t>encouraged</w:t>
      </w:r>
      <w:r w:rsidR="00BF7A24" w:rsidRPr="00274BCF">
        <w:t xml:space="preserve"> by the </w:t>
      </w:r>
      <w:r w:rsidR="004E0713">
        <w:t>organiz</w:t>
      </w:r>
      <w:r w:rsidR="00BF7A24" w:rsidRPr="00274BCF">
        <w:t xml:space="preserve">ers to reach out to their local community </w:t>
      </w:r>
      <w:r w:rsidR="00272CC2" w:rsidRPr="00274BCF">
        <w:t xml:space="preserve">between sessions </w:t>
      </w:r>
      <w:r w:rsidR="007D400E" w:rsidRPr="00274BCF">
        <w:t xml:space="preserve">and meet with </w:t>
      </w:r>
      <w:r w:rsidR="00EC6046">
        <w:t xml:space="preserve">various stakeholders </w:t>
      </w:r>
      <w:r w:rsidR="0013061E">
        <w:t xml:space="preserve">such as </w:t>
      </w:r>
      <w:r w:rsidR="007D400E" w:rsidRPr="00274BCF">
        <w:t>business</w:t>
      </w:r>
      <w:r w:rsidR="0013061E">
        <w:t>es</w:t>
      </w:r>
      <w:r w:rsidR="007D400E" w:rsidRPr="00274BCF">
        <w:t>, union</w:t>
      </w:r>
      <w:r w:rsidR="00322157">
        <w:t xml:space="preserve">s, members of parliament and local </w:t>
      </w:r>
      <w:r w:rsidR="00A662C3">
        <w:t>elected representatives</w:t>
      </w:r>
      <w:r w:rsidR="00BF7A24" w:rsidRPr="00274BCF">
        <w:t>.</w:t>
      </w:r>
      <w:r w:rsidR="00444E3E" w:rsidRPr="00274BCF">
        <w:t xml:space="preserve"> </w:t>
      </w:r>
      <w:r w:rsidR="0023277E" w:rsidRPr="00274BCF">
        <w:t>W</w:t>
      </w:r>
      <w:r w:rsidR="00E74261" w:rsidRPr="00274BCF">
        <w:t>hile some plenary gatherings</w:t>
      </w:r>
      <w:r w:rsidR="0093136C" w:rsidRPr="00274BCF">
        <w:t xml:space="preserve"> were broadcast on YouT</w:t>
      </w:r>
      <w:r w:rsidR="00E74261" w:rsidRPr="00274BCF">
        <w:t xml:space="preserve">ube, </w:t>
      </w:r>
      <w:r w:rsidR="000246E6">
        <w:t>the Governance C</w:t>
      </w:r>
      <w:r w:rsidR="000246E6" w:rsidRPr="00274BCF">
        <w:t xml:space="preserve">ommittee </w:t>
      </w:r>
      <w:r w:rsidR="000246E6">
        <w:t xml:space="preserve">decided that </w:t>
      </w:r>
      <w:r w:rsidR="00E74261" w:rsidRPr="00274BCF">
        <w:t xml:space="preserve">group deliberations and </w:t>
      </w:r>
      <w:r w:rsidR="000246E6">
        <w:t xml:space="preserve">the </w:t>
      </w:r>
      <w:r w:rsidR="00E74261" w:rsidRPr="00274BCF">
        <w:t>draft</w:t>
      </w:r>
      <w:r w:rsidR="000246E6">
        <w:t>ing</w:t>
      </w:r>
      <w:r w:rsidR="00E74261" w:rsidRPr="00274BCF">
        <w:t xml:space="preserve"> proposals were kept confidential </w:t>
      </w:r>
      <w:r w:rsidR="00172210">
        <w:t xml:space="preserve">from Session 6 onwards </w:t>
      </w:r>
      <w:r w:rsidR="00444E3E" w:rsidRPr="00274BCF">
        <w:t xml:space="preserve">in an effort </w:t>
      </w:r>
      <w:r w:rsidR="00E74261" w:rsidRPr="00274BCF">
        <w:t xml:space="preserve">to </w:t>
      </w:r>
      <w:r w:rsidR="00256735">
        <w:t xml:space="preserve">prevent external influences </w:t>
      </w:r>
      <w:r w:rsidR="00A42D0B">
        <w:t>from impinging</w:t>
      </w:r>
      <w:r w:rsidR="00256735">
        <w:t xml:space="preserve"> on the content of the measures</w:t>
      </w:r>
      <w:r w:rsidR="00E74261" w:rsidRPr="00274BCF">
        <w:t>.</w:t>
      </w:r>
    </w:p>
    <w:p w:rsidR="00E74261" w:rsidDel="00DB4D9A" w:rsidRDefault="000246E6" w:rsidP="00E74261">
      <w:pPr>
        <w:rPr>
          <w:del w:id="531" w:author="LG Giraudet" w:date="2021-07-27T18:36:00Z"/>
        </w:rPr>
      </w:pPr>
      <w:del w:id="532" w:author="LG Giraudet" w:date="2021-07-27T18:36:00Z">
        <w:r w:rsidDel="00DB4D9A">
          <w:delText>I</w:delText>
        </w:r>
        <w:r w:rsidR="006212C2" w:rsidRPr="00274BCF" w:rsidDel="00DB4D9A">
          <w:delText>n contrast with most other citizens’ assemblies</w:delText>
        </w:r>
        <w:r w:rsidR="007B799C" w:rsidDel="00DB4D9A">
          <w:delText xml:space="preserve"> (</w:delText>
        </w:r>
      </w:del>
      <w:del w:id="533" w:author="LG Giraudet" w:date="2021-07-20T11:29:00Z">
        <w:r w:rsidR="007B799C" w:rsidRPr="00B90480" w:rsidDel="009F2D5E">
          <w:rPr>
            <w:highlight w:val="yellow"/>
          </w:rPr>
          <w:delText>REFERENCE NEEDED</w:delText>
        </w:r>
      </w:del>
      <w:del w:id="534" w:author="LG Giraudet" w:date="2021-07-27T18:36:00Z">
        <w:r w:rsidR="007B799C" w:rsidDel="00DB4D9A">
          <w:delText>)</w:delText>
        </w:r>
        <w:r w:rsidR="006212C2" w:rsidRPr="00274BCF" w:rsidDel="00DB4D9A">
          <w:delText xml:space="preserve">, </w:delText>
        </w:r>
        <w:r w:rsidR="009129B0" w:rsidRPr="00274BCF" w:rsidDel="00DB4D9A">
          <w:delText xml:space="preserve">the </w:delText>
        </w:r>
        <w:r w:rsidR="00D05750" w:rsidDel="00DB4D9A">
          <w:delText>steering bodies</w:delText>
        </w:r>
        <w:r w:rsidR="00D05750" w:rsidRPr="00274BCF" w:rsidDel="00DB4D9A">
          <w:delText xml:space="preserve"> </w:delText>
        </w:r>
        <w:r w:rsidR="001C2F63" w:rsidRPr="00274BCF" w:rsidDel="00DB4D9A">
          <w:delText xml:space="preserve">were not required to observe </w:delText>
        </w:r>
        <w:r w:rsidR="009129B0" w:rsidRPr="00274BCF" w:rsidDel="00DB4D9A">
          <w:delText>strict neutrality.</w:delText>
        </w:r>
        <w:r w:rsidR="005769A9" w:rsidRPr="00274BCF" w:rsidDel="00DB4D9A">
          <w:delText xml:space="preserve"> </w:delText>
        </w:r>
        <w:r w:rsidR="0092334F" w:rsidDel="00DB4D9A">
          <w:delText>We witness</w:delText>
        </w:r>
        <w:r w:rsidR="00EA3350" w:rsidDel="00DB4D9A">
          <w:delText>ed</w:delText>
        </w:r>
        <w:r w:rsidR="0092334F" w:rsidDel="00DB4D9A">
          <w:delText xml:space="preserve"> for instance one </w:delText>
        </w:r>
        <w:r w:rsidR="00327576" w:rsidDel="00DB4D9A">
          <w:delText xml:space="preserve">of the </w:delText>
        </w:r>
        <w:r w:rsidR="0092334F" w:rsidDel="00DB4D9A">
          <w:delText xml:space="preserve">Governance Committee’s </w:delText>
        </w:r>
        <w:r w:rsidR="00327576" w:rsidDel="00DB4D9A">
          <w:delText>co-chair</w:delText>
        </w:r>
        <w:r w:rsidR="009D08BC" w:rsidDel="00DB4D9A">
          <w:delText>s</w:delText>
        </w:r>
        <w:r w:rsidR="00327576" w:rsidDel="00DB4D9A">
          <w:delText xml:space="preserve"> </w:delText>
        </w:r>
        <w:r w:rsidR="00A03C8B" w:rsidRPr="00274BCF" w:rsidDel="00DB4D9A">
          <w:delText xml:space="preserve">intervene </w:delText>
        </w:r>
        <w:r w:rsidR="005769A9" w:rsidRPr="00274BCF" w:rsidDel="00DB4D9A">
          <w:delText>as an expert</w:delText>
        </w:r>
        <w:r w:rsidR="004C3FA1" w:rsidDel="00DB4D9A">
          <w:delText xml:space="preserve"> and some members of the Gov</w:delText>
        </w:r>
        <w:r w:rsidR="0092334F" w:rsidDel="00DB4D9A">
          <w:delText xml:space="preserve">ernance Committee and </w:delText>
        </w:r>
        <w:r w:rsidR="009B2D11" w:rsidDel="00DB4D9A">
          <w:delText>a G</w:delText>
        </w:r>
        <w:r w:rsidR="005769A9" w:rsidRPr="00274BCF" w:rsidDel="00DB4D9A">
          <w:delText xml:space="preserve">uarantor </w:delText>
        </w:r>
        <w:r w:rsidR="00A03C8B" w:rsidRPr="00274BCF" w:rsidDel="00DB4D9A">
          <w:delText xml:space="preserve">give </w:delText>
        </w:r>
        <w:r w:rsidR="005769A9" w:rsidRPr="00274BCF" w:rsidDel="00DB4D9A">
          <w:delText xml:space="preserve">their own opinions </w:delText>
        </w:r>
        <w:r w:rsidR="0050305E" w:rsidRPr="00274BCF" w:rsidDel="00DB4D9A">
          <w:delText xml:space="preserve">to the citizens </w:delText>
        </w:r>
        <w:r w:rsidR="005769A9" w:rsidRPr="00274BCF" w:rsidDel="00DB4D9A">
          <w:delText xml:space="preserve">on </w:delText>
        </w:r>
        <w:r w:rsidR="00A03C8B" w:rsidRPr="00274BCF" w:rsidDel="00DB4D9A">
          <w:delText>some measures</w:delText>
        </w:r>
        <w:r w:rsidR="005769A9" w:rsidRPr="00274BCF" w:rsidDel="00DB4D9A">
          <w:delText>.</w:delText>
        </w:r>
      </w:del>
    </w:p>
    <w:p w:rsidR="0095345A" w:rsidRDefault="00805C13" w:rsidP="00805C13">
      <w:r>
        <w:t xml:space="preserve">At different points in the process, </w:t>
      </w:r>
      <w:r w:rsidR="00A6055C">
        <w:t xml:space="preserve">plenary </w:t>
      </w:r>
      <w:r>
        <w:t>meeting</w:t>
      </w:r>
      <w:r w:rsidR="002C553C">
        <w:t>s</w:t>
      </w:r>
      <w:r>
        <w:t xml:space="preserve"> were </w:t>
      </w:r>
      <w:r w:rsidR="004E0713">
        <w:t>organiz</w:t>
      </w:r>
      <w:r>
        <w:t xml:space="preserve">ed </w:t>
      </w:r>
      <w:del w:id="535" w:author="LG Giraudet" w:date="2021-07-26T15:30:00Z">
        <w:r w:rsidR="000A6813" w:rsidDel="008B54EC">
          <w:delText xml:space="preserve">with </w:delText>
        </w:r>
      </w:del>
      <w:ins w:id="536" w:author="LG Giraudet" w:date="2021-07-26T15:30:00Z">
        <w:r w:rsidR="008B54EC">
          <w:t xml:space="preserve">between the citizens and </w:t>
        </w:r>
      </w:ins>
      <w:r w:rsidR="000A6813">
        <w:t>the highest executives</w:t>
      </w:r>
      <w:r>
        <w:t xml:space="preserve"> of the </w:t>
      </w:r>
      <w:r w:rsidR="002C553C">
        <w:t xml:space="preserve">French </w:t>
      </w:r>
      <w:r>
        <w:t>State</w:t>
      </w:r>
      <w:r w:rsidR="00066922">
        <w:t xml:space="preserve"> – the Minister</w:t>
      </w:r>
      <w:r w:rsidR="000A6813">
        <w:t xml:space="preserve"> of the </w:t>
      </w:r>
      <w:r w:rsidR="00066922">
        <w:t>Ecological and Inclusive Transition</w:t>
      </w:r>
      <w:r w:rsidR="000A6813">
        <w:t xml:space="preserve"> (</w:t>
      </w:r>
      <w:r w:rsidR="00A6055C">
        <w:t>S</w:t>
      </w:r>
      <w:r w:rsidR="0033239A">
        <w:t>ession 1</w:t>
      </w:r>
      <w:r w:rsidR="000A6813">
        <w:t>), the Prime Minister (</w:t>
      </w:r>
      <w:r w:rsidR="00A6055C">
        <w:t>S</w:t>
      </w:r>
      <w:r w:rsidR="0033239A">
        <w:t>ession 1</w:t>
      </w:r>
      <w:r w:rsidR="000A6813">
        <w:t xml:space="preserve">) and the President </w:t>
      </w:r>
      <w:r w:rsidR="0033239A">
        <w:t xml:space="preserve">of the Republic </w:t>
      </w:r>
      <w:r w:rsidR="000A6813">
        <w:t>(</w:t>
      </w:r>
      <w:r w:rsidR="00A6055C">
        <w:t>S</w:t>
      </w:r>
      <w:r w:rsidR="0033239A">
        <w:t>ession 4</w:t>
      </w:r>
      <w:r w:rsidR="000A6813">
        <w:t>)</w:t>
      </w:r>
      <w:ins w:id="537" w:author="LG Giraudet" w:date="2021-07-26T15:30:00Z">
        <w:r w:rsidR="008B54EC">
          <w:t xml:space="preserve"> – to clarify their mutual expectations</w:t>
        </w:r>
      </w:ins>
      <w:del w:id="538" w:author="LG Giraudet" w:date="2021-07-26T15:30:00Z">
        <w:r w:rsidR="000A6813" w:rsidDel="008B54EC">
          <w:delText xml:space="preserve">. </w:delText>
        </w:r>
        <w:r w:rsidR="00204C50" w:rsidDel="008B54EC">
          <w:delText xml:space="preserve">These meetings </w:delText>
        </w:r>
      </w:del>
      <w:del w:id="539" w:author="LG Giraudet" w:date="2021-07-26T15:29:00Z">
        <w:r w:rsidR="00204C50" w:rsidDel="008B54EC">
          <w:delText>included a Q&amp;A session</w:delText>
        </w:r>
      </w:del>
      <w:del w:id="540" w:author="LG Giraudet" w:date="2021-07-26T15:30:00Z">
        <w:r w:rsidR="00204C50" w:rsidDel="008B54EC">
          <w:delText xml:space="preserve"> </w:delText>
        </w:r>
        <w:r w:rsidR="00980E1A" w:rsidDel="008B54EC">
          <w:delText>meant to</w:delText>
        </w:r>
        <w:r w:rsidR="00204C50" w:rsidDel="008B54EC">
          <w:delText xml:space="preserve"> clarify what the Executive expected of the citizens, and what in turn the Executive committed to follow up on</w:delText>
        </w:r>
      </w:del>
      <w:r w:rsidR="00204C50">
        <w:t>.</w:t>
      </w:r>
    </w:p>
    <w:p w:rsidR="008F1B31" w:rsidRDefault="00666E97" w:rsidP="00B90480">
      <w:pPr>
        <w:pStyle w:val="Titre2"/>
      </w:pPr>
      <w:r>
        <w:t>Outcome</w:t>
      </w:r>
    </w:p>
    <w:p w:rsidR="0050107C" w:rsidRDefault="007D78C1" w:rsidP="008C0516">
      <w:r>
        <w:t xml:space="preserve">The first voting phase </w:t>
      </w:r>
      <w:r w:rsidR="00437B39">
        <w:t xml:space="preserve">resulted </w:t>
      </w:r>
      <w:r w:rsidR="00031703">
        <w:t>in</w:t>
      </w:r>
      <w:r>
        <w:t xml:space="preserve"> all blocks of measures </w:t>
      </w:r>
      <w:r w:rsidR="00437B39">
        <w:t xml:space="preserve">being approved </w:t>
      </w:r>
      <w:r>
        <w:t>but one</w:t>
      </w:r>
      <w:ins w:id="541" w:author="LG Giraudet" w:date="2021-07-20T11:30:00Z">
        <w:r w:rsidR="009B56AC">
          <w:t xml:space="preserve"> – a </w:t>
        </w:r>
      </w:ins>
      <w:del w:id="542" w:author="LG Giraudet" w:date="2021-07-20T11:30:00Z">
        <w:r w:rsidDel="009B56AC">
          <w:delText xml:space="preserve">. </w:delText>
        </w:r>
        <w:r w:rsidR="00031703" w:rsidDel="009B56AC">
          <w:delText>A</w:delText>
        </w:r>
        <w:r w:rsidR="00B22B65" w:rsidDel="009B56AC">
          <w:delText xml:space="preserve"> </w:delText>
        </w:r>
      </w:del>
      <w:r w:rsidR="00031703">
        <w:t xml:space="preserve">proposal to reduce </w:t>
      </w:r>
      <w:r w:rsidR="00B22B65">
        <w:t>working time from 35 to 28 hours a week</w:t>
      </w:r>
      <w:del w:id="543" w:author="LG Giraudet" w:date="2021-07-20T11:30:00Z">
        <w:r w:rsidR="00B22B65" w:rsidDel="009B56AC">
          <w:delText xml:space="preserve"> was the </w:delText>
        </w:r>
        <w:r w:rsidR="005200FB" w:rsidDel="009B56AC">
          <w:delText>only</w:delText>
        </w:r>
        <w:r w:rsidR="00B22B65" w:rsidDel="009B56AC">
          <w:delText xml:space="preserve"> </w:delText>
        </w:r>
        <w:r w:rsidR="00031703" w:rsidDel="009B56AC">
          <w:delText xml:space="preserve">measure to be </w:delText>
        </w:r>
        <w:r w:rsidR="00B22B65" w:rsidDel="009B56AC">
          <w:delText>rejected</w:delText>
        </w:r>
      </w:del>
      <w:r w:rsidR="00B22B65">
        <w:t xml:space="preserve">. Other blocks </w:t>
      </w:r>
      <w:r w:rsidR="003346FD">
        <w:t xml:space="preserve">of measures </w:t>
      </w:r>
      <w:r w:rsidR="00B22B65">
        <w:t>were</w:t>
      </w:r>
      <w:r w:rsidR="006A5308">
        <w:t xml:space="preserve"> approved with rates in the 85% to </w:t>
      </w:r>
      <w:r w:rsidR="00B22B65">
        <w:t>100% range, save for one block – comprising a lowering of speed limits f</w:t>
      </w:r>
      <w:r w:rsidR="000866EE">
        <w:t>rom 130 km/h to 110 km/h on motor</w:t>
      </w:r>
      <w:r w:rsidR="00B22B65">
        <w:t>ways – which was only approved by 60% of the votes</w:t>
      </w:r>
      <w:r w:rsidR="00157D0E">
        <w:t xml:space="preserve"> cast. Vote results are </w:t>
      </w:r>
      <w:r w:rsidR="00EF7B48">
        <w:t>summarized</w:t>
      </w:r>
      <w:r w:rsidR="00B22B65">
        <w:t xml:space="preserve"> in Figure 1. </w:t>
      </w:r>
      <w:r w:rsidR="008C0516">
        <w:t>Altogether</w:t>
      </w:r>
      <w:r w:rsidR="0094333B">
        <w:t xml:space="preserve">, 149 measures </w:t>
      </w:r>
      <w:r w:rsidR="00546977">
        <w:t xml:space="preserve">from 43 blocks </w:t>
      </w:r>
      <w:r w:rsidR="0094333B">
        <w:t xml:space="preserve">were approved. </w:t>
      </w:r>
      <w:r w:rsidR="008C0516">
        <w:t xml:space="preserve">In the second voting phase, </w:t>
      </w:r>
      <w:r w:rsidR="002A5CA0">
        <w:t>participants</w:t>
      </w:r>
      <w:r w:rsidR="008C0516">
        <w:t xml:space="preserve"> </w:t>
      </w:r>
      <w:r w:rsidR="00C40A09">
        <w:t xml:space="preserve">approved </w:t>
      </w:r>
      <w:r w:rsidR="00C40A09" w:rsidRPr="00045AAD">
        <w:t>two constitutional reforms</w:t>
      </w:r>
      <w:r w:rsidR="004A6EDF">
        <w:t xml:space="preserve"> – rephrasing the Preamble and Article 1 of the Constitution – </w:t>
      </w:r>
      <w:r w:rsidR="00C40A09">
        <w:t xml:space="preserve">and recognition of the </w:t>
      </w:r>
      <w:r w:rsidR="002A5CA0">
        <w:t xml:space="preserve">crime of </w:t>
      </w:r>
      <w:r w:rsidR="00C40A09">
        <w:t xml:space="preserve">ecocide </w:t>
      </w:r>
      <w:r w:rsidR="004851F5">
        <w:t>be</w:t>
      </w:r>
      <w:r w:rsidR="00C40A09">
        <w:t xml:space="preserve"> </w:t>
      </w:r>
      <w:r w:rsidR="00C40A09">
        <w:lastRenderedPageBreak/>
        <w:t xml:space="preserve">proposed </w:t>
      </w:r>
      <w:r w:rsidR="002A5CA0">
        <w:t xml:space="preserve">for </w:t>
      </w:r>
      <w:r w:rsidR="00C40A09" w:rsidRPr="00761501">
        <w:t>referendum</w:t>
      </w:r>
      <w:r w:rsidR="004851F5" w:rsidRPr="00761501">
        <w:t>. Meanwhile,</w:t>
      </w:r>
      <w:r w:rsidR="00C737DD" w:rsidRPr="00761501">
        <w:t xml:space="preserve"> a majority voted against </w:t>
      </w:r>
      <w:r w:rsidR="00977DBA" w:rsidRPr="00761501">
        <w:t xml:space="preserve">a subset of their </w:t>
      </w:r>
      <w:r w:rsidR="00053149" w:rsidRPr="00761501">
        <w:t>technical measures deemed legally fit</w:t>
      </w:r>
      <w:r w:rsidR="00977DBA" w:rsidRPr="00761501">
        <w:t xml:space="preserve"> be proposed for referendum</w:t>
      </w:r>
      <w:r w:rsidR="00053149" w:rsidRPr="00761501">
        <w:t>.</w:t>
      </w:r>
      <w:r w:rsidR="005D3E90" w:rsidRPr="00761501">
        <w:t xml:space="preserve"> </w:t>
      </w:r>
      <w:del w:id="544" w:author="LG Giraudet" w:date="2021-07-20T11:32:00Z">
        <w:r w:rsidR="005D3E90" w:rsidRPr="00761501" w:rsidDel="009B56AC">
          <w:delText>In a final</w:delText>
        </w:r>
        <w:r w:rsidR="005D3E90" w:rsidDel="009B56AC">
          <w:delText xml:space="preserve"> vote, the citizens endorsed publication of a final report </w:delText>
        </w:r>
        <w:r w:rsidR="00EF2C83" w:rsidDel="009B56AC">
          <w:delText xml:space="preserve">detailing </w:delText>
        </w:r>
        <w:r w:rsidR="00190B8F" w:rsidDel="009B56AC">
          <w:delText xml:space="preserve">their </w:delText>
        </w:r>
        <w:r w:rsidR="005D3E90" w:rsidDel="009B56AC">
          <w:delText>work</w:delText>
        </w:r>
        <w:r w:rsidR="00190B8F" w:rsidDel="009B56AC">
          <w:delText xml:space="preserve">, including the measures not </w:delText>
        </w:r>
        <w:r w:rsidR="00451F32" w:rsidDel="009B56AC">
          <w:delText xml:space="preserve">supported </w:delText>
        </w:r>
        <w:r w:rsidR="00051237" w:rsidDel="009B56AC">
          <w:delText>(</w:delText>
        </w:r>
        <w:r w:rsidR="002F6422" w:rsidDel="009B56AC">
          <w:delText>CCC, 2020</w:delText>
        </w:r>
        <w:r w:rsidR="00051237" w:rsidDel="009B56AC">
          <w:delText>)</w:delText>
        </w:r>
        <w:r w:rsidR="005D3E90" w:rsidDel="009B56AC">
          <w:delText>.</w:delText>
        </w:r>
        <w:r w:rsidR="00ED2ED7" w:rsidDel="009B56AC">
          <w:delText xml:space="preserve"> </w:delText>
        </w:r>
      </w:del>
      <w:del w:id="545" w:author="LG Giraudet" w:date="2021-07-26T15:32:00Z">
        <w:r w:rsidR="00ED2ED7" w:rsidDel="00D66CE2">
          <w:delText>Altogether, 160 citizens participated in the different votes.</w:delText>
        </w:r>
      </w:del>
    </w:p>
    <w:p w:rsidR="00172D48" w:rsidRDefault="00172D48" w:rsidP="00172D48">
      <w:r>
        <w:t>Most of the measures proposed by the CCC are national in scope. Yet other relevant dimensions of the problem were also considered. On the one hand, a number of measures on agriculture, land-use, and public transportation were differentiated at the local level</w:t>
      </w:r>
      <w:r w:rsidR="000A2245">
        <w:t xml:space="preserve"> to take into account stronger </w:t>
      </w:r>
      <w:r w:rsidR="006D0D8E">
        <w:t>vulnerability to climate change</w:t>
      </w:r>
      <w:r w:rsidR="000A2245">
        <w:t xml:space="preserve">, in particular </w:t>
      </w:r>
      <w:r>
        <w:t xml:space="preserve">in overseas territories. On the other hand, </w:t>
      </w:r>
      <w:r w:rsidR="009E1EAD">
        <w:t xml:space="preserve">the </w:t>
      </w:r>
      <w:r>
        <w:t xml:space="preserve">citizens </w:t>
      </w:r>
      <w:r w:rsidR="006D0D8E">
        <w:t xml:space="preserve">made </w:t>
      </w:r>
      <w:r>
        <w:t>recommendations for France’s foreign policy in relation to climate action</w:t>
      </w:r>
      <w:r w:rsidR="009E1EAD">
        <w:t>, in particular by</w:t>
      </w:r>
      <w:r>
        <w:t xml:space="preserve"> recommend</w:t>
      </w:r>
      <w:r w:rsidR="009E1EAD">
        <w:t>ing</w:t>
      </w:r>
      <w:r>
        <w:t xml:space="preserve"> that negotiations over trade agreements (in particular, Comprehensive Economic and Trade Agreement with Canada) be paused so environmental conditions could be added</w:t>
      </w:r>
      <w:del w:id="546" w:author="LG Giraudet" w:date="2021-07-20T11:33:00Z">
        <w:r w:rsidDel="00F8055A">
          <w:delText xml:space="preserve">. Yet beyond that measure, </w:delText>
        </w:r>
        <w:r w:rsidR="009E1EAD" w:rsidDel="00F8055A">
          <w:delText>many</w:delText>
        </w:r>
        <w:r w:rsidDel="00F8055A">
          <w:delText xml:space="preserve"> </w:delText>
        </w:r>
        <w:r w:rsidR="009E1EAD" w:rsidDel="00F8055A">
          <w:delText>expressed</w:delText>
        </w:r>
        <w:r w:rsidDel="00F8055A">
          <w:delText xml:space="preserve"> helpless</w:delText>
        </w:r>
        <w:r w:rsidR="009E1EAD" w:rsidDel="00F8055A">
          <w:delText>ness</w:delText>
        </w:r>
        <w:r w:rsidDel="00F8055A">
          <w:delText xml:space="preserve"> </w:delText>
        </w:r>
        <w:r w:rsidR="009E1EAD" w:rsidDel="00F8055A">
          <w:delText>upon realizing</w:delText>
        </w:r>
        <w:r w:rsidDel="00F8055A">
          <w:delText xml:space="preserve"> that </w:delText>
        </w:r>
        <w:r w:rsidR="009E1EAD" w:rsidDel="00F8055A">
          <w:delText>the Convention</w:delText>
        </w:r>
        <w:r w:rsidDel="00F8055A">
          <w:delText xml:space="preserve"> could not affect certain decisions that are made at the level of the European Union (EU)</w:delText>
        </w:r>
      </w:del>
      <w:r>
        <w:t>.</w:t>
      </w:r>
    </w:p>
    <w:p w:rsidR="00BF0963" w:rsidRDefault="00CB47DF" w:rsidP="00172D48">
      <w:r>
        <w:t xml:space="preserve">Whether the measures will lead to a reduction of France’s GHG emissions by 40% by 2030 had not been comprehensively assessed at the time of voting. Only rough estimates of the impact (low, medium, high) of each measure were provided to the participants, with no assessment of their combined impact (Table 3). These estimates were put together by the </w:t>
      </w:r>
      <w:r w:rsidR="00220A5B">
        <w:t>technical advisory</w:t>
      </w:r>
      <w:r>
        <w:t xml:space="preserve"> group and </w:t>
      </w:r>
      <w:r w:rsidR="001A7AB1">
        <w:t xml:space="preserve">shared with </w:t>
      </w:r>
      <w:r>
        <w:t xml:space="preserve">the </w:t>
      </w:r>
      <w:proofErr w:type="gramStart"/>
      <w:r>
        <w:t>citizens</w:t>
      </w:r>
      <w:proofErr w:type="gramEnd"/>
      <w:r>
        <w:t xml:space="preserve"> only days before the final vote was held. </w:t>
      </w:r>
      <w:ins w:id="547" w:author="LG Giraudet" w:date="2021-09-23T18:38:00Z">
        <w:r w:rsidR="00F42C75" w:rsidRPr="00E247AA">
          <w:t>Likewise, the degree to which the measures met the social justice imperative was not systematically assessed. Yet most of the proposed incentive programs were designed in a way that provided extra-benefits to low-income households.</w:t>
        </w:r>
        <w:r w:rsidR="00F42C75">
          <w:t xml:space="preserve"> </w:t>
        </w:r>
      </w:ins>
      <w:r>
        <w:t>In contrast</w:t>
      </w:r>
      <w:ins w:id="548" w:author="LG Giraudet" w:date="2021-09-23T18:38:00Z">
        <w:r w:rsidR="00F42C75">
          <w:t xml:space="preserve"> to GHG emissions estimates</w:t>
        </w:r>
      </w:ins>
      <w:r>
        <w:t xml:space="preserve">, the financial cost of a few measures deemed most impactful was assessed earlier in the process, and in more detail. </w:t>
      </w:r>
      <w:r w:rsidR="00E96933">
        <w:t>T</w:t>
      </w:r>
      <w:r>
        <w:t xml:space="preserve">he </w:t>
      </w:r>
      <w:r w:rsidR="005D0F68">
        <w:t>technical advisory</w:t>
      </w:r>
      <w:r>
        <w:t xml:space="preserve"> group</w:t>
      </w:r>
      <w:r w:rsidR="00E96933">
        <w:t xml:space="preserve"> estimated </w:t>
      </w:r>
      <w:r>
        <w:t xml:space="preserve">four blocks of measures </w:t>
      </w:r>
      <w:r w:rsidR="00E96933">
        <w:t xml:space="preserve">to </w:t>
      </w:r>
      <w:r>
        <w:t>be most impactful, each with an annual public cost exceeding €1 billion. These include</w:t>
      </w:r>
      <w:r w:rsidR="00E96933">
        <w:t>d</w:t>
      </w:r>
      <w:r>
        <w:t>: an obligation to retrofit energy inefficient dwellings</w:t>
      </w:r>
      <w:del w:id="549" w:author="LG Giraudet" w:date="2021-07-26T15:33:00Z">
        <w:r w:rsidDel="00D66CE2">
          <w:delText xml:space="preserve"> by 2040</w:delText>
        </w:r>
      </w:del>
      <w:r>
        <w:t xml:space="preserve">, increasing fuel efficiency standards, encouraging the development of rail transport, and putting restrictions on air travel. Taken together, the 146 measures </w:t>
      </w:r>
      <w:r w:rsidR="00421C0E">
        <w:t>would</w:t>
      </w:r>
      <w:r>
        <w:t xml:space="preserve"> require €6 billion every year in public spending (</w:t>
      </w:r>
      <w:r w:rsidRPr="0079356F">
        <w:t>I4CE, 2020</w:t>
      </w:r>
      <w:r>
        <w:t>).</w:t>
      </w:r>
      <w:ins w:id="550" w:author="LG Giraudet" w:date="2021-09-23T18:37:00Z">
        <w:r w:rsidR="00E247AA">
          <w:t xml:space="preserve"> </w:t>
        </w:r>
      </w:ins>
    </w:p>
    <w:p w:rsidR="00172D48" w:rsidRDefault="00172D48" w:rsidP="008C0516"/>
    <w:p w:rsidR="003C3F67" w:rsidRDefault="003C3F67" w:rsidP="003C3F67">
      <w:pPr>
        <w:keepNext/>
      </w:pPr>
      <w:r>
        <w:rPr>
          <w:noProof/>
        </w:rPr>
        <w:lastRenderedPageBreak/>
        <w:drawing>
          <wp:inline distT="0" distB="0" distL="0" distR="0" wp14:anchorId="4A8D14E1" wp14:editId="2166D607">
            <wp:extent cx="5972810" cy="5812155"/>
            <wp:effectExtent l="0" t="0" r="889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5812155"/>
                    </a:xfrm>
                    <a:prstGeom prst="rect">
                      <a:avLst/>
                    </a:prstGeom>
                    <a:noFill/>
                    <a:ln>
                      <a:noFill/>
                    </a:ln>
                    <a:effectLst/>
                    <a:extLst/>
                  </pic:spPr>
                </pic:pic>
              </a:graphicData>
            </a:graphic>
          </wp:inline>
        </w:drawing>
      </w:r>
    </w:p>
    <w:p w:rsidR="003C3F67" w:rsidRDefault="003C3F67" w:rsidP="003C3F67">
      <w:pPr>
        <w:pStyle w:val="Lgende"/>
      </w:pPr>
      <w:r>
        <w:t xml:space="preserve">Figure </w:t>
      </w:r>
      <w:r w:rsidR="002E7559">
        <w:fldChar w:fldCharType="begin"/>
      </w:r>
      <w:r w:rsidR="002E7559">
        <w:instrText xml:space="preserve"> SEQ Figure \* ARABIC </w:instrText>
      </w:r>
      <w:r w:rsidR="002E7559">
        <w:fldChar w:fldCharType="separate"/>
      </w:r>
      <w:r w:rsidR="004D1C50">
        <w:rPr>
          <w:noProof/>
        </w:rPr>
        <w:t>2</w:t>
      </w:r>
      <w:r w:rsidR="002E7559">
        <w:rPr>
          <w:noProof/>
        </w:rPr>
        <w:fldChar w:fldCharType="end"/>
      </w:r>
      <w:r>
        <w:t>: Approval of the 44 blocks of measures. Source: Governance Committee of the CCC</w:t>
      </w:r>
    </w:p>
    <w:p w:rsidR="009E1EAD" w:rsidRDefault="00EC2845" w:rsidP="009E1EAD">
      <w:pPr>
        <w:pStyle w:val="Titre2"/>
      </w:pPr>
      <w:r>
        <w:t>F</w:t>
      </w:r>
      <w:r w:rsidR="009E1EAD">
        <w:t>ollow-up</w:t>
      </w:r>
      <w:del w:id="551" w:author="LG Giraudet" w:date="2021-07-21T10:47:00Z">
        <w:r w:rsidDel="00167612">
          <w:delText>, so far</w:delText>
        </w:r>
      </w:del>
    </w:p>
    <w:p w:rsidR="006B01B7" w:rsidRDefault="007507F9" w:rsidP="00EB16DE">
      <w:r>
        <w:t>A</w:t>
      </w:r>
      <w:r w:rsidR="00CE2C66">
        <w:t xml:space="preserve"> week </w:t>
      </w:r>
      <w:r w:rsidR="00767A4C">
        <w:t xml:space="preserve">after the </w:t>
      </w:r>
      <w:r w:rsidR="00D16616">
        <w:t>final</w:t>
      </w:r>
      <w:r w:rsidR="00767A4C">
        <w:t xml:space="preserve"> session, </w:t>
      </w:r>
      <w:r w:rsidR="002C553C">
        <w:t>President Macron</w:t>
      </w:r>
      <w:r w:rsidR="007E6001">
        <w:t xml:space="preserve"> </w:t>
      </w:r>
      <w:r>
        <w:t xml:space="preserve">hosted a public meeting with the citizens at the </w:t>
      </w:r>
      <w:proofErr w:type="spellStart"/>
      <w:r>
        <w:t>Elysée</w:t>
      </w:r>
      <w:proofErr w:type="spellEnd"/>
      <w:r>
        <w:t xml:space="preserve"> Palace</w:t>
      </w:r>
      <w:r w:rsidR="00E93668">
        <w:t>.</w:t>
      </w:r>
      <w:r w:rsidR="00E93668">
        <w:rPr>
          <w:rStyle w:val="Appelnotedebasdep"/>
        </w:rPr>
        <w:footnoteReference w:id="14"/>
      </w:r>
      <w:r w:rsidR="00E93668">
        <w:t xml:space="preserve"> He</w:t>
      </w:r>
      <w:r>
        <w:t xml:space="preserve"> </w:t>
      </w:r>
      <w:r w:rsidR="00767A4C">
        <w:t xml:space="preserve">committed to supporting </w:t>
      </w:r>
      <w:r w:rsidR="00A23583">
        <w:t xml:space="preserve">146 of the </w:t>
      </w:r>
      <w:r w:rsidR="00767A4C">
        <w:t xml:space="preserve">149 </w:t>
      </w:r>
      <w:r w:rsidR="00A23583">
        <w:t>proposed measures</w:t>
      </w:r>
      <w:r w:rsidR="00E93668">
        <w:t xml:space="preserve">, invoking </w:t>
      </w:r>
      <w:r w:rsidR="002C1E55" w:rsidRPr="00761501">
        <w:t xml:space="preserve">three </w:t>
      </w:r>
      <w:r w:rsidR="00DE2F10" w:rsidRPr="00761501">
        <w:t>“</w:t>
      </w:r>
      <w:r w:rsidR="00B04A65" w:rsidRPr="00761501">
        <w:t>trump cards</w:t>
      </w:r>
      <w:r w:rsidR="00DE2F10" w:rsidRPr="00761501">
        <w:t>”</w:t>
      </w:r>
      <w:r w:rsidR="00B04A65" w:rsidRPr="00761501">
        <w:t xml:space="preserve"> (</w:t>
      </w:r>
      <w:r w:rsidR="00B04A65" w:rsidRPr="00761501">
        <w:rPr>
          <w:i/>
        </w:rPr>
        <w:t>jokers</w:t>
      </w:r>
      <w:r w:rsidR="00B04A65" w:rsidRPr="00761501">
        <w:t>)</w:t>
      </w:r>
      <w:r w:rsidR="00015776">
        <w:t xml:space="preserve"> </w:t>
      </w:r>
      <w:del w:id="552" w:author="LG Giraudet" w:date="2021-07-20T11:33:00Z">
        <w:r w:rsidR="00E93668" w:rsidDel="0083239C">
          <w:delText xml:space="preserve">(which </w:delText>
        </w:r>
        <w:r w:rsidR="00015776" w:rsidDel="0083239C">
          <w:delText>he had alluded to in a previous meeting with the citizens</w:delText>
        </w:r>
        <w:r w:rsidR="00E93668" w:rsidDel="0083239C">
          <w:delText>)</w:delText>
        </w:r>
        <w:r w:rsidR="005D56C5" w:rsidRPr="00761501" w:rsidDel="0083239C">
          <w:delText xml:space="preserve"> </w:delText>
        </w:r>
      </w:del>
      <w:r w:rsidR="00AC6D5A" w:rsidRPr="00761501">
        <w:t xml:space="preserve">to reject </w:t>
      </w:r>
      <w:r w:rsidR="002C1E55" w:rsidRPr="00761501">
        <w:t xml:space="preserve">the following </w:t>
      </w:r>
      <w:r w:rsidR="005D56C5" w:rsidRPr="00761501">
        <w:t>measures</w:t>
      </w:r>
      <w:r w:rsidR="004C01E5" w:rsidRPr="00761501">
        <w:t xml:space="preserve">: changing the </w:t>
      </w:r>
      <w:r w:rsidR="004508F6" w:rsidRPr="00761501">
        <w:t xml:space="preserve">Preamble of the </w:t>
      </w:r>
      <w:r w:rsidR="004C01E5" w:rsidRPr="00761501">
        <w:t>Constitution</w:t>
      </w:r>
      <w:r w:rsidR="004508F6" w:rsidRPr="00761501">
        <w:t xml:space="preserve">, arguing it </w:t>
      </w:r>
      <w:r w:rsidR="008275D9" w:rsidRPr="00761501">
        <w:t xml:space="preserve">threatened </w:t>
      </w:r>
      <w:r w:rsidR="004508F6" w:rsidRPr="00761501">
        <w:t xml:space="preserve">to </w:t>
      </w:r>
      <w:r w:rsidR="00261C4C" w:rsidRPr="00761501">
        <w:t xml:space="preserve">place </w:t>
      </w:r>
      <w:r w:rsidR="004C01E5" w:rsidRPr="00761501">
        <w:t xml:space="preserve">the protection of </w:t>
      </w:r>
      <w:r w:rsidR="00261C4C" w:rsidRPr="00761501">
        <w:t>N</w:t>
      </w:r>
      <w:r w:rsidR="004C01E5" w:rsidRPr="00761501">
        <w:t xml:space="preserve">ature above </w:t>
      </w:r>
      <w:r w:rsidR="00863273" w:rsidRPr="00761501">
        <w:t>all</w:t>
      </w:r>
      <w:r w:rsidR="004C01E5" w:rsidRPr="00761501">
        <w:t xml:space="preserve"> liberties</w:t>
      </w:r>
      <w:r w:rsidR="008E262A" w:rsidRPr="00761501">
        <w:t xml:space="preserve">; </w:t>
      </w:r>
      <w:r w:rsidR="00E5076B" w:rsidRPr="00761501">
        <w:t xml:space="preserve">imposing a </w:t>
      </w:r>
      <w:r w:rsidR="00B81177" w:rsidRPr="00761501">
        <w:t>4</w:t>
      </w:r>
      <w:r w:rsidR="00B81177">
        <w:t xml:space="preserve">% </w:t>
      </w:r>
      <w:r w:rsidR="00E5076B">
        <w:t>tax on corporate dividends to finance climate action</w:t>
      </w:r>
      <w:r w:rsidR="008E262A">
        <w:t xml:space="preserve">, arguing it </w:t>
      </w:r>
      <w:r w:rsidR="006532C1">
        <w:t>would be</w:t>
      </w:r>
      <w:r w:rsidR="00E5076B">
        <w:t xml:space="preserve"> too damaging for </w:t>
      </w:r>
      <w:r w:rsidR="009C2CD1">
        <w:t xml:space="preserve">France’s </w:t>
      </w:r>
      <w:r w:rsidR="00E5076B">
        <w:t>competitiveness</w:t>
      </w:r>
      <w:r w:rsidR="006532C1">
        <w:t xml:space="preserve">; and </w:t>
      </w:r>
      <w:r w:rsidR="002772EB">
        <w:t xml:space="preserve">reducing speed limits on </w:t>
      </w:r>
      <w:r w:rsidR="00B81177">
        <w:t>motorways</w:t>
      </w:r>
      <w:r w:rsidR="00674005">
        <w:t xml:space="preserve">, </w:t>
      </w:r>
      <w:r w:rsidR="002772EB">
        <w:t xml:space="preserve">arguing </w:t>
      </w:r>
      <w:r w:rsidR="009C2CD1">
        <w:t xml:space="preserve">he had </w:t>
      </w:r>
      <w:r w:rsidR="00C25BCB">
        <w:t>made</w:t>
      </w:r>
      <w:r w:rsidR="009C2CD1">
        <w:t xml:space="preserve"> a similar mistake</w:t>
      </w:r>
      <w:r w:rsidR="00897DCA">
        <w:t xml:space="preserve"> in the past</w:t>
      </w:r>
      <w:r w:rsidR="00B06486">
        <w:t xml:space="preserve">, </w:t>
      </w:r>
      <w:r w:rsidR="00E54927">
        <w:t xml:space="preserve">thus </w:t>
      </w:r>
      <w:r w:rsidR="00B06486">
        <w:t xml:space="preserve">referring to one of the measures that </w:t>
      </w:r>
      <w:r w:rsidR="007F31C9">
        <w:t xml:space="preserve">sparked </w:t>
      </w:r>
      <w:r w:rsidR="00B06486">
        <w:t xml:space="preserve">the </w:t>
      </w:r>
      <w:r w:rsidR="007F31C9">
        <w:t xml:space="preserve">Gilets </w:t>
      </w:r>
      <w:proofErr w:type="spellStart"/>
      <w:r w:rsidR="007F31C9">
        <w:lastRenderedPageBreak/>
        <w:t>Jaunes</w:t>
      </w:r>
      <w:proofErr w:type="spellEnd"/>
      <w:r w:rsidR="007F31C9">
        <w:t xml:space="preserve"> </w:t>
      </w:r>
      <w:r w:rsidR="00B06486">
        <w:t>movement</w:t>
      </w:r>
      <w:r w:rsidR="00767A4C">
        <w:t>.</w:t>
      </w:r>
      <w:r w:rsidR="00863273">
        <w:rPr>
          <w:rStyle w:val="Appelnotedebasdep"/>
        </w:rPr>
        <w:footnoteReference w:id="15"/>
      </w:r>
      <w:r w:rsidR="006B01B7">
        <w:t xml:space="preserve"> </w:t>
      </w:r>
      <w:del w:id="555" w:author="LG Giraudet" w:date="2021-07-20T11:35:00Z">
        <w:r w:rsidR="006B01B7" w:rsidDel="00025455">
          <w:delText xml:space="preserve">President Macron </w:delText>
        </w:r>
        <w:r w:rsidR="00165C0A" w:rsidDel="00025455">
          <w:delText xml:space="preserve">closed </w:delText>
        </w:r>
        <w:r w:rsidR="009539BD" w:rsidDel="00025455">
          <w:delText xml:space="preserve">his speech </w:delText>
        </w:r>
        <w:r w:rsidR="00F17EAC" w:rsidDel="00025455">
          <w:delText xml:space="preserve">by </w:delText>
        </w:r>
        <w:r w:rsidR="00165C0A" w:rsidDel="00025455">
          <w:delText xml:space="preserve">announcing </w:delText>
        </w:r>
        <w:r w:rsidR="006B01B7" w:rsidDel="00025455">
          <w:delText xml:space="preserve">that the dialogue </w:delText>
        </w:r>
        <w:r w:rsidR="00E31A44" w:rsidDel="00025455">
          <w:delText xml:space="preserve">with the Convention </w:delText>
        </w:r>
        <w:r w:rsidR="006B01B7" w:rsidDel="00025455">
          <w:delText xml:space="preserve">would continue and follow-up meetings would be </w:delText>
        </w:r>
        <w:r w:rsidR="004E0713" w:rsidDel="00025455">
          <w:delText>organiz</w:delText>
        </w:r>
        <w:r w:rsidR="006B01B7" w:rsidDel="00025455">
          <w:delText>ed.</w:delText>
        </w:r>
      </w:del>
    </w:p>
    <w:p w:rsidR="00394400" w:rsidRDefault="00522AFA" w:rsidP="004759C9">
      <w:pPr>
        <w:rPr>
          <w:ins w:id="556" w:author="LG Giraudet" w:date="2021-07-21T10:48:00Z"/>
        </w:rPr>
      </w:pPr>
      <w:r>
        <w:t xml:space="preserve">In </w:t>
      </w:r>
      <w:r w:rsidR="007507F9">
        <w:t>the Fall of 2020, t</w:t>
      </w:r>
      <w:r>
        <w:t xml:space="preserve">he government </w:t>
      </w:r>
      <w:ins w:id="557" w:author="LG Giraudet" w:date="2021-07-26T15:50:00Z">
        <w:r w:rsidR="001D46C0">
          <w:t xml:space="preserve">started taking </w:t>
        </w:r>
      </w:ins>
      <w:del w:id="558" w:author="LG Giraudet" w:date="2021-07-26T15:50:00Z">
        <w:r w:rsidR="00E93668" w:rsidDel="001D46C0">
          <w:delText xml:space="preserve">took </w:delText>
        </w:r>
      </w:del>
      <w:r w:rsidR="00E93668">
        <w:t>forward</w:t>
      </w:r>
      <w:r w:rsidR="007507F9">
        <w:t xml:space="preserve"> </w:t>
      </w:r>
      <w:del w:id="559" w:author="LG Giraudet" w:date="2021-07-26T15:50:00Z">
        <w:r w:rsidR="00E93668" w:rsidDel="001D46C0">
          <w:delText>to</w:delText>
        </w:r>
        <w:r w:rsidR="007507F9" w:rsidDel="001D46C0">
          <w:delText xml:space="preserve"> </w:delText>
        </w:r>
        <w:r w:rsidR="006A518C" w:rsidDel="001D46C0">
          <w:delText xml:space="preserve">follow </w:delText>
        </w:r>
        <w:r w:rsidR="007507F9" w:rsidDel="001D46C0">
          <w:delText xml:space="preserve">up on </w:delText>
        </w:r>
      </w:del>
      <w:r w:rsidR="007507F9">
        <w:t xml:space="preserve">the Conventions’ proposals, which included </w:t>
      </w:r>
      <w:r>
        <w:t xml:space="preserve">implementing </w:t>
      </w:r>
      <w:r w:rsidR="007507F9">
        <w:t xml:space="preserve">decrees, </w:t>
      </w:r>
      <w:r w:rsidR="00BD2841">
        <w:t xml:space="preserve">passing new bills </w:t>
      </w:r>
      <w:r>
        <w:t xml:space="preserve">and organizing </w:t>
      </w:r>
      <w:r w:rsidR="004A6EDF">
        <w:t>the only</w:t>
      </w:r>
      <w:r>
        <w:t xml:space="preserve"> referendum </w:t>
      </w:r>
      <w:r w:rsidR="004A6EDF">
        <w:t xml:space="preserve">that </w:t>
      </w:r>
      <w:r w:rsidR="00122D92">
        <w:t xml:space="preserve">had not been vetoed by the President – </w:t>
      </w:r>
      <w:r w:rsidR="00327212">
        <w:t>changing</w:t>
      </w:r>
      <w:r w:rsidR="00BB4D66">
        <w:t xml:space="preserve"> </w:t>
      </w:r>
      <w:r w:rsidR="004A6EDF">
        <w:t xml:space="preserve">Article </w:t>
      </w:r>
      <w:r w:rsidR="00122D92">
        <w:t xml:space="preserve">1 </w:t>
      </w:r>
      <w:r w:rsidR="004A6EDF">
        <w:t>of the Constitution</w:t>
      </w:r>
      <w:r>
        <w:t>.</w:t>
      </w:r>
      <w:r w:rsidR="001B3C54">
        <w:rPr>
          <w:rStyle w:val="Appelnotedebasdep"/>
        </w:rPr>
        <w:footnoteReference w:id="16"/>
      </w:r>
      <w:r>
        <w:t xml:space="preserve"> </w:t>
      </w:r>
      <w:r w:rsidR="004759C9">
        <w:t xml:space="preserve">The government </w:t>
      </w:r>
      <w:del w:id="560" w:author="LG Giraudet" w:date="2021-07-26T15:50:00Z">
        <w:r w:rsidR="004759C9" w:rsidDel="001D46C0">
          <w:delText xml:space="preserve">started </w:delText>
        </w:r>
      </w:del>
      <w:del w:id="561" w:author="LG Giraudet" w:date="2021-07-26T15:51:00Z">
        <w:r w:rsidR="004759C9" w:rsidDel="001D46C0">
          <w:delText xml:space="preserve">drafting </w:delText>
        </w:r>
      </w:del>
      <w:ins w:id="562" w:author="LG Giraudet" w:date="2021-07-26T15:52:00Z">
        <w:r w:rsidR="001D46C0">
          <w:t xml:space="preserve">drafted </w:t>
        </w:r>
      </w:ins>
      <w:r w:rsidR="004759C9">
        <w:t xml:space="preserve">an all-encompassing </w:t>
      </w:r>
      <w:del w:id="563" w:author="LG Giraudet" w:date="2021-08-06T11:25:00Z">
        <w:r w:rsidR="004759C9" w:rsidDel="0071067D">
          <w:delText xml:space="preserve">new </w:delText>
        </w:r>
      </w:del>
      <w:r w:rsidR="004759C9">
        <w:t>bill reworking the CCC’s proposal. Several meetings were organized to share this work with the members of the CCC</w:t>
      </w:r>
      <w:ins w:id="564" w:author="LG Giraudet" w:date="2021-07-26T17:23:00Z">
        <w:r w:rsidR="00CC6481">
          <w:t xml:space="preserve"> throughout </w:t>
        </w:r>
      </w:ins>
      <w:ins w:id="565" w:author="LG Giraudet" w:date="2021-08-06T11:26:00Z">
        <w:r w:rsidR="0071067D">
          <w:t>its elaboration</w:t>
        </w:r>
      </w:ins>
      <w:r w:rsidR="004759C9">
        <w:t xml:space="preserve">, one meeting even involving the President of the Republic in December 2020. </w:t>
      </w:r>
      <w:del w:id="566" w:author="LG Giraudet" w:date="2021-07-26T15:52:00Z">
        <w:r w:rsidR="004759C9" w:rsidDel="001D46C0">
          <w:delText xml:space="preserve">This </w:delText>
        </w:r>
      </w:del>
      <w:ins w:id="567" w:author="LG Giraudet" w:date="2021-07-26T15:52:00Z">
        <w:r w:rsidR="001D46C0">
          <w:t xml:space="preserve">The draft </w:t>
        </w:r>
      </w:ins>
      <w:del w:id="568" w:author="LG Giraudet" w:date="2021-07-26T15:52:00Z">
        <w:r w:rsidR="004759C9" w:rsidDel="001D46C0">
          <w:delText xml:space="preserve">work resulted in a law </w:delText>
        </w:r>
      </w:del>
      <w:r w:rsidR="004759C9">
        <w:t xml:space="preserve">bill </w:t>
      </w:r>
      <w:ins w:id="569" w:author="LG Giraudet" w:date="2021-07-26T15:52:00Z">
        <w:r w:rsidR="001D46C0">
          <w:t xml:space="preserve">was </w:t>
        </w:r>
      </w:ins>
      <w:r w:rsidR="004759C9">
        <w:t xml:space="preserve">submitted by the government on </w:t>
      </w:r>
      <w:r w:rsidR="0045759B">
        <w:t>February 10</w:t>
      </w:r>
      <w:r w:rsidR="0045759B" w:rsidRPr="00B90480">
        <w:rPr>
          <w:vertAlign w:val="superscript"/>
        </w:rPr>
        <w:t>th</w:t>
      </w:r>
      <w:r w:rsidR="0045759B">
        <w:t xml:space="preserve">, 2021. </w:t>
      </w:r>
      <w:del w:id="570" w:author="LG Giraudet" w:date="2021-08-06T11:26:00Z">
        <w:r w:rsidR="001901D2" w:rsidDel="0071067D">
          <w:delText>The bill</w:delText>
        </w:r>
      </w:del>
      <w:ins w:id="571" w:author="LG Giraudet" w:date="2021-08-06T11:26:00Z">
        <w:r w:rsidR="0071067D">
          <w:t>It</w:t>
        </w:r>
      </w:ins>
      <w:r w:rsidR="001901D2">
        <w:t xml:space="preserve"> was accompanied by an impact assessment study estimating that, if </w:t>
      </w:r>
      <w:proofErr w:type="gramStart"/>
      <w:r w:rsidR="001901D2">
        <w:t>enacted,</w:t>
      </w:r>
      <w:proofErr w:type="gramEnd"/>
      <w:r w:rsidR="001901D2">
        <w:t xml:space="preserve"> the measures would allow reaching between a half and two thirds of the target (Assemblée </w:t>
      </w:r>
      <w:proofErr w:type="spellStart"/>
      <w:r w:rsidR="001901D2">
        <w:t>nationale</w:t>
      </w:r>
      <w:proofErr w:type="spellEnd"/>
      <w:r w:rsidR="001901D2">
        <w:t xml:space="preserve">, 2021). </w:t>
      </w:r>
      <w:del w:id="572" w:author="LG Giraudet" w:date="2021-07-26T17:24:00Z">
        <w:r w:rsidR="00E27A7D" w:rsidDel="00CC6481">
          <w:delText>As of today, t</w:delText>
        </w:r>
        <w:r w:rsidR="001D1D8A" w:rsidDel="00CC6481">
          <w:delText xml:space="preserve">he government </w:delText>
        </w:r>
        <w:r w:rsidR="00E27A7D" w:rsidDel="00CC6481">
          <w:delText>considers that 75 measure</w:delText>
        </w:r>
        <w:r w:rsidR="00CD5B31" w:rsidDel="00CC6481">
          <w:delText>s have already been implemented, 71 are be</w:delText>
        </w:r>
        <w:r w:rsidR="00E27A7D" w:rsidDel="00CC6481">
          <w:delText>ing discussed</w:delText>
        </w:r>
        <w:r w:rsidR="00CD5B31" w:rsidDel="00CC6481">
          <w:delText xml:space="preserve"> and 3 have been dismissed</w:delText>
        </w:r>
        <w:r w:rsidR="00EC1D7E" w:rsidDel="00CC6481">
          <w:delText xml:space="preserve">; </w:delText>
        </w:r>
        <w:r w:rsidR="001D1D8A" w:rsidDel="00CC6481">
          <w:delText>the citizens</w:delText>
        </w:r>
        <w:r w:rsidR="00EC1D7E" w:rsidDel="00CC6481">
          <w:delText xml:space="preserve"> in turn consider that 38 measures have been implemented (13 fully and 25 partially), 45 are being debated, 24 are endangered and 42 have been </w:delText>
        </w:r>
        <w:r w:rsidR="00EC1D7E" w:rsidRPr="00352D84" w:rsidDel="00CC6481">
          <w:delText>dismissed</w:delText>
        </w:r>
      </w:del>
      <w:ins w:id="573" w:author="LG Giraudet" w:date="2021-07-26T17:24:00Z">
        <w:r w:rsidR="00CC6481" w:rsidRPr="00352D84">
          <w:t>The High Co</w:t>
        </w:r>
      </w:ins>
      <w:ins w:id="574" w:author="LG Giraudet" w:date="2021-09-23T18:42:00Z">
        <w:r w:rsidR="00352D84">
          <w:t>u</w:t>
        </w:r>
      </w:ins>
      <w:ins w:id="575" w:author="LG Giraudet" w:date="2021-07-26T17:24:00Z">
        <w:r w:rsidR="00CC6481" w:rsidRPr="00352D84">
          <w:t xml:space="preserve">ncil on Climate </w:t>
        </w:r>
      </w:ins>
      <w:ins w:id="576" w:author="LG Giraudet" w:date="2021-09-23T18:40:00Z">
        <w:r w:rsidR="00287CCC" w:rsidRPr="00352D84">
          <w:t xml:space="preserve">later </w:t>
        </w:r>
      </w:ins>
      <w:ins w:id="577" w:author="LG Giraudet" w:date="2021-09-22T17:03:00Z">
        <w:r w:rsidR="00C92907" w:rsidRPr="00352D84">
          <w:t xml:space="preserve">pointed to limitations </w:t>
        </w:r>
      </w:ins>
      <w:ins w:id="578" w:author="LG Giraudet" w:date="2021-09-23T18:43:00Z">
        <w:r w:rsidR="00DC120A">
          <w:t>in this assessment</w:t>
        </w:r>
      </w:ins>
      <w:ins w:id="579" w:author="LG Giraudet" w:date="2021-09-30T08:53:00Z">
        <w:r w:rsidR="00476180">
          <w:t>, which, taken together,</w:t>
        </w:r>
      </w:ins>
      <w:ins w:id="580" w:author="LG Giraudet" w:date="2021-09-23T18:43:00Z">
        <w:r w:rsidR="00DC120A">
          <w:t xml:space="preserve"> </w:t>
        </w:r>
      </w:ins>
      <w:ins w:id="581" w:author="LG Giraudet" w:date="2021-09-30T08:54:00Z">
        <w:r w:rsidR="00476180">
          <w:t xml:space="preserve">led to an </w:t>
        </w:r>
      </w:ins>
      <w:ins w:id="582" w:author="LG Giraudet" w:date="2021-09-23T18:41:00Z">
        <w:r w:rsidR="00352D84" w:rsidRPr="00352D84">
          <w:t xml:space="preserve">overestimated </w:t>
        </w:r>
      </w:ins>
      <w:ins w:id="583" w:author="LG Giraudet" w:date="2021-09-23T18:43:00Z">
        <w:r w:rsidR="00DC120A">
          <w:t xml:space="preserve">impact </w:t>
        </w:r>
      </w:ins>
      <w:ins w:id="584" w:author="LG Giraudet" w:date="2021-07-26T17:25:00Z">
        <w:r w:rsidR="00CC6481" w:rsidRPr="00352D84">
          <w:t>(HCC, 2021)</w:t>
        </w:r>
      </w:ins>
      <w:r w:rsidR="001D1D8A" w:rsidRPr="00352D84">
        <w:t>.</w:t>
      </w:r>
      <w:del w:id="585" w:author="LG Giraudet" w:date="2021-07-26T17:25:00Z">
        <w:r w:rsidR="00A82B98" w:rsidRPr="00352D84" w:rsidDel="00CC6481">
          <w:rPr>
            <w:rStyle w:val="Appelnotedebasdep"/>
          </w:rPr>
          <w:footnoteReference w:id="17"/>
        </w:r>
      </w:del>
    </w:p>
    <w:p w:rsidR="00CD7C7A" w:rsidDel="00CC6481" w:rsidRDefault="001D1D8A" w:rsidP="004759C9">
      <w:pPr>
        <w:rPr>
          <w:del w:id="588" w:author="LG Giraudet" w:date="2021-07-26T17:25:00Z"/>
        </w:rPr>
      </w:pPr>
      <w:del w:id="589" w:author="LG Giraudet" w:date="2021-07-21T10:48:00Z">
        <w:r w:rsidDel="00394400">
          <w:delText xml:space="preserve"> </w:delText>
        </w:r>
      </w:del>
    </w:p>
    <w:p w:rsidR="00CB7AE0" w:rsidRDefault="00A40FD6" w:rsidP="00C42052">
      <w:pPr>
        <w:rPr>
          <w:ins w:id="590" w:author="LG Giraudet" w:date="2021-09-24T15:07:00Z"/>
        </w:rPr>
      </w:pPr>
      <w:r>
        <w:t>Later in</w:t>
      </w:r>
      <w:r w:rsidR="00D955DA">
        <w:t xml:space="preserve"> February 2021, </w:t>
      </w:r>
      <w:r w:rsidR="00653802">
        <w:t xml:space="preserve">the citizens were summoned for an </w:t>
      </w:r>
      <w:r w:rsidR="00D955DA">
        <w:t>eig</w:t>
      </w:r>
      <w:del w:id="591" w:author="LG Giraudet" w:date="2021-09-30T16:05:00Z">
        <w:r w:rsidR="00D955DA" w:rsidDel="00CD3F71">
          <w:delText>t</w:delText>
        </w:r>
      </w:del>
      <w:r w:rsidR="00D955DA">
        <w:t>h</w:t>
      </w:r>
      <w:ins w:id="592" w:author="LG Giraudet" w:date="2021-09-30T16:05:00Z">
        <w:r w:rsidR="00CD3F71">
          <w:t>th</w:t>
        </w:r>
      </w:ins>
      <w:r w:rsidR="00653802">
        <w:t xml:space="preserve"> and last </w:t>
      </w:r>
      <w:r w:rsidR="00CA0335">
        <w:t xml:space="preserve">three-day </w:t>
      </w:r>
      <w:r w:rsidR="00653802">
        <w:t xml:space="preserve">session </w:t>
      </w:r>
      <w:r w:rsidR="009C2D27">
        <w:t xml:space="preserve">to evaluate the government’s response to </w:t>
      </w:r>
      <w:r w:rsidR="00B84141">
        <w:t>their proposals</w:t>
      </w:r>
      <w:r w:rsidR="00130BDA">
        <w:t xml:space="preserve">, as the Prime Minister’s letter </w:t>
      </w:r>
      <w:r w:rsidR="009E692F">
        <w:t>had recommended</w:t>
      </w:r>
      <w:r w:rsidR="00130BDA">
        <w:t xml:space="preserve"> (see Appendix C)</w:t>
      </w:r>
      <w:r w:rsidR="00B84141">
        <w:t>. They were first provided feedback from the</w:t>
      </w:r>
      <w:r w:rsidR="00155646">
        <w:t xml:space="preserve"> CCC’s</w:t>
      </w:r>
      <w:r w:rsidR="00B84141">
        <w:t xml:space="preserve"> </w:t>
      </w:r>
      <w:r w:rsidR="00875F41">
        <w:t xml:space="preserve">technical and </w:t>
      </w:r>
      <w:r w:rsidR="00B84141">
        <w:t>legal advisory group</w:t>
      </w:r>
      <w:r w:rsidR="00875F41">
        <w:t>s</w:t>
      </w:r>
      <w:r w:rsidR="00B84141">
        <w:t xml:space="preserve"> on </w:t>
      </w:r>
      <w:r w:rsidR="0000263A">
        <w:t xml:space="preserve">whether and </w:t>
      </w:r>
      <w:r w:rsidR="00B84141">
        <w:t xml:space="preserve">how accurately their measures had been followed up on. </w:t>
      </w:r>
      <w:del w:id="593" w:author="LG Giraudet" w:date="2021-09-23T18:45:00Z">
        <w:r w:rsidR="00B84141" w:rsidDel="00E71AD7">
          <w:delText xml:space="preserve">They </w:delText>
        </w:r>
      </w:del>
      <w:ins w:id="594" w:author="LG Giraudet" w:date="2021-09-23T18:45:00Z">
        <w:r w:rsidR="00F25B6F">
          <w:t xml:space="preserve">In a series of </w:t>
        </w:r>
      </w:ins>
      <w:ins w:id="595" w:author="LG Giraudet" w:date="2021-09-24T15:15:00Z">
        <w:r w:rsidR="00F25B6F">
          <w:t>58</w:t>
        </w:r>
      </w:ins>
      <w:ins w:id="596" w:author="LG Giraudet" w:date="2021-09-23T18:45:00Z">
        <w:r w:rsidR="00E71AD7">
          <w:t xml:space="preserve"> votes, they </w:t>
        </w:r>
      </w:ins>
      <w:r w:rsidR="00B84141">
        <w:t xml:space="preserve">were </w:t>
      </w:r>
      <w:r w:rsidR="0000263A">
        <w:t xml:space="preserve">then </w:t>
      </w:r>
      <w:r w:rsidR="00B84141">
        <w:t xml:space="preserve">asked to </w:t>
      </w:r>
      <w:del w:id="597" w:author="LG Giraudet" w:date="2021-09-24T16:18:00Z">
        <w:r w:rsidR="00D2260B" w:rsidDel="001020F3">
          <w:delText xml:space="preserve">rate </w:delText>
        </w:r>
      </w:del>
      <w:ins w:id="598" w:author="LG Giraudet" w:date="2021-09-24T16:18:00Z">
        <w:r w:rsidR="001020F3">
          <w:t xml:space="preserve">give feedback </w:t>
        </w:r>
      </w:ins>
      <w:r w:rsidR="0000263A">
        <w:t>(</w:t>
      </w:r>
      <w:r w:rsidR="00B84141">
        <w:t>on a 0-10 scale</w:t>
      </w:r>
      <w:r w:rsidR="0000263A">
        <w:t>)</w:t>
      </w:r>
      <w:r w:rsidR="00B84141">
        <w:t xml:space="preserve"> </w:t>
      </w:r>
      <w:ins w:id="599" w:author="LG Giraudet" w:date="2021-09-24T16:18:00Z">
        <w:r w:rsidR="001020F3">
          <w:t>on their appraisal of the whole pro</w:t>
        </w:r>
        <w:r w:rsidR="003053F5">
          <w:t>cess and government’s follow-up</w:t>
        </w:r>
      </w:ins>
      <w:del w:id="600" w:author="LG Giraudet" w:date="2021-09-24T16:18:00Z">
        <w:r w:rsidR="00D2260B" w:rsidDel="001020F3">
          <w:delText xml:space="preserve">how satisfied they were </w:delText>
        </w:r>
      </w:del>
      <w:ins w:id="601" w:author="LG Giraudet" w:date="2021-09-23T18:44:00Z">
        <w:r w:rsidR="00E71AD7">
          <w:t xml:space="preserve">. As </w:t>
        </w:r>
      </w:ins>
      <w:ins w:id="602" w:author="LG Giraudet" w:date="2021-09-23T18:45:00Z">
        <w:r w:rsidR="001020F3">
          <w:t xml:space="preserve">Table </w:t>
        </w:r>
      </w:ins>
      <w:ins w:id="603" w:author="LG Giraudet" w:date="2021-09-24T16:15:00Z">
        <w:r w:rsidR="001020F3">
          <w:t>3</w:t>
        </w:r>
      </w:ins>
      <w:ins w:id="604" w:author="LG Giraudet" w:date="2021-09-23T18:45:00Z">
        <w:r w:rsidR="00E71AD7">
          <w:t xml:space="preserve"> illustrates, </w:t>
        </w:r>
      </w:ins>
      <w:del w:id="605" w:author="LG Giraudet" w:date="2021-09-23T18:45:00Z">
        <w:r w:rsidR="0000263A" w:rsidDel="00E71AD7">
          <w:delText>with follow</w:delText>
        </w:r>
        <w:r w:rsidR="0099781E" w:rsidDel="00E71AD7">
          <w:delText>-</w:delText>
        </w:r>
        <w:r w:rsidR="0000263A" w:rsidDel="00E71AD7">
          <w:delText>up on each measure</w:delText>
        </w:r>
        <w:r w:rsidR="00B40886" w:rsidDel="00E71AD7">
          <w:delText>, and how effective they thought the government’s measures would be against the 40% GHG emission reduction target</w:delText>
        </w:r>
        <w:r w:rsidR="00B84141" w:rsidDel="00E71AD7">
          <w:delText xml:space="preserve">. </w:delText>
        </w:r>
        <w:r w:rsidR="006A518C" w:rsidDel="00E71AD7">
          <w:delText xml:space="preserve">In </w:delText>
        </w:r>
        <w:r w:rsidR="0000263A" w:rsidDel="00E71AD7">
          <w:delText>a series of</w:delText>
        </w:r>
        <w:r w:rsidR="00E56B47" w:rsidDel="00E71AD7">
          <w:delText xml:space="preserve"> </w:delText>
        </w:r>
        <w:r w:rsidR="00E56B47" w:rsidRPr="00B90480" w:rsidDel="00E71AD7">
          <w:rPr>
            <w:highlight w:val="yellow"/>
          </w:rPr>
          <w:delText>X</w:delText>
        </w:r>
        <w:r w:rsidR="006A518C" w:rsidDel="00E71AD7">
          <w:delText xml:space="preserve"> votes</w:delText>
        </w:r>
        <w:r w:rsidR="007E3055" w:rsidDel="00E71AD7">
          <w:delText xml:space="preserve"> each involving more or less 120 participants</w:delText>
        </w:r>
        <w:r w:rsidR="006A518C" w:rsidDel="00E71AD7">
          <w:delText>, t</w:delText>
        </w:r>
        <w:r w:rsidR="00124145" w:rsidDel="00E71AD7">
          <w:delText>he citizens</w:delText>
        </w:r>
      </w:del>
      <w:ins w:id="606" w:author="LG Giraudet" w:date="2021-09-23T18:45:00Z">
        <w:r w:rsidR="00E71AD7">
          <w:t>they</w:t>
        </w:r>
      </w:ins>
      <w:r w:rsidR="00124145">
        <w:t xml:space="preserve"> judged the outcome severely</w:t>
      </w:r>
      <w:ins w:id="607" w:author="LG Giraudet" w:date="2021-09-24T16:19:00Z">
        <w:r w:rsidR="001020F3">
          <w:t xml:space="preserve"> (Q1 and Q2)</w:t>
        </w:r>
      </w:ins>
      <w:del w:id="608" w:author="LG Giraudet" w:date="2021-09-24T16:19:00Z">
        <w:r w:rsidR="00124145" w:rsidDel="001020F3">
          <w:delText xml:space="preserve">, </w:delText>
        </w:r>
      </w:del>
      <w:ins w:id="609" w:author="LG Giraudet" w:date="2021-09-24T16:20:00Z">
        <w:r w:rsidR="001020F3">
          <w:t xml:space="preserve">, </w:t>
        </w:r>
      </w:ins>
      <w:r w:rsidR="00124145">
        <w:t xml:space="preserve">with </w:t>
      </w:r>
      <w:del w:id="610" w:author="LG Giraudet" w:date="2021-09-24T16:20:00Z">
        <w:r w:rsidR="00124145" w:rsidDel="001020F3">
          <w:delText>an average score of 2.5</w:delText>
        </w:r>
      </w:del>
      <w:ins w:id="611" w:author="LG Giraudet" w:date="2021-09-24T16:20:00Z">
        <w:r w:rsidR="001020F3">
          <w:t>scores in the 2-3 range</w:t>
        </w:r>
      </w:ins>
      <w:r w:rsidR="00124145">
        <w:t xml:space="preserve">. </w:t>
      </w:r>
      <w:del w:id="612" w:author="LG Giraudet" w:date="2021-09-24T16:21:00Z">
        <w:r w:rsidR="00160D69" w:rsidDel="00354A1A">
          <w:delText>T</w:delText>
        </w:r>
        <w:r w:rsidR="00916F52" w:rsidDel="00354A1A">
          <w:delText xml:space="preserve">he </w:delText>
        </w:r>
      </w:del>
      <w:ins w:id="613" w:author="LG Giraudet" w:date="2021-09-24T16:21:00Z">
        <w:r w:rsidR="00354A1A">
          <w:t xml:space="preserve">In Q1 as well as in many other </w:t>
        </w:r>
      </w:ins>
      <w:ins w:id="614" w:author="LG Giraudet" w:date="2021-09-24T16:20:00Z">
        <w:r w:rsidR="00354A1A">
          <w:t xml:space="preserve">measures-by-measures </w:t>
        </w:r>
      </w:ins>
      <w:r w:rsidR="00D2260B">
        <w:t>votes</w:t>
      </w:r>
      <w:r w:rsidR="00916F52">
        <w:t xml:space="preserve"> </w:t>
      </w:r>
      <w:ins w:id="615" w:author="LG Giraudet" w:date="2021-09-24T16:20:00Z">
        <w:r w:rsidR="00354A1A">
          <w:t>(not disclosed here; see CCC, 2021)</w:t>
        </w:r>
      </w:ins>
      <w:ins w:id="616" w:author="LG Giraudet" w:date="2021-09-24T16:22:00Z">
        <w:r w:rsidR="00354A1A">
          <w:t xml:space="preserve">, </w:t>
        </w:r>
      </w:ins>
      <w:del w:id="617" w:author="LG Giraudet" w:date="2021-09-24T16:22:00Z">
        <w:r w:rsidR="00916F52" w:rsidDel="00354A1A">
          <w:delText xml:space="preserve">systematically included </w:delText>
        </w:r>
      </w:del>
      <w:r w:rsidR="00D2260B">
        <w:t xml:space="preserve">a </w:t>
      </w:r>
      <w:r w:rsidR="005C4526">
        <w:t xml:space="preserve">block of about </w:t>
      </w:r>
      <w:r w:rsidR="00280D6F">
        <w:t xml:space="preserve">20 </w:t>
      </w:r>
      <w:r w:rsidR="00D2260B">
        <w:t xml:space="preserve">ballots </w:t>
      </w:r>
      <w:del w:id="618" w:author="LG Giraudet" w:date="2021-09-24T16:22:00Z">
        <w:r w:rsidR="005C4526" w:rsidDel="00354A1A">
          <w:delText xml:space="preserve">with </w:delText>
        </w:r>
      </w:del>
      <w:ins w:id="619" w:author="LG Giraudet" w:date="2021-09-24T16:22:00Z">
        <w:r w:rsidR="00354A1A">
          <w:t xml:space="preserve">systematically gave </w:t>
        </w:r>
      </w:ins>
      <w:r w:rsidR="005C4526">
        <w:t>the lowest grade (0)</w:t>
      </w:r>
      <w:r w:rsidR="00280D6F">
        <w:t xml:space="preserve">, whatever the </w:t>
      </w:r>
      <w:r w:rsidR="00185CFD">
        <w:t xml:space="preserve">strength </w:t>
      </w:r>
      <w:r w:rsidR="00280D6F">
        <w:t>of follow-up</w:t>
      </w:r>
      <w:r w:rsidR="00916F52">
        <w:t xml:space="preserve"> that had been </w:t>
      </w:r>
      <w:r w:rsidR="00280D6F">
        <w:t xml:space="preserve">assessed by the </w:t>
      </w:r>
      <w:r w:rsidR="00164BC0">
        <w:t>advisory groups</w:t>
      </w:r>
      <w:r w:rsidR="00160D69">
        <w:t xml:space="preserve">, which </w:t>
      </w:r>
      <w:r w:rsidR="00293E3F">
        <w:t>suggests</w:t>
      </w:r>
      <w:r w:rsidR="00160D69">
        <w:t xml:space="preserve"> that some </w:t>
      </w:r>
      <w:r w:rsidR="00CA0335">
        <w:t xml:space="preserve">citizens </w:t>
      </w:r>
      <w:r w:rsidR="00160D69">
        <w:t>strategically voted to express strong disapproval</w:t>
      </w:r>
      <w:r w:rsidR="00164BC0">
        <w:t>.</w:t>
      </w:r>
      <w:del w:id="620" w:author="LG Giraudet" w:date="2021-09-24T16:20:00Z">
        <w:r w:rsidR="00164BC0" w:rsidDel="00354A1A">
          <w:delText xml:space="preserve"> </w:delText>
        </w:r>
        <w:r w:rsidR="00160D69" w:rsidDel="00354A1A">
          <w:delText>T</w:delText>
        </w:r>
        <w:r w:rsidR="00124145" w:rsidDel="00354A1A">
          <w:delText xml:space="preserve">he highest approval rate </w:delText>
        </w:r>
        <w:r w:rsidR="00160D69" w:rsidDel="00354A1A">
          <w:delText xml:space="preserve">(6.1) </w:delText>
        </w:r>
        <w:r w:rsidR="00124145" w:rsidDel="00354A1A">
          <w:delText>was for the referendum</w:delText>
        </w:r>
        <w:r w:rsidR="000B287D" w:rsidDel="00354A1A">
          <w:delText xml:space="preserve"> on </w:delText>
        </w:r>
        <w:r w:rsidR="00EC4BE2" w:rsidDel="00354A1A">
          <w:delText xml:space="preserve">changing </w:delText>
        </w:r>
        <w:r w:rsidR="00992033" w:rsidDel="00354A1A">
          <w:delText>Article 1</w:delText>
        </w:r>
        <w:r w:rsidR="000B287D" w:rsidRPr="00155646" w:rsidDel="00354A1A">
          <w:delText xml:space="preserve"> of the Constitution</w:delText>
        </w:r>
        <w:r w:rsidR="00EC4BE2" w:rsidDel="00354A1A">
          <w:delText xml:space="preserve">, a </w:delText>
        </w:r>
        <w:r w:rsidR="00CC700C" w:rsidDel="00354A1A">
          <w:delText>commitment</w:delText>
        </w:r>
        <w:r w:rsidR="00EC4BE2" w:rsidDel="00354A1A">
          <w:delText xml:space="preserve"> </w:delText>
        </w:r>
        <w:r w:rsidR="00D7014F" w:rsidDel="00354A1A">
          <w:delText xml:space="preserve">the President </w:delText>
        </w:r>
        <w:r w:rsidR="00EC4BE2" w:rsidDel="00354A1A">
          <w:delText xml:space="preserve">had reasserted to in </w:delText>
        </w:r>
        <w:r w:rsidR="00A9086A" w:rsidDel="00354A1A">
          <w:delText xml:space="preserve">his </w:delText>
        </w:r>
        <w:r w:rsidR="00CC700C" w:rsidDel="00354A1A">
          <w:delText xml:space="preserve">December 2020 </w:delText>
        </w:r>
        <w:r w:rsidR="00EC4BE2" w:rsidDel="00354A1A">
          <w:delText>meeting with the citizens</w:delText>
        </w:r>
        <w:r w:rsidR="00F35BF5" w:rsidDel="00354A1A">
          <w:delText>.</w:delText>
        </w:r>
      </w:del>
      <w:ins w:id="621" w:author="LG Giraudet" w:date="2021-09-24T16:22:00Z">
        <w:r w:rsidR="00F22E78">
          <w:t xml:space="preserve"> In contrast, the citizens expressed positive feelings about </w:t>
        </w:r>
      </w:ins>
      <w:ins w:id="622" w:author="LG Giraudet" w:date="2021-09-24T16:23:00Z">
        <w:r w:rsidR="00F22E78">
          <w:t>citizens’ assemblies in general (Q3 and Q4).</w:t>
        </w:r>
      </w:ins>
    </w:p>
    <w:p w:rsidR="001020F3" w:rsidRDefault="001020F3">
      <w:pPr>
        <w:pStyle w:val="Lgende"/>
        <w:keepNext/>
        <w:rPr>
          <w:ins w:id="623" w:author="LG Giraudet" w:date="2021-09-24T16:14:00Z"/>
        </w:rPr>
        <w:pPrChange w:id="624" w:author="LG Giraudet" w:date="2021-09-24T16:14:00Z">
          <w:pPr/>
        </w:pPrChange>
      </w:pPr>
      <w:ins w:id="625" w:author="LG Giraudet" w:date="2021-09-24T16:14:00Z">
        <w:r>
          <w:lastRenderedPageBreak/>
          <w:t xml:space="preserve">Table </w:t>
        </w:r>
        <w:r>
          <w:fldChar w:fldCharType="begin"/>
        </w:r>
        <w:r>
          <w:instrText xml:space="preserve"> SEQ Table \* ARABIC </w:instrText>
        </w:r>
      </w:ins>
      <w:r>
        <w:fldChar w:fldCharType="separate"/>
      </w:r>
      <w:ins w:id="626" w:author="LG Giraudet" w:date="2021-09-24T16:14:00Z">
        <w:r>
          <w:rPr>
            <w:noProof/>
          </w:rPr>
          <w:t>3</w:t>
        </w:r>
        <w:r>
          <w:fldChar w:fldCharType="end"/>
        </w:r>
        <w:r>
          <w:t>: Voting results on four general questions</w:t>
        </w:r>
      </w:ins>
    </w:p>
    <w:tbl>
      <w:tblPr>
        <w:tblStyle w:val="Grilledutableau"/>
        <w:tblW w:w="0" w:type="auto"/>
        <w:tblLook w:val="04A0" w:firstRow="1" w:lastRow="0" w:firstColumn="1" w:lastColumn="0" w:noHBand="0" w:noVBand="1"/>
        <w:tblPrChange w:id="627" w:author="LG Giraudet" w:date="2021-09-24T16:14:00Z">
          <w:tblPr>
            <w:tblStyle w:val="Grilledutableau"/>
            <w:tblW w:w="0" w:type="auto"/>
            <w:tblLook w:val="04A0" w:firstRow="1" w:lastRow="0" w:firstColumn="1" w:lastColumn="0" w:noHBand="0" w:noVBand="1"/>
          </w:tblPr>
        </w:tblPrChange>
      </w:tblPr>
      <w:tblGrid>
        <w:gridCol w:w="2817"/>
        <w:gridCol w:w="1063"/>
        <w:gridCol w:w="602"/>
        <w:gridCol w:w="724"/>
        <w:gridCol w:w="908"/>
        <w:gridCol w:w="815"/>
        <w:gridCol w:w="777"/>
        <w:gridCol w:w="878"/>
        <w:tblGridChange w:id="628">
          <w:tblGrid>
            <w:gridCol w:w="2817"/>
            <w:gridCol w:w="1063"/>
            <w:gridCol w:w="602"/>
            <w:gridCol w:w="724"/>
            <w:gridCol w:w="908"/>
            <w:gridCol w:w="815"/>
            <w:gridCol w:w="777"/>
            <w:gridCol w:w="878"/>
          </w:tblGrid>
        </w:tblGridChange>
      </w:tblGrid>
      <w:tr w:rsidR="00F25B6F" w:rsidRPr="00B53350" w:rsidTr="001020F3">
        <w:trPr>
          <w:trHeight w:val="288"/>
          <w:ins w:id="629" w:author="LG Giraudet" w:date="2021-09-24T15:12:00Z"/>
          <w:trPrChange w:id="630" w:author="LG Giraudet" w:date="2021-09-24T16:14:00Z">
            <w:trPr>
              <w:trHeight w:val="288"/>
            </w:trPr>
          </w:trPrChange>
        </w:trPr>
        <w:tc>
          <w:tcPr>
            <w:tcW w:w="2817" w:type="dxa"/>
            <w:noWrap/>
            <w:hideMark/>
            <w:tcPrChange w:id="631" w:author="LG Giraudet" w:date="2021-09-24T16:14:00Z">
              <w:tcPr>
                <w:tcW w:w="2817" w:type="dxa"/>
                <w:noWrap/>
                <w:hideMark/>
              </w:tcPr>
            </w:tcPrChange>
          </w:tcPr>
          <w:p w:rsidR="00F25B6F" w:rsidRPr="00B53350" w:rsidRDefault="00F25B6F" w:rsidP="00876052">
            <w:pPr>
              <w:rPr>
                <w:ins w:id="632" w:author="LG Giraudet" w:date="2021-09-24T15:12:00Z"/>
                <w:sz w:val="18"/>
              </w:rPr>
            </w:pPr>
          </w:p>
        </w:tc>
        <w:tc>
          <w:tcPr>
            <w:tcW w:w="1063" w:type="dxa"/>
            <w:noWrap/>
            <w:hideMark/>
            <w:tcPrChange w:id="633" w:author="LG Giraudet" w:date="2021-09-24T16:14:00Z">
              <w:tcPr>
                <w:tcW w:w="1063" w:type="dxa"/>
                <w:noWrap/>
                <w:hideMark/>
              </w:tcPr>
            </w:tcPrChange>
          </w:tcPr>
          <w:p w:rsidR="00F25B6F" w:rsidRPr="00B53350" w:rsidRDefault="00F25B6F" w:rsidP="00876052">
            <w:pPr>
              <w:rPr>
                <w:ins w:id="634" w:author="LG Giraudet" w:date="2021-09-24T15:12:00Z"/>
                <w:sz w:val="18"/>
              </w:rPr>
            </w:pPr>
            <w:ins w:id="635" w:author="LG Giraudet" w:date="2021-09-24T15:12:00Z">
              <w:r w:rsidRPr="00B53350">
                <w:rPr>
                  <w:sz w:val="18"/>
                </w:rPr>
                <w:t>Registered</w:t>
              </w:r>
            </w:ins>
          </w:p>
        </w:tc>
        <w:tc>
          <w:tcPr>
            <w:tcW w:w="602" w:type="dxa"/>
            <w:noWrap/>
            <w:hideMark/>
            <w:tcPrChange w:id="636" w:author="LG Giraudet" w:date="2021-09-24T16:14:00Z">
              <w:tcPr>
                <w:tcW w:w="602" w:type="dxa"/>
                <w:noWrap/>
                <w:hideMark/>
              </w:tcPr>
            </w:tcPrChange>
          </w:tcPr>
          <w:p w:rsidR="00F25B6F" w:rsidRPr="00B53350" w:rsidRDefault="00F25B6F" w:rsidP="00876052">
            <w:pPr>
              <w:rPr>
                <w:ins w:id="637" w:author="LG Giraudet" w:date="2021-09-24T15:12:00Z"/>
                <w:sz w:val="18"/>
              </w:rPr>
            </w:pPr>
            <w:ins w:id="638" w:author="LG Giraudet" w:date="2021-09-24T15:12:00Z">
              <w:r w:rsidRPr="00B53350">
                <w:rPr>
                  <w:sz w:val="18"/>
                </w:rPr>
                <w:t>Null</w:t>
              </w:r>
            </w:ins>
          </w:p>
        </w:tc>
        <w:tc>
          <w:tcPr>
            <w:tcW w:w="724" w:type="dxa"/>
            <w:noWrap/>
            <w:hideMark/>
            <w:tcPrChange w:id="639" w:author="LG Giraudet" w:date="2021-09-24T16:14:00Z">
              <w:tcPr>
                <w:tcW w:w="724" w:type="dxa"/>
                <w:noWrap/>
                <w:hideMark/>
              </w:tcPr>
            </w:tcPrChange>
          </w:tcPr>
          <w:p w:rsidR="00F25B6F" w:rsidRPr="00B53350" w:rsidRDefault="00F25B6F" w:rsidP="00876052">
            <w:pPr>
              <w:rPr>
                <w:ins w:id="640" w:author="LG Giraudet" w:date="2021-09-24T15:12:00Z"/>
                <w:sz w:val="18"/>
              </w:rPr>
            </w:pPr>
            <w:ins w:id="641" w:author="LG Giraudet" w:date="2021-09-24T15:12:00Z">
              <w:r w:rsidRPr="00B53350">
                <w:rPr>
                  <w:sz w:val="18"/>
                </w:rPr>
                <w:t>Blank</w:t>
              </w:r>
            </w:ins>
          </w:p>
        </w:tc>
        <w:tc>
          <w:tcPr>
            <w:tcW w:w="908" w:type="dxa"/>
            <w:noWrap/>
            <w:hideMark/>
            <w:tcPrChange w:id="642" w:author="LG Giraudet" w:date="2021-09-24T16:14:00Z">
              <w:tcPr>
                <w:tcW w:w="908" w:type="dxa"/>
                <w:noWrap/>
                <w:hideMark/>
              </w:tcPr>
            </w:tcPrChange>
          </w:tcPr>
          <w:p w:rsidR="00F25B6F" w:rsidRPr="00B53350" w:rsidRDefault="00F25B6F" w:rsidP="00876052">
            <w:pPr>
              <w:rPr>
                <w:ins w:id="643" w:author="LG Giraudet" w:date="2021-09-24T15:12:00Z"/>
                <w:sz w:val="18"/>
              </w:rPr>
            </w:pPr>
            <w:ins w:id="644" w:author="LG Giraudet" w:date="2021-09-24T15:12:00Z">
              <w:r w:rsidRPr="00B53350">
                <w:rPr>
                  <w:sz w:val="18"/>
                </w:rPr>
                <w:t>Counted</w:t>
              </w:r>
            </w:ins>
          </w:p>
        </w:tc>
        <w:tc>
          <w:tcPr>
            <w:tcW w:w="815" w:type="dxa"/>
            <w:noWrap/>
            <w:hideMark/>
            <w:tcPrChange w:id="645" w:author="LG Giraudet" w:date="2021-09-24T16:14:00Z">
              <w:tcPr>
                <w:tcW w:w="814" w:type="dxa"/>
                <w:noWrap/>
                <w:hideMark/>
              </w:tcPr>
            </w:tcPrChange>
          </w:tcPr>
          <w:p w:rsidR="00F25B6F" w:rsidRPr="00B53350" w:rsidRDefault="00F25B6F" w:rsidP="00876052">
            <w:pPr>
              <w:rPr>
                <w:ins w:id="646" w:author="LG Giraudet" w:date="2021-09-24T15:12:00Z"/>
                <w:sz w:val="18"/>
              </w:rPr>
            </w:pPr>
            <w:ins w:id="647" w:author="LG Giraudet" w:date="2021-09-24T15:12:00Z">
              <w:r w:rsidRPr="00B53350">
                <w:rPr>
                  <w:sz w:val="18"/>
                </w:rPr>
                <w:t>Average grade</w:t>
              </w:r>
            </w:ins>
          </w:p>
        </w:tc>
        <w:tc>
          <w:tcPr>
            <w:tcW w:w="777" w:type="dxa"/>
            <w:noWrap/>
            <w:hideMark/>
            <w:tcPrChange w:id="648" w:author="LG Giraudet" w:date="2021-09-24T16:14:00Z">
              <w:tcPr>
                <w:tcW w:w="776" w:type="dxa"/>
                <w:noWrap/>
                <w:hideMark/>
              </w:tcPr>
            </w:tcPrChange>
          </w:tcPr>
          <w:p w:rsidR="00F25B6F" w:rsidRPr="00B53350" w:rsidRDefault="00F25B6F" w:rsidP="00876052">
            <w:pPr>
              <w:rPr>
                <w:ins w:id="649" w:author="LG Giraudet" w:date="2021-09-24T15:12:00Z"/>
                <w:sz w:val="18"/>
              </w:rPr>
            </w:pPr>
            <w:ins w:id="650" w:author="LG Giraudet" w:date="2021-09-24T15:12:00Z">
              <w:r w:rsidRPr="00B53350">
                <w:rPr>
                  <w:sz w:val="18"/>
                </w:rPr>
                <w:t>Median grade</w:t>
              </w:r>
            </w:ins>
          </w:p>
        </w:tc>
        <w:tc>
          <w:tcPr>
            <w:tcW w:w="878" w:type="dxa"/>
            <w:noWrap/>
            <w:hideMark/>
            <w:tcPrChange w:id="651" w:author="LG Giraudet" w:date="2021-09-24T16:14:00Z">
              <w:tcPr>
                <w:tcW w:w="877" w:type="dxa"/>
                <w:noWrap/>
                <w:hideMark/>
              </w:tcPr>
            </w:tcPrChange>
          </w:tcPr>
          <w:p w:rsidR="00F25B6F" w:rsidRPr="00B53350" w:rsidRDefault="00F25B6F" w:rsidP="00876052">
            <w:pPr>
              <w:rPr>
                <w:ins w:id="652" w:author="LG Giraudet" w:date="2021-09-24T15:12:00Z"/>
                <w:sz w:val="18"/>
              </w:rPr>
            </w:pPr>
            <w:ins w:id="653" w:author="LG Giraudet" w:date="2021-09-24T15:12:00Z">
              <w:r w:rsidRPr="00B53350">
                <w:rPr>
                  <w:sz w:val="18"/>
                </w:rPr>
                <w:t>Standard error</w:t>
              </w:r>
            </w:ins>
          </w:p>
        </w:tc>
      </w:tr>
      <w:tr w:rsidR="00F25B6F" w:rsidRPr="00B53350" w:rsidTr="001020F3">
        <w:trPr>
          <w:trHeight w:val="288"/>
          <w:ins w:id="654" w:author="LG Giraudet" w:date="2021-09-24T15:12:00Z"/>
          <w:trPrChange w:id="655" w:author="LG Giraudet" w:date="2021-09-24T16:14:00Z">
            <w:trPr>
              <w:trHeight w:val="288"/>
            </w:trPr>
          </w:trPrChange>
        </w:trPr>
        <w:tc>
          <w:tcPr>
            <w:tcW w:w="2817" w:type="dxa"/>
            <w:noWrap/>
            <w:hideMark/>
            <w:tcPrChange w:id="656" w:author="LG Giraudet" w:date="2021-09-24T16:14:00Z">
              <w:tcPr>
                <w:tcW w:w="2817" w:type="dxa"/>
                <w:noWrap/>
                <w:hideMark/>
              </w:tcPr>
            </w:tcPrChange>
          </w:tcPr>
          <w:p w:rsidR="00F25B6F" w:rsidRPr="00B53350" w:rsidRDefault="00F25B6F" w:rsidP="00876052">
            <w:pPr>
              <w:rPr>
                <w:ins w:id="657" w:author="LG Giraudet" w:date="2021-09-24T15:12:00Z"/>
                <w:sz w:val="18"/>
              </w:rPr>
            </w:pPr>
            <w:ins w:id="658" w:author="LG Giraudet" w:date="2021-09-24T15:12:00Z">
              <w:r w:rsidRPr="00B53350">
                <w:rPr>
                  <w:sz w:val="18"/>
                </w:rPr>
                <w:t xml:space="preserve">What is </w:t>
              </w:r>
              <w:proofErr w:type="spellStart"/>
              <w:r w:rsidRPr="00B53350">
                <w:rPr>
                  <w:sz w:val="18"/>
                </w:rPr>
                <w:t>your</w:t>
              </w:r>
              <w:proofErr w:type="spellEnd"/>
              <w:r w:rsidRPr="00B53350">
                <w:rPr>
                  <w:sz w:val="18"/>
                </w:rPr>
                <w:t xml:space="preserve"> feeling about the government's follow-up on the Convention's proposals?</w:t>
              </w:r>
            </w:ins>
          </w:p>
        </w:tc>
        <w:tc>
          <w:tcPr>
            <w:tcW w:w="1063" w:type="dxa"/>
            <w:noWrap/>
            <w:hideMark/>
            <w:tcPrChange w:id="659" w:author="LG Giraudet" w:date="2021-09-24T16:14:00Z">
              <w:tcPr>
                <w:tcW w:w="1063" w:type="dxa"/>
                <w:noWrap/>
                <w:hideMark/>
              </w:tcPr>
            </w:tcPrChange>
          </w:tcPr>
          <w:p w:rsidR="00F25B6F" w:rsidRPr="00B53350" w:rsidRDefault="00F25B6F" w:rsidP="00876052">
            <w:pPr>
              <w:rPr>
                <w:ins w:id="660" w:author="LG Giraudet" w:date="2021-09-24T15:12:00Z"/>
                <w:sz w:val="18"/>
              </w:rPr>
            </w:pPr>
            <w:ins w:id="661" w:author="LG Giraudet" w:date="2021-09-24T15:12:00Z">
              <w:r w:rsidRPr="00B53350">
                <w:rPr>
                  <w:sz w:val="18"/>
                </w:rPr>
                <w:t>123</w:t>
              </w:r>
            </w:ins>
          </w:p>
        </w:tc>
        <w:tc>
          <w:tcPr>
            <w:tcW w:w="602" w:type="dxa"/>
            <w:noWrap/>
            <w:hideMark/>
            <w:tcPrChange w:id="662" w:author="LG Giraudet" w:date="2021-09-24T16:14:00Z">
              <w:tcPr>
                <w:tcW w:w="602" w:type="dxa"/>
                <w:noWrap/>
                <w:hideMark/>
              </w:tcPr>
            </w:tcPrChange>
          </w:tcPr>
          <w:p w:rsidR="00F25B6F" w:rsidRPr="00B53350" w:rsidRDefault="00F25B6F" w:rsidP="00876052">
            <w:pPr>
              <w:rPr>
                <w:ins w:id="663" w:author="LG Giraudet" w:date="2021-09-24T15:12:00Z"/>
                <w:sz w:val="18"/>
              </w:rPr>
            </w:pPr>
            <w:ins w:id="664" w:author="LG Giraudet" w:date="2021-09-24T15:12:00Z">
              <w:r w:rsidRPr="00B53350">
                <w:rPr>
                  <w:sz w:val="18"/>
                </w:rPr>
                <w:t>25</w:t>
              </w:r>
            </w:ins>
          </w:p>
        </w:tc>
        <w:tc>
          <w:tcPr>
            <w:tcW w:w="724" w:type="dxa"/>
            <w:noWrap/>
            <w:hideMark/>
            <w:tcPrChange w:id="665" w:author="LG Giraudet" w:date="2021-09-24T16:14:00Z">
              <w:tcPr>
                <w:tcW w:w="724" w:type="dxa"/>
                <w:noWrap/>
                <w:hideMark/>
              </w:tcPr>
            </w:tcPrChange>
          </w:tcPr>
          <w:p w:rsidR="00F25B6F" w:rsidRPr="00B53350" w:rsidRDefault="00F25B6F" w:rsidP="00876052">
            <w:pPr>
              <w:rPr>
                <w:ins w:id="666" w:author="LG Giraudet" w:date="2021-09-24T15:12:00Z"/>
                <w:sz w:val="18"/>
              </w:rPr>
            </w:pPr>
            <w:ins w:id="667" w:author="LG Giraudet" w:date="2021-09-24T15:12:00Z">
              <w:r w:rsidRPr="00B53350">
                <w:rPr>
                  <w:sz w:val="18"/>
                </w:rPr>
                <w:t>2</w:t>
              </w:r>
            </w:ins>
          </w:p>
        </w:tc>
        <w:tc>
          <w:tcPr>
            <w:tcW w:w="908" w:type="dxa"/>
            <w:noWrap/>
            <w:hideMark/>
            <w:tcPrChange w:id="668" w:author="LG Giraudet" w:date="2021-09-24T16:14:00Z">
              <w:tcPr>
                <w:tcW w:w="908" w:type="dxa"/>
                <w:noWrap/>
                <w:hideMark/>
              </w:tcPr>
            </w:tcPrChange>
          </w:tcPr>
          <w:p w:rsidR="00F25B6F" w:rsidRPr="00B53350" w:rsidRDefault="00F25B6F" w:rsidP="00876052">
            <w:pPr>
              <w:rPr>
                <w:ins w:id="669" w:author="LG Giraudet" w:date="2021-09-24T15:12:00Z"/>
                <w:sz w:val="18"/>
              </w:rPr>
            </w:pPr>
            <w:ins w:id="670" w:author="LG Giraudet" w:date="2021-09-24T15:12:00Z">
              <w:r w:rsidRPr="00B53350">
                <w:rPr>
                  <w:sz w:val="18"/>
                </w:rPr>
                <w:t>96</w:t>
              </w:r>
            </w:ins>
          </w:p>
        </w:tc>
        <w:tc>
          <w:tcPr>
            <w:tcW w:w="815" w:type="dxa"/>
            <w:noWrap/>
            <w:hideMark/>
            <w:tcPrChange w:id="671" w:author="LG Giraudet" w:date="2021-09-24T16:14:00Z">
              <w:tcPr>
                <w:tcW w:w="814" w:type="dxa"/>
                <w:noWrap/>
                <w:hideMark/>
              </w:tcPr>
            </w:tcPrChange>
          </w:tcPr>
          <w:p w:rsidR="00F25B6F" w:rsidRPr="00B53350" w:rsidRDefault="00F25B6F" w:rsidP="00876052">
            <w:pPr>
              <w:rPr>
                <w:ins w:id="672" w:author="LG Giraudet" w:date="2021-09-24T15:12:00Z"/>
                <w:sz w:val="18"/>
              </w:rPr>
            </w:pPr>
            <w:ins w:id="673" w:author="LG Giraudet" w:date="2021-09-24T15:12:00Z">
              <w:r w:rsidRPr="00B53350">
                <w:rPr>
                  <w:sz w:val="18"/>
                </w:rPr>
                <w:t>3.3</w:t>
              </w:r>
            </w:ins>
          </w:p>
        </w:tc>
        <w:tc>
          <w:tcPr>
            <w:tcW w:w="777" w:type="dxa"/>
            <w:noWrap/>
            <w:hideMark/>
            <w:tcPrChange w:id="674" w:author="LG Giraudet" w:date="2021-09-24T16:14:00Z">
              <w:tcPr>
                <w:tcW w:w="776" w:type="dxa"/>
                <w:noWrap/>
                <w:hideMark/>
              </w:tcPr>
            </w:tcPrChange>
          </w:tcPr>
          <w:p w:rsidR="00F25B6F" w:rsidRPr="00B53350" w:rsidRDefault="00F25B6F" w:rsidP="00876052">
            <w:pPr>
              <w:rPr>
                <w:ins w:id="675" w:author="LG Giraudet" w:date="2021-09-24T15:12:00Z"/>
                <w:sz w:val="18"/>
              </w:rPr>
            </w:pPr>
            <w:ins w:id="676" w:author="LG Giraudet" w:date="2021-09-24T15:12:00Z">
              <w:r w:rsidRPr="00B53350">
                <w:rPr>
                  <w:sz w:val="18"/>
                </w:rPr>
                <w:t>3</w:t>
              </w:r>
            </w:ins>
          </w:p>
        </w:tc>
        <w:tc>
          <w:tcPr>
            <w:tcW w:w="878" w:type="dxa"/>
            <w:noWrap/>
            <w:hideMark/>
            <w:tcPrChange w:id="677" w:author="LG Giraudet" w:date="2021-09-24T16:14:00Z">
              <w:tcPr>
                <w:tcW w:w="877" w:type="dxa"/>
                <w:noWrap/>
                <w:hideMark/>
              </w:tcPr>
            </w:tcPrChange>
          </w:tcPr>
          <w:p w:rsidR="00F25B6F" w:rsidRPr="00B53350" w:rsidRDefault="00F25B6F" w:rsidP="00876052">
            <w:pPr>
              <w:rPr>
                <w:ins w:id="678" w:author="LG Giraudet" w:date="2021-09-24T15:12:00Z"/>
                <w:sz w:val="18"/>
              </w:rPr>
            </w:pPr>
            <w:ins w:id="679" w:author="LG Giraudet" w:date="2021-09-24T15:12:00Z">
              <w:r w:rsidRPr="00B53350">
                <w:rPr>
                  <w:sz w:val="18"/>
                </w:rPr>
                <w:t>2.6</w:t>
              </w:r>
            </w:ins>
          </w:p>
        </w:tc>
      </w:tr>
      <w:tr w:rsidR="00F25B6F" w:rsidRPr="00B53350" w:rsidTr="001020F3">
        <w:trPr>
          <w:trHeight w:val="288"/>
          <w:ins w:id="680" w:author="LG Giraudet" w:date="2021-09-24T15:12:00Z"/>
          <w:trPrChange w:id="681" w:author="LG Giraudet" w:date="2021-09-24T16:14:00Z">
            <w:trPr>
              <w:trHeight w:val="288"/>
            </w:trPr>
          </w:trPrChange>
        </w:trPr>
        <w:tc>
          <w:tcPr>
            <w:tcW w:w="2817" w:type="dxa"/>
            <w:noWrap/>
            <w:hideMark/>
            <w:tcPrChange w:id="682" w:author="LG Giraudet" w:date="2021-09-24T16:14:00Z">
              <w:tcPr>
                <w:tcW w:w="2817" w:type="dxa"/>
                <w:noWrap/>
                <w:hideMark/>
              </w:tcPr>
            </w:tcPrChange>
          </w:tcPr>
          <w:p w:rsidR="00F25B6F" w:rsidRPr="00B53350" w:rsidRDefault="00F25B6F" w:rsidP="00876052">
            <w:pPr>
              <w:rPr>
                <w:ins w:id="683" w:author="LG Giraudet" w:date="2021-09-24T15:12:00Z"/>
                <w:sz w:val="18"/>
              </w:rPr>
            </w:pPr>
            <w:ins w:id="684" w:author="LG Giraudet" w:date="2021-09-24T15:12:00Z">
              <w:r w:rsidRPr="00B53350">
                <w:rPr>
                  <w:sz w:val="18"/>
                </w:rPr>
                <w:t>To which extent does the government's follow-up on the Convention's proposals permit attainment of the 40% GHG emissions reduction target in a spirit of social justice?</w:t>
              </w:r>
            </w:ins>
          </w:p>
        </w:tc>
        <w:tc>
          <w:tcPr>
            <w:tcW w:w="1063" w:type="dxa"/>
            <w:noWrap/>
            <w:hideMark/>
            <w:tcPrChange w:id="685" w:author="LG Giraudet" w:date="2021-09-24T16:14:00Z">
              <w:tcPr>
                <w:tcW w:w="1063" w:type="dxa"/>
                <w:noWrap/>
                <w:hideMark/>
              </w:tcPr>
            </w:tcPrChange>
          </w:tcPr>
          <w:p w:rsidR="00F25B6F" w:rsidRPr="00B53350" w:rsidRDefault="00F25B6F" w:rsidP="00876052">
            <w:pPr>
              <w:rPr>
                <w:ins w:id="686" w:author="LG Giraudet" w:date="2021-09-24T15:12:00Z"/>
                <w:sz w:val="18"/>
              </w:rPr>
            </w:pPr>
            <w:ins w:id="687" w:author="LG Giraudet" w:date="2021-09-24T15:12:00Z">
              <w:r w:rsidRPr="00B53350">
                <w:rPr>
                  <w:sz w:val="18"/>
                </w:rPr>
                <w:t>123</w:t>
              </w:r>
            </w:ins>
          </w:p>
        </w:tc>
        <w:tc>
          <w:tcPr>
            <w:tcW w:w="602" w:type="dxa"/>
            <w:noWrap/>
            <w:hideMark/>
            <w:tcPrChange w:id="688" w:author="LG Giraudet" w:date="2021-09-24T16:14:00Z">
              <w:tcPr>
                <w:tcW w:w="602" w:type="dxa"/>
                <w:noWrap/>
                <w:hideMark/>
              </w:tcPr>
            </w:tcPrChange>
          </w:tcPr>
          <w:p w:rsidR="00F25B6F" w:rsidRPr="00B53350" w:rsidRDefault="00F25B6F" w:rsidP="00876052">
            <w:pPr>
              <w:rPr>
                <w:ins w:id="689" w:author="LG Giraudet" w:date="2021-09-24T15:12:00Z"/>
                <w:sz w:val="18"/>
              </w:rPr>
            </w:pPr>
            <w:ins w:id="690" w:author="LG Giraudet" w:date="2021-09-24T15:12:00Z">
              <w:r w:rsidRPr="00B53350">
                <w:rPr>
                  <w:sz w:val="18"/>
                </w:rPr>
                <w:t>25</w:t>
              </w:r>
            </w:ins>
          </w:p>
        </w:tc>
        <w:tc>
          <w:tcPr>
            <w:tcW w:w="724" w:type="dxa"/>
            <w:noWrap/>
            <w:hideMark/>
            <w:tcPrChange w:id="691" w:author="LG Giraudet" w:date="2021-09-24T16:14:00Z">
              <w:tcPr>
                <w:tcW w:w="724" w:type="dxa"/>
                <w:noWrap/>
                <w:hideMark/>
              </w:tcPr>
            </w:tcPrChange>
          </w:tcPr>
          <w:p w:rsidR="00F25B6F" w:rsidRPr="00B53350" w:rsidRDefault="00F25B6F" w:rsidP="00876052">
            <w:pPr>
              <w:rPr>
                <w:ins w:id="692" w:author="LG Giraudet" w:date="2021-09-24T15:12:00Z"/>
                <w:sz w:val="18"/>
              </w:rPr>
            </w:pPr>
            <w:ins w:id="693" w:author="LG Giraudet" w:date="2021-09-24T15:12:00Z">
              <w:r w:rsidRPr="00B53350">
                <w:rPr>
                  <w:sz w:val="18"/>
                </w:rPr>
                <w:t>6</w:t>
              </w:r>
            </w:ins>
          </w:p>
        </w:tc>
        <w:tc>
          <w:tcPr>
            <w:tcW w:w="908" w:type="dxa"/>
            <w:noWrap/>
            <w:hideMark/>
            <w:tcPrChange w:id="694" w:author="LG Giraudet" w:date="2021-09-24T16:14:00Z">
              <w:tcPr>
                <w:tcW w:w="908" w:type="dxa"/>
                <w:noWrap/>
                <w:hideMark/>
              </w:tcPr>
            </w:tcPrChange>
          </w:tcPr>
          <w:p w:rsidR="00F25B6F" w:rsidRPr="00B53350" w:rsidRDefault="00F25B6F" w:rsidP="00876052">
            <w:pPr>
              <w:rPr>
                <w:ins w:id="695" w:author="LG Giraudet" w:date="2021-09-24T15:12:00Z"/>
                <w:sz w:val="18"/>
              </w:rPr>
            </w:pPr>
            <w:ins w:id="696" w:author="LG Giraudet" w:date="2021-09-24T15:12:00Z">
              <w:r w:rsidRPr="00B53350">
                <w:rPr>
                  <w:sz w:val="18"/>
                </w:rPr>
                <w:t>92</w:t>
              </w:r>
            </w:ins>
          </w:p>
        </w:tc>
        <w:tc>
          <w:tcPr>
            <w:tcW w:w="815" w:type="dxa"/>
            <w:noWrap/>
            <w:hideMark/>
            <w:tcPrChange w:id="697" w:author="LG Giraudet" w:date="2021-09-24T16:14:00Z">
              <w:tcPr>
                <w:tcW w:w="814" w:type="dxa"/>
                <w:noWrap/>
                <w:hideMark/>
              </w:tcPr>
            </w:tcPrChange>
          </w:tcPr>
          <w:p w:rsidR="00F25B6F" w:rsidRPr="00B53350" w:rsidRDefault="00F25B6F" w:rsidP="00876052">
            <w:pPr>
              <w:rPr>
                <w:ins w:id="698" w:author="LG Giraudet" w:date="2021-09-24T15:12:00Z"/>
                <w:sz w:val="18"/>
              </w:rPr>
            </w:pPr>
            <w:ins w:id="699" w:author="LG Giraudet" w:date="2021-09-24T15:12:00Z">
              <w:r w:rsidRPr="00B53350">
                <w:rPr>
                  <w:sz w:val="18"/>
                </w:rPr>
                <w:t>2.5</w:t>
              </w:r>
            </w:ins>
          </w:p>
        </w:tc>
        <w:tc>
          <w:tcPr>
            <w:tcW w:w="777" w:type="dxa"/>
            <w:noWrap/>
            <w:hideMark/>
            <w:tcPrChange w:id="700" w:author="LG Giraudet" w:date="2021-09-24T16:14:00Z">
              <w:tcPr>
                <w:tcW w:w="776" w:type="dxa"/>
                <w:noWrap/>
                <w:hideMark/>
              </w:tcPr>
            </w:tcPrChange>
          </w:tcPr>
          <w:p w:rsidR="00F25B6F" w:rsidRPr="00B53350" w:rsidRDefault="00F25B6F" w:rsidP="00876052">
            <w:pPr>
              <w:rPr>
                <w:ins w:id="701" w:author="LG Giraudet" w:date="2021-09-24T15:12:00Z"/>
                <w:sz w:val="18"/>
              </w:rPr>
            </w:pPr>
            <w:ins w:id="702" w:author="LG Giraudet" w:date="2021-09-24T15:12:00Z">
              <w:r w:rsidRPr="00B53350">
                <w:rPr>
                  <w:sz w:val="18"/>
                </w:rPr>
                <w:t>2</w:t>
              </w:r>
            </w:ins>
          </w:p>
        </w:tc>
        <w:tc>
          <w:tcPr>
            <w:tcW w:w="878" w:type="dxa"/>
            <w:noWrap/>
            <w:hideMark/>
            <w:tcPrChange w:id="703" w:author="LG Giraudet" w:date="2021-09-24T16:14:00Z">
              <w:tcPr>
                <w:tcW w:w="877" w:type="dxa"/>
                <w:noWrap/>
                <w:hideMark/>
              </w:tcPr>
            </w:tcPrChange>
          </w:tcPr>
          <w:p w:rsidR="00F25B6F" w:rsidRPr="00B53350" w:rsidRDefault="00F25B6F" w:rsidP="00876052">
            <w:pPr>
              <w:rPr>
                <w:ins w:id="704" w:author="LG Giraudet" w:date="2021-09-24T15:12:00Z"/>
                <w:sz w:val="18"/>
              </w:rPr>
            </w:pPr>
            <w:ins w:id="705" w:author="LG Giraudet" w:date="2021-09-24T15:12:00Z">
              <w:r w:rsidRPr="00B53350">
                <w:rPr>
                  <w:sz w:val="18"/>
                </w:rPr>
                <w:t>2.4</w:t>
              </w:r>
            </w:ins>
          </w:p>
        </w:tc>
      </w:tr>
      <w:tr w:rsidR="00F25B6F" w:rsidRPr="00B53350" w:rsidTr="001020F3">
        <w:trPr>
          <w:trHeight w:val="288"/>
          <w:ins w:id="706" w:author="LG Giraudet" w:date="2021-09-24T15:12:00Z"/>
          <w:trPrChange w:id="707" w:author="LG Giraudet" w:date="2021-09-24T16:14:00Z">
            <w:trPr>
              <w:trHeight w:val="288"/>
            </w:trPr>
          </w:trPrChange>
        </w:trPr>
        <w:tc>
          <w:tcPr>
            <w:tcW w:w="2817" w:type="dxa"/>
            <w:noWrap/>
            <w:hideMark/>
            <w:tcPrChange w:id="708" w:author="LG Giraudet" w:date="2021-09-24T16:14:00Z">
              <w:tcPr>
                <w:tcW w:w="2817" w:type="dxa"/>
                <w:noWrap/>
                <w:hideMark/>
              </w:tcPr>
            </w:tcPrChange>
          </w:tcPr>
          <w:p w:rsidR="00F25B6F" w:rsidRPr="00B53350" w:rsidRDefault="00F25B6F" w:rsidP="00876052">
            <w:pPr>
              <w:rPr>
                <w:ins w:id="709" w:author="LG Giraudet" w:date="2021-09-24T15:12:00Z"/>
                <w:sz w:val="18"/>
              </w:rPr>
            </w:pPr>
            <w:ins w:id="710" w:author="LG Giraudet" w:date="2021-09-24T15:12:00Z">
              <w:r w:rsidRPr="00B53350">
                <w:rPr>
                  <w:sz w:val="18"/>
                </w:rPr>
                <w:t>To which extent did the Convention contribute to climate change mitigation in France?</w:t>
              </w:r>
            </w:ins>
          </w:p>
        </w:tc>
        <w:tc>
          <w:tcPr>
            <w:tcW w:w="1063" w:type="dxa"/>
            <w:noWrap/>
            <w:hideMark/>
            <w:tcPrChange w:id="711" w:author="LG Giraudet" w:date="2021-09-24T16:14:00Z">
              <w:tcPr>
                <w:tcW w:w="1063" w:type="dxa"/>
                <w:noWrap/>
                <w:hideMark/>
              </w:tcPr>
            </w:tcPrChange>
          </w:tcPr>
          <w:p w:rsidR="00F25B6F" w:rsidRPr="00B53350" w:rsidRDefault="00F25B6F" w:rsidP="00876052">
            <w:pPr>
              <w:rPr>
                <w:ins w:id="712" w:author="LG Giraudet" w:date="2021-09-24T15:12:00Z"/>
                <w:sz w:val="18"/>
              </w:rPr>
            </w:pPr>
            <w:ins w:id="713" w:author="LG Giraudet" w:date="2021-09-24T15:12:00Z">
              <w:r w:rsidRPr="00B53350">
                <w:rPr>
                  <w:sz w:val="18"/>
                </w:rPr>
                <w:t>123</w:t>
              </w:r>
            </w:ins>
          </w:p>
        </w:tc>
        <w:tc>
          <w:tcPr>
            <w:tcW w:w="602" w:type="dxa"/>
            <w:noWrap/>
            <w:hideMark/>
            <w:tcPrChange w:id="714" w:author="LG Giraudet" w:date="2021-09-24T16:14:00Z">
              <w:tcPr>
                <w:tcW w:w="602" w:type="dxa"/>
                <w:noWrap/>
                <w:hideMark/>
              </w:tcPr>
            </w:tcPrChange>
          </w:tcPr>
          <w:p w:rsidR="00F25B6F" w:rsidRPr="00B53350" w:rsidRDefault="00F25B6F" w:rsidP="00876052">
            <w:pPr>
              <w:rPr>
                <w:ins w:id="715" w:author="LG Giraudet" w:date="2021-09-24T15:12:00Z"/>
                <w:sz w:val="18"/>
              </w:rPr>
            </w:pPr>
            <w:ins w:id="716" w:author="LG Giraudet" w:date="2021-09-24T15:12:00Z">
              <w:r w:rsidRPr="00B53350">
                <w:rPr>
                  <w:sz w:val="18"/>
                </w:rPr>
                <w:t>24</w:t>
              </w:r>
            </w:ins>
          </w:p>
        </w:tc>
        <w:tc>
          <w:tcPr>
            <w:tcW w:w="724" w:type="dxa"/>
            <w:noWrap/>
            <w:hideMark/>
            <w:tcPrChange w:id="717" w:author="LG Giraudet" w:date="2021-09-24T16:14:00Z">
              <w:tcPr>
                <w:tcW w:w="724" w:type="dxa"/>
                <w:noWrap/>
                <w:hideMark/>
              </w:tcPr>
            </w:tcPrChange>
          </w:tcPr>
          <w:p w:rsidR="00F25B6F" w:rsidRPr="00B53350" w:rsidRDefault="00F25B6F" w:rsidP="00876052">
            <w:pPr>
              <w:rPr>
                <w:ins w:id="718" w:author="LG Giraudet" w:date="2021-09-24T15:12:00Z"/>
                <w:sz w:val="18"/>
              </w:rPr>
            </w:pPr>
            <w:ins w:id="719" w:author="LG Giraudet" w:date="2021-09-24T15:12:00Z">
              <w:r w:rsidRPr="00B53350">
                <w:rPr>
                  <w:sz w:val="18"/>
                </w:rPr>
                <w:t>15</w:t>
              </w:r>
            </w:ins>
          </w:p>
        </w:tc>
        <w:tc>
          <w:tcPr>
            <w:tcW w:w="908" w:type="dxa"/>
            <w:noWrap/>
            <w:hideMark/>
            <w:tcPrChange w:id="720" w:author="LG Giraudet" w:date="2021-09-24T16:14:00Z">
              <w:tcPr>
                <w:tcW w:w="908" w:type="dxa"/>
                <w:noWrap/>
                <w:hideMark/>
              </w:tcPr>
            </w:tcPrChange>
          </w:tcPr>
          <w:p w:rsidR="00F25B6F" w:rsidRPr="00B53350" w:rsidRDefault="00F25B6F" w:rsidP="00876052">
            <w:pPr>
              <w:rPr>
                <w:ins w:id="721" w:author="LG Giraudet" w:date="2021-09-24T15:12:00Z"/>
                <w:sz w:val="18"/>
              </w:rPr>
            </w:pPr>
            <w:ins w:id="722" w:author="LG Giraudet" w:date="2021-09-24T15:12:00Z">
              <w:r w:rsidRPr="00B53350">
                <w:rPr>
                  <w:sz w:val="18"/>
                </w:rPr>
                <w:t>84</w:t>
              </w:r>
            </w:ins>
          </w:p>
        </w:tc>
        <w:tc>
          <w:tcPr>
            <w:tcW w:w="815" w:type="dxa"/>
            <w:noWrap/>
            <w:hideMark/>
            <w:tcPrChange w:id="723" w:author="LG Giraudet" w:date="2021-09-24T16:14:00Z">
              <w:tcPr>
                <w:tcW w:w="814" w:type="dxa"/>
                <w:noWrap/>
                <w:hideMark/>
              </w:tcPr>
            </w:tcPrChange>
          </w:tcPr>
          <w:p w:rsidR="00F25B6F" w:rsidRPr="00B53350" w:rsidRDefault="00F25B6F" w:rsidP="00876052">
            <w:pPr>
              <w:rPr>
                <w:ins w:id="724" w:author="LG Giraudet" w:date="2021-09-24T15:12:00Z"/>
                <w:sz w:val="18"/>
              </w:rPr>
            </w:pPr>
            <w:ins w:id="725" w:author="LG Giraudet" w:date="2021-09-24T15:12:00Z">
              <w:r w:rsidRPr="00B53350">
                <w:rPr>
                  <w:sz w:val="18"/>
                </w:rPr>
                <w:t>6.0</w:t>
              </w:r>
            </w:ins>
          </w:p>
        </w:tc>
        <w:tc>
          <w:tcPr>
            <w:tcW w:w="777" w:type="dxa"/>
            <w:noWrap/>
            <w:hideMark/>
            <w:tcPrChange w:id="726" w:author="LG Giraudet" w:date="2021-09-24T16:14:00Z">
              <w:tcPr>
                <w:tcW w:w="776" w:type="dxa"/>
                <w:noWrap/>
                <w:hideMark/>
              </w:tcPr>
            </w:tcPrChange>
          </w:tcPr>
          <w:p w:rsidR="00F25B6F" w:rsidRPr="00B53350" w:rsidRDefault="00F25B6F" w:rsidP="00876052">
            <w:pPr>
              <w:rPr>
                <w:ins w:id="727" w:author="LG Giraudet" w:date="2021-09-24T15:12:00Z"/>
                <w:sz w:val="18"/>
              </w:rPr>
            </w:pPr>
            <w:ins w:id="728" w:author="LG Giraudet" w:date="2021-09-24T15:12:00Z">
              <w:r w:rsidRPr="00B53350">
                <w:rPr>
                  <w:sz w:val="18"/>
                </w:rPr>
                <w:t>7</w:t>
              </w:r>
            </w:ins>
          </w:p>
        </w:tc>
        <w:tc>
          <w:tcPr>
            <w:tcW w:w="878" w:type="dxa"/>
            <w:noWrap/>
            <w:hideMark/>
            <w:tcPrChange w:id="729" w:author="LG Giraudet" w:date="2021-09-24T16:14:00Z">
              <w:tcPr>
                <w:tcW w:w="877" w:type="dxa"/>
                <w:noWrap/>
                <w:hideMark/>
              </w:tcPr>
            </w:tcPrChange>
          </w:tcPr>
          <w:p w:rsidR="00F25B6F" w:rsidRPr="00B53350" w:rsidRDefault="00F25B6F" w:rsidP="00876052">
            <w:pPr>
              <w:rPr>
                <w:ins w:id="730" w:author="LG Giraudet" w:date="2021-09-24T15:12:00Z"/>
                <w:sz w:val="18"/>
              </w:rPr>
            </w:pPr>
            <w:ins w:id="731" w:author="LG Giraudet" w:date="2021-09-24T15:12:00Z">
              <w:r w:rsidRPr="00B53350">
                <w:rPr>
                  <w:sz w:val="18"/>
                </w:rPr>
                <w:t>2.7</w:t>
              </w:r>
            </w:ins>
          </w:p>
        </w:tc>
      </w:tr>
      <w:tr w:rsidR="00F25B6F" w:rsidRPr="00B53350" w:rsidTr="001020F3">
        <w:trPr>
          <w:trHeight w:val="288"/>
          <w:ins w:id="732" w:author="LG Giraudet" w:date="2021-09-24T15:12:00Z"/>
          <w:trPrChange w:id="733" w:author="LG Giraudet" w:date="2021-09-24T16:14:00Z">
            <w:trPr>
              <w:trHeight w:val="288"/>
            </w:trPr>
          </w:trPrChange>
        </w:trPr>
        <w:tc>
          <w:tcPr>
            <w:tcW w:w="2817" w:type="dxa"/>
            <w:noWrap/>
            <w:hideMark/>
            <w:tcPrChange w:id="734" w:author="LG Giraudet" w:date="2021-09-24T16:14:00Z">
              <w:tcPr>
                <w:tcW w:w="2817" w:type="dxa"/>
                <w:noWrap/>
                <w:hideMark/>
              </w:tcPr>
            </w:tcPrChange>
          </w:tcPr>
          <w:p w:rsidR="00F25B6F" w:rsidRPr="00B53350" w:rsidRDefault="00F25B6F" w:rsidP="00876052">
            <w:pPr>
              <w:rPr>
                <w:ins w:id="735" w:author="LG Giraudet" w:date="2021-09-24T15:12:00Z"/>
                <w:sz w:val="18"/>
              </w:rPr>
            </w:pPr>
            <w:ins w:id="736" w:author="LG Giraudet" w:date="2021-09-24T15:12:00Z">
              <w:r w:rsidRPr="00B53350">
                <w:rPr>
                  <w:sz w:val="18"/>
                </w:rPr>
                <w:t>In your opinion, can citizens' assemblies improve democratic life in our country?</w:t>
              </w:r>
            </w:ins>
          </w:p>
        </w:tc>
        <w:tc>
          <w:tcPr>
            <w:tcW w:w="1063" w:type="dxa"/>
            <w:noWrap/>
            <w:hideMark/>
            <w:tcPrChange w:id="737" w:author="LG Giraudet" w:date="2021-09-24T16:14:00Z">
              <w:tcPr>
                <w:tcW w:w="1063" w:type="dxa"/>
                <w:noWrap/>
                <w:hideMark/>
              </w:tcPr>
            </w:tcPrChange>
          </w:tcPr>
          <w:p w:rsidR="00F25B6F" w:rsidRPr="00B53350" w:rsidRDefault="00F25B6F" w:rsidP="00876052">
            <w:pPr>
              <w:rPr>
                <w:ins w:id="738" w:author="LG Giraudet" w:date="2021-09-24T15:12:00Z"/>
                <w:sz w:val="18"/>
              </w:rPr>
            </w:pPr>
            <w:ins w:id="739" w:author="LG Giraudet" w:date="2021-09-24T15:12:00Z">
              <w:r w:rsidRPr="00B53350">
                <w:rPr>
                  <w:sz w:val="18"/>
                </w:rPr>
                <w:t>123</w:t>
              </w:r>
            </w:ins>
          </w:p>
        </w:tc>
        <w:tc>
          <w:tcPr>
            <w:tcW w:w="602" w:type="dxa"/>
            <w:noWrap/>
            <w:hideMark/>
            <w:tcPrChange w:id="740" w:author="LG Giraudet" w:date="2021-09-24T16:14:00Z">
              <w:tcPr>
                <w:tcW w:w="602" w:type="dxa"/>
                <w:noWrap/>
                <w:hideMark/>
              </w:tcPr>
            </w:tcPrChange>
          </w:tcPr>
          <w:p w:rsidR="00F25B6F" w:rsidRPr="00B53350" w:rsidRDefault="00F25B6F" w:rsidP="00876052">
            <w:pPr>
              <w:rPr>
                <w:ins w:id="741" w:author="LG Giraudet" w:date="2021-09-24T15:12:00Z"/>
                <w:sz w:val="18"/>
              </w:rPr>
            </w:pPr>
            <w:ins w:id="742" w:author="LG Giraudet" w:date="2021-09-24T15:12:00Z">
              <w:r w:rsidRPr="00B53350">
                <w:rPr>
                  <w:sz w:val="18"/>
                </w:rPr>
                <w:t>23</w:t>
              </w:r>
            </w:ins>
          </w:p>
        </w:tc>
        <w:tc>
          <w:tcPr>
            <w:tcW w:w="724" w:type="dxa"/>
            <w:noWrap/>
            <w:hideMark/>
            <w:tcPrChange w:id="743" w:author="LG Giraudet" w:date="2021-09-24T16:14:00Z">
              <w:tcPr>
                <w:tcW w:w="724" w:type="dxa"/>
                <w:noWrap/>
                <w:hideMark/>
              </w:tcPr>
            </w:tcPrChange>
          </w:tcPr>
          <w:p w:rsidR="00F25B6F" w:rsidRPr="00B53350" w:rsidRDefault="00F25B6F" w:rsidP="00876052">
            <w:pPr>
              <w:rPr>
                <w:ins w:id="744" w:author="LG Giraudet" w:date="2021-09-24T15:12:00Z"/>
                <w:sz w:val="18"/>
              </w:rPr>
            </w:pPr>
            <w:ins w:id="745" w:author="LG Giraudet" w:date="2021-09-24T15:12:00Z">
              <w:r w:rsidRPr="00B53350">
                <w:rPr>
                  <w:sz w:val="18"/>
                </w:rPr>
                <w:t>2</w:t>
              </w:r>
            </w:ins>
          </w:p>
        </w:tc>
        <w:tc>
          <w:tcPr>
            <w:tcW w:w="908" w:type="dxa"/>
            <w:noWrap/>
            <w:hideMark/>
            <w:tcPrChange w:id="746" w:author="LG Giraudet" w:date="2021-09-24T16:14:00Z">
              <w:tcPr>
                <w:tcW w:w="908" w:type="dxa"/>
                <w:noWrap/>
                <w:hideMark/>
              </w:tcPr>
            </w:tcPrChange>
          </w:tcPr>
          <w:p w:rsidR="00F25B6F" w:rsidRPr="00B53350" w:rsidRDefault="00F25B6F" w:rsidP="00876052">
            <w:pPr>
              <w:rPr>
                <w:ins w:id="747" w:author="LG Giraudet" w:date="2021-09-24T15:12:00Z"/>
                <w:sz w:val="18"/>
              </w:rPr>
            </w:pPr>
            <w:ins w:id="748" w:author="LG Giraudet" w:date="2021-09-24T15:12:00Z">
              <w:r w:rsidRPr="00B53350">
                <w:rPr>
                  <w:sz w:val="18"/>
                </w:rPr>
                <w:t>98</w:t>
              </w:r>
            </w:ins>
          </w:p>
        </w:tc>
        <w:tc>
          <w:tcPr>
            <w:tcW w:w="815" w:type="dxa"/>
            <w:noWrap/>
            <w:hideMark/>
            <w:tcPrChange w:id="749" w:author="LG Giraudet" w:date="2021-09-24T16:14:00Z">
              <w:tcPr>
                <w:tcW w:w="814" w:type="dxa"/>
                <w:noWrap/>
                <w:hideMark/>
              </w:tcPr>
            </w:tcPrChange>
          </w:tcPr>
          <w:p w:rsidR="00F25B6F" w:rsidRPr="00B53350" w:rsidRDefault="00F25B6F" w:rsidP="00876052">
            <w:pPr>
              <w:rPr>
                <w:ins w:id="750" w:author="LG Giraudet" w:date="2021-09-24T15:12:00Z"/>
                <w:sz w:val="18"/>
              </w:rPr>
            </w:pPr>
            <w:ins w:id="751" w:author="LG Giraudet" w:date="2021-09-24T15:12:00Z">
              <w:r w:rsidRPr="00B53350">
                <w:rPr>
                  <w:sz w:val="18"/>
                </w:rPr>
                <w:t>7.6</w:t>
              </w:r>
            </w:ins>
          </w:p>
        </w:tc>
        <w:tc>
          <w:tcPr>
            <w:tcW w:w="777" w:type="dxa"/>
            <w:noWrap/>
            <w:hideMark/>
            <w:tcPrChange w:id="752" w:author="LG Giraudet" w:date="2021-09-24T16:14:00Z">
              <w:tcPr>
                <w:tcW w:w="776" w:type="dxa"/>
                <w:noWrap/>
                <w:hideMark/>
              </w:tcPr>
            </w:tcPrChange>
          </w:tcPr>
          <w:p w:rsidR="00F25B6F" w:rsidRPr="00B53350" w:rsidRDefault="00F25B6F" w:rsidP="00876052">
            <w:pPr>
              <w:rPr>
                <w:ins w:id="753" w:author="LG Giraudet" w:date="2021-09-24T15:12:00Z"/>
                <w:sz w:val="18"/>
              </w:rPr>
            </w:pPr>
            <w:ins w:id="754" w:author="LG Giraudet" w:date="2021-09-24T15:12:00Z">
              <w:r w:rsidRPr="00B53350">
                <w:rPr>
                  <w:sz w:val="18"/>
                </w:rPr>
                <w:t>8</w:t>
              </w:r>
            </w:ins>
          </w:p>
        </w:tc>
        <w:tc>
          <w:tcPr>
            <w:tcW w:w="878" w:type="dxa"/>
            <w:noWrap/>
            <w:hideMark/>
            <w:tcPrChange w:id="755" w:author="LG Giraudet" w:date="2021-09-24T16:14:00Z">
              <w:tcPr>
                <w:tcW w:w="877" w:type="dxa"/>
                <w:noWrap/>
                <w:hideMark/>
              </w:tcPr>
            </w:tcPrChange>
          </w:tcPr>
          <w:p w:rsidR="00F25B6F" w:rsidRPr="00B53350" w:rsidRDefault="00F25B6F" w:rsidP="00876052">
            <w:pPr>
              <w:rPr>
                <w:ins w:id="756" w:author="LG Giraudet" w:date="2021-09-24T15:12:00Z"/>
                <w:sz w:val="18"/>
              </w:rPr>
            </w:pPr>
            <w:ins w:id="757" w:author="LG Giraudet" w:date="2021-09-24T15:12:00Z">
              <w:r w:rsidRPr="00B53350">
                <w:rPr>
                  <w:sz w:val="18"/>
                </w:rPr>
                <w:t>2.3</w:t>
              </w:r>
            </w:ins>
          </w:p>
        </w:tc>
      </w:tr>
    </w:tbl>
    <w:p w:rsidR="00EF3BA0" w:rsidRDefault="00EF3BA0" w:rsidP="00C42052">
      <w:pPr>
        <w:rPr>
          <w:ins w:id="758" w:author="LG Giraudet" w:date="2021-07-26T17:32:00Z"/>
        </w:rPr>
      </w:pPr>
    </w:p>
    <w:p w:rsidR="00A243ED" w:rsidRDefault="00C741FE" w:rsidP="005B21AD">
      <w:ins w:id="759" w:author="LG Giraudet" w:date="2021-07-26T17:39:00Z">
        <w:r>
          <w:t xml:space="preserve">After this </w:t>
        </w:r>
        <w:proofErr w:type="spellStart"/>
        <w:r>
          <w:t>eigth</w:t>
        </w:r>
        <w:proofErr w:type="spellEnd"/>
        <w:r>
          <w:t xml:space="preserve"> session, t</w:t>
        </w:r>
      </w:ins>
      <w:ins w:id="760" w:author="LG Giraudet" w:date="2021-07-26T17:33:00Z">
        <w:r w:rsidR="00CC6481">
          <w:t xml:space="preserve">he bill was debated in Parliament for several weeks in the </w:t>
        </w:r>
        <w:proofErr w:type="gramStart"/>
        <w:r w:rsidR="00CC6481">
          <w:t>Spring</w:t>
        </w:r>
      </w:ins>
      <w:proofErr w:type="gramEnd"/>
      <w:ins w:id="761" w:author="LG Giraudet" w:date="2021-07-26T17:35:00Z">
        <w:r>
          <w:t xml:space="preserve">, generating over </w:t>
        </w:r>
      </w:ins>
      <w:ins w:id="762" w:author="LG Giraudet" w:date="2021-07-26T17:34:00Z">
        <w:r>
          <w:t>7,000 amendment</w:t>
        </w:r>
      </w:ins>
      <w:ins w:id="763" w:author="LG Giraudet" w:date="2021-07-26T17:35:00Z">
        <w:r>
          <w:t xml:space="preserve"> proposals in </w:t>
        </w:r>
      </w:ins>
      <w:ins w:id="764" w:author="LG Giraudet" w:date="2021-07-26T17:34:00Z">
        <w:r>
          <w:t xml:space="preserve">the National Assembly – a high number by the Assembly’s </w:t>
        </w:r>
      </w:ins>
      <w:ins w:id="765" w:author="LG Giraudet" w:date="2021-07-26T17:35:00Z">
        <w:r>
          <w:t>standards.</w:t>
        </w:r>
      </w:ins>
      <w:ins w:id="766" w:author="LG Giraudet" w:date="2021-07-26T17:36:00Z">
        <w:r>
          <w:t xml:space="preserve"> </w:t>
        </w:r>
      </w:ins>
      <w:ins w:id="767" w:author="LG Giraudet" w:date="2021-09-23T18:47:00Z">
        <w:r w:rsidR="005B21AD">
          <w:t>T</w:t>
        </w:r>
      </w:ins>
      <w:ins w:id="768" w:author="LG Giraudet" w:date="2021-07-26T17:36:00Z">
        <w:r>
          <w:t xml:space="preserve">he Senate and the National Assembly agreed on a final bill </w:t>
        </w:r>
      </w:ins>
      <w:ins w:id="769" w:author="LG Giraudet" w:date="2021-09-23T18:47:00Z">
        <w:r w:rsidR="005B21AD">
          <w:t>on July 20</w:t>
        </w:r>
        <w:r w:rsidR="005B21AD" w:rsidRPr="005B21AD">
          <w:rPr>
            <w:vertAlign w:val="superscript"/>
            <w:rPrChange w:id="770" w:author="LG Giraudet" w:date="2021-09-23T18:47:00Z">
              <w:rPr/>
            </w:rPrChange>
          </w:rPr>
          <w:t>th</w:t>
        </w:r>
      </w:ins>
      <w:ins w:id="771" w:author="LG Giraudet" w:date="2021-07-26T17:38:00Z">
        <w:r>
          <w:t xml:space="preserve">. </w:t>
        </w:r>
      </w:ins>
      <w:del w:id="772" w:author="LG Giraudet" w:date="2021-07-21T10:50:00Z">
        <w:r w:rsidR="00C10D78" w:rsidDel="00CB7AE0">
          <w:delText xml:space="preserve"> </w:delText>
        </w:r>
      </w:del>
      <w:ins w:id="773" w:author="LG Giraudet" w:date="2021-07-20T11:42:00Z">
        <w:r w:rsidR="00711991">
          <w:t>Meanwhile, the President did not obtain the congressional support he needed to organize the referendum on changing the Constitution, thus failing to follow up on this measure.</w:t>
        </w:r>
      </w:ins>
      <w:del w:id="774" w:author="LG Giraudet" w:date="2021-07-21T10:47:00Z">
        <w:r w:rsidR="006A6694" w:rsidDel="00167612">
          <w:delText xml:space="preserve">The law bill is now being debated in Parliament. </w:delText>
        </w:r>
      </w:del>
      <w:del w:id="775" w:author="LG Giraudet" w:date="2021-07-26T17:38:00Z">
        <w:r w:rsidR="00330026" w:rsidDel="00C741FE">
          <w:delText xml:space="preserve">Over 7,000 amendments were submitted at the National Assembly, a </w:delText>
        </w:r>
      </w:del>
      <w:del w:id="776" w:author="LG Giraudet" w:date="2021-07-20T11:41:00Z">
        <w:r w:rsidR="00330026" w:rsidDel="00D12C84">
          <w:delText xml:space="preserve">pretty </w:delText>
        </w:r>
      </w:del>
      <w:del w:id="777" w:author="LG Giraudet" w:date="2021-07-26T17:38:00Z">
        <w:r w:rsidR="00330026" w:rsidDel="00C741FE">
          <w:delText>high number the Assembly’s standards.</w:delText>
        </w:r>
        <w:r w:rsidR="006A6694" w:rsidDel="00C741FE">
          <w:delText xml:space="preserve"> </w:delText>
        </w:r>
      </w:del>
      <w:del w:id="778" w:author="LG Giraudet" w:date="2021-07-20T11:42:00Z">
        <w:r w:rsidR="006A6694" w:rsidDel="00711991">
          <w:delText xml:space="preserve">Meanwhile, the </w:delText>
        </w:r>
        <w:r w:rsidR="00C10D78" w:rsidDel="00711991">
          <w:delText>President did not obtain the congressional support he needed to organize the referendum on changing the Constitution, thus failing to follow up on this measure</w:delText>
        </w:r>
      </w:del>
      <w:del w:id="779" w:author="LG Giraudet" w:date="2021-07-20T11:41:00Z">
        <w:r w:rsidR="00C10D78" w:rsidDel="001B026D">
          <w:delText xml:space="preserve">. </w:delText>
        </w:r>
      </w:del>
      <w:del w:id="780" w:author="LG Giraudet" w:date="2021-07-20T11:42:00Z">
        <w:r w:rsidR="006A6694" w:rsidDel="00711991">
          <w:delText>.</w:delText>
        </w:r>
      </w:del>
      <w:ins w:id="781" w:author="LG Giraudet" w:date="2021-09-23T18:47:00Z">
        <w:r w:rsidR="005B21AD">
          <w:t xml:space="preserve"> At this stage, many decrees remain to be passed for the law to come into force.</w:t>
        </w:r>
      </w:ins>
    </w:p>
    <w:p w:rsidR="00B37384" w:rsidRDefault="00935D6B" w:rsidP="00C42052">
      <w:ins w:id="782" w:author="LG Giraudet" w:date="2021-09-23T18:48:00Z">
        <w:r>
          <w:t xml:space="preserve">Meanwhile, </w:t>
        </w:r>
      </w:ins>
      <w:del w:id="783" w:author="LG Giraudet" w:date="2021-09-23T18:48:00Z">
        <w:r w:rsidR="007C17BD" w:rsidDel="00935D6B">
          <w:delText xml:space="preserve">The </w:delText>
        </w:r>
      </w:del>
      <w:ins w:id="784" w:author="LG Giraudet" w:date="2021-09-23T18:48:00Z">
        <w:r>
          <w:t xml:space="preserve">the </w:t>
        </w:r>
      </w:ins>
      <w:r w:rsidR="006B01B7">
        <w:t xml:space="preserve">participants </w:t>
      </w:r>
      <w:del w:id="785" w:author="LG Giraudet" w:date="2021-09-23T18:48:00Z">
        <w:r w:rsidR="006B01B7" w:rsidDel="00935D6B">
          <w:delText xml:space="preserve">of </w:delText>
        </w:r>
      </w:del>
      <w:ins w:id="786" w:author="LG Giraudet" w:date="2021-09-23T18:48:00Z">
        <w:r>
          <w:t xml:space="preserve">to </w:t>
        </w:r>
      </w:ins>
      <w:r w:rsidR="006B01B7">
        <w:t>the CCC</w:t>
      </w:r>
      <w:r w:rsidR="001A0BB2">
        <w:t xml:space="preserve"> </w:t>
      </w:r>
      <w:r w:rsidR="00906B4E">
        <w:t>have created a</w:t>
      </w:r>
      <w:r w:rsidR="007C17BD">
        <w:t xml:space="preserve"> non-profit </w:t>
      </w:r>
      <w:r w:rsidR="004E0713">
        <w:t>organiz</w:t>
      </w:r>
      <w:r w:rsidR="007C17BD">
        <w:t xml:space="preserve">ation </w:t>
      </w:r>
      <w:r w:rsidR="00AC04AA">
        <w:t xml:space="preserve">with the goal of monitoring </w:t>
      </w:r>
      <w:r w:rsidR="00940A00">
        <w:t>follow-up on</w:t>
      </w:r>
      <w:r w:rsidR="00AC04AA">
        <w:t xml:space="preserve"> their recommendations </w:t>
      </w:r>
      <w:r w:rsidR="00940A00">
        <w:t>in the long term</w:t>
      </w:r>
      <w:ins w:id="787" w:author="LG Giraudet" w:date="2021-07-20T11:44:00Z">
        <w:r w:rsidR="00D42480">
          <w:t xml:space="preserve"> </w:t>
        </w:r>
      </w:ins>
      <w:r w:rsidR="006546B5">
        <w:t>(</w:t>
      </w:r>
      <w:r w:rsidR="006546B5" w:rsidRPr="006546B5">
        <w:rPr>
          <w:i/>
        </w:rPr>
        <w:t xml:space="preserve">Les 150. </w:t>
      </w:r>
      <w:proofErr w:type="spellStart"/>
      <w:proofErr w:type="gramStart"/>
      <w:r w:rsidR="006546B5" w:rsidRPr="006546B5">
        <w:rPr>
          <w:i/>
        </w:rPr>
        <w:t>L</w:t>
      </w:r>
      <w:r w:rsidR="006546B5">
        <w:rPr>
          <w:i/>
        </w:rPr>
        <w:t>’</w:t>
      </w:r>
      <w:r w:rsidR="006546B5" w:rsidRPr="006546B5">
        <w:rPr>
          <w:i/>
        </w:rPr>
        <w:t>association</w:t>
      </w:r>
      <w:proofErr w:type="spellEnd"/>
      <w:r w:rsidR="006546B5" w:rsidRPr="006546B5">
        <w:rPr>
          <w:i/>
        </w:rPr>
        <w:t xml:space="preserve"> des </w:t>
      </w:r>
      <w:proofErr w:type="spellStart"/>
      <w:r w:rsidR="006546B5" w:rsidRPr="006546B5">
        <w:rPr>
          <w:i/>
        </w:rPr>
        <w:t>Citoyens</w:t>
      </w:r>
      <w:proofErr w:type="spellEnd"/>
      <w:r w:rsidR="006546B5" w:rsidRPr="006546B5">
        <w:rPr>
          <w:i/>
        </w:rPr>
        <w:t xml:space="preserve"> de la Convention </w:t>
      </w:r>
      <w:proofErr w:type="spellStart"/>
      <w:r w:rsidR="006546B5" w:rsidRPr="006546B5">
        <w:rPr>
          <w:i/>
        </w:rPr>
        <w:t>Climat</w:t>
      </w:r>
      <w:proofErr w:type="spellEnd"/>
      <w:r w:rsidR="006546B5">
        <w:t>)</w:t>
      </w:r>
      <w:r w:rsidR="00AC04AA">
        <w:t>.</w:t>
      </w:r>
      <w:proofErr w:type="gramEnd"/>
      <w:r w:rsidR="00F1447E">
        <w:t xml:space="preserve"> </w:t>
      </w:r>
      <w:r w:rsidR="00626141">
        <w:t>Around</w:t>
      </w:r>
      <w:r w:rsidR="00F1447E">
        <w:t xml:space="preserve"> a dozen </w:t>
      </w:r>
      <w:r w:rsidR="0020714B">
        <w:t xml:space="preserve">citizens </w:t>
      </w:r>
      <w:r w:rsidR="00626141">
        <w:t xml:space="preserve">from the Convention </w:t>
      </w:r>
      <w:r w:rsidR="0020714B">
        <w:t xml:space="preserve">have </w:t>
      </w:r>
      <w:proofErr w:type="gramStart"/>
      <w:r w:rsidR="00650880">
        <w:t>risen</w:t>
      </w:r>
      <w:proofErr w:type="gramEnd"/>
      <w:r w:rsidR="00650880">
        <w:t xml:space="preserve"> to prominence</w:t>
      </w:r>
      <w:r w:rsidR="0020714B">
        <w:t xml:space="preserve"> in the public arena, owing to their activity on social </w:t>
      </w:r>
      <w:r w:rsidR="00476B19">
        <w:t xml:space="preserve">media </w:t>
      </w:r>
      <w:r w:rsidR="0020714B">
        <w:t xml:space="preserve">or repeated appearance in </w:t>
      </w:r>
      <w:r w:rsidR="005E5441">
        <w:t xml:space="preserve">the </w:t>
      </w:r>
      <w:r w:rsidR="0020714B">
        <w:t>traditional media</w:t>
      </w:r>
      <w:r w:rsidR="00D66E7D">
        <w:t xml:space="preserve">, one even publishing a </w:t>
      </w:r>
      <w:r w:rsidR="00356D58">
        <w:t xml:space="preserve">book about </w:t>
      </w:r>
      <w:r w:rsidR="00D66E7D">
        <w:t xml:space="preserve">his </w:t>
      </w:r>
      <w:r w:rsidR="0099781E">
        <w:t xml:space="preserve">own </w:t>
      </w:r>
      <w:r w:rsidR="00D66E7D">
        <w:t>experience (</w:t>
      </w:r>
      <w:proofErr w:type="spellStart"/>
      <w:r w:rsidR="00D66E7D">
        <w:t>Fraty</w:t>
      </w:r>
      <w:proofErr w:type="spellEnd"/>
      <w:r w:rsidR="00D66E7D">
        <w:t>, 2021)</w:t>
      </w:r>
      <w:r w:rsidR="0020714B">
        <w:t>.</w:t>
      </w:r>
      <w:r w:rsidR="00D66E7D">
        <w:t xml:space="preserve"> At least 6 citizens have joined some of the leading political parties and made it public</w:t>
      </w:r>
      <w:r w:rsidR="00927E09">
        <w:t xml:space="preserve">. Some of them and a few others </w:t>
      </w:r>
      <w:r w:rsidR="001F465F">
        <w:t xml:space="preserve">are now in office </w:t>
      </w:r>
      <w:r w:rsidR="00927E09">
        <w:t xml:space="preserve">after </w:t>
      </w:r>
      <w:r w:rsidR="001D4448">
        <w:t xml:space="preserve">having won </w:t>
      </w:r>
      <w:r w:rsidR="00035BAE">
        <w:t xml:space="preserve">elections at different levels – regional, </w:t>
      </w:r>
      <w:r w:rsidR="00927E09">
        <w:t>municipal and European.</w:t>
      </w:r>
    </w:p>
    <w:p w:rsidR="001A0BB2" w:rsidDel="00CC6481" w:rsidRDefault="001A0BB2" w:rsidP="00C42052">
      <w:pPr>
        <w:rPr>
          <w:del w:id="788" w:author="LG Giraudet" w:date="2021-07-26T17:30:00Z"/>
        </w:rPr>
      </w:pPr>
      <w:del w:id="789" w:author="LG Giraudet" w:date="2021-07-26T17:30:00Z">
        <w:r w:rsidDel="00CC6481">
          <w:delText>Reflecting back on the 12 mon</w:delText>
        </w:r>
        <w:r w:rsidR="0086754F" w:rsidDel="00CC6481">
          <w:delText xml:space="preserve">ths that have elapsed since </w:delText>
        </w:r>
        <w:r w:rsidDel="00CC6481">
          <w:delText>submission</w:delText>
        </w:r>
        <w:r w:rsidR="0086754F" w:rsidDel="00CC6481">
          <w:delText xml:space="preserve"> of their proposals</w:delText>
        </w:r>
        <w:r w:rsidDel="00CC6481">
          <w:delText xml:space="preserve">, and despite the citizens’ understandable disappointment regarding weakness in follow-up, the CCC can be said to have created </w:delText>
        </w:r>
        <w:r w:rsidR="0086754F" w:rsidDel="00CC6481">
          <w:delText xml:space="preserve">broader </w:delText>
        </w:r>
        <w:r w:rsidDel="00CC6481">
          <w:delText xml:space="preserve">political </w:delText>
        </w:r>
        <w:r w:rsidRPr="00700201" w:rsidDel="00CC6481">
          <w:delText>momentum</w:delText>
        </w:r>
        <w:r w:rsidR="0086754F" w:rsidDel="00CC6481">
          <w:delText>, at least in regard to the intense parliamentary it has generated.</w:delText>
        </w:r>
      </w:del>
    </w:p>
    <w:p w:rsidR="00C714CA" w:rsidRPr="002925C6" w:rsidDel="00C714CA" w:rsidRDefault="00586123" w:rsidP="002925C6">
      <w:pPr>
        <w:pStyle w:val="Titre1"/>
        <w:rPr>
          <w:del w:id="790" w:author="LG Giraudet" w:date="2021-07-27T10:37:00Z"/>
        </w:rPr>
      </w:pPr>
      <w:del w:id="791" w:author="LG Giraudet" w:date="2021-07-25T16:32:00Z">
        <w:r w:rsidRPr="002925C6" w:rsidDel="00C300ED">
          <w:delText>How</w:delText>
        </w:r>
        <w:r w:rsidR="00F050D0" w:rsidRPr="002925C6" w:rsidDel="00C300ED">
          <w:delText xml:space="preserve"> co-construction </w:delText>
        </w:r>
        <w:r w:rsidRPr="002925C6" w:rsidDel="00C300ED">
          <w:delText xml:space="preserve">materialized </w:delText>
        </w:r>
        <w:r w:rsidR="00F050D0" w:rsidRPr="002925C6" w:rsidDel="00C300ED">
          <w:delText>in the CCC</w:delText>
        </w:r>
      </w:del>
    </w:p>
    <w:p w:rsidR="00CD3CF6" w:rsidRDefault="001E4DFD" w:rsidP="00C714CA">
      <w:pPr>
        <w:rPr>
          <w:ins w:id="792" w:author="LG Giraudet" w:date="2021-07-27T15:05:00Z"/>
        </w:rPr>
      </w:pPr>
      <w:del w:id="793" w:author="LG Giraudet" w:date="2021-07-26T18:00:00Z">
        <w:r w:rsidDel="00C03DC6">
          <w:delText xml:space="preserve">Albeit central to the framing of the proceedings, </w:delText>
        </w:r>
        <w:r w:rsidR="002238C6" w:rsidDel="00C03DC6">
          <w:delText xml:space="preserve">the </w:delText>
        </w:r>
        <w:r w:rsidR="006A529B" w:rsidDel="00C03DC6">
          <w:delText xml:space="preserve">co-construction concept was </w:delText>
        </w:r>
        <w:r w:rsidDel="00C03DC6">
          <w:delText xml:space="preserve">never </w:delText>
        </w:r>
        <w:r w:rsidR="006A529B" w:rsidDel="00C03DC6">
          <w:delText xml:space="preserve">clearly defined. </w:delText>
        </w:r>
        <w:r w:rsidR="00B95457" w:rsidDel="00C03DC6">
          <w:delText>Based on our quantitative and qualitative observations</w:delText>
        </w:r>
        <w:r w:rsidR="006A529B" w:rsidDel="00C03DC6">
          <w:delText xml:space="preserve">, we </w:delText>
        </w:r>
        <w:r w:rsidDel="00C03DC6">
          <w:delText xml:space="preserve">reflect </w:delText>
        </w:r>
        <w:r w:rsidR="00B95457" w:rsidDel="00C03DC6">
          <w:delText xml:space="preserve">here </w:delText>
        </w:r>
        <w:r w:rsidDel="00C03DC6">
          <w:delText>on four possible understandings of the concept by examining the relationships between the citizens and four possible candidates for a co-</w:delText>
        </w:r>
        <w:r w:rsidDel="00C03DC6">
          <w:lastRenderedPageBreak/>
          <w:delText>constructive process:</w:delText>
        </w:r>
        <w:r w:rsidR="009C0FD5" w:rsidDel="00C03DC6">
          <w:delText xml:space="preserve"> </w:delText>
        </w:r>
        <w:r w:rsidDel="00C03DC6">
          <w:delText xml:space="preserve">the governance committee; the experts; </w:delText>
        </w:r>
        <w:r w:rsidR="009C0FD5" w:rsidDel="00C03DC6">
          <w:delText xml:space="preserve">the fellow participants; </w:delText>
        </w:r>
        <w:r w:rsidDel="00C03DC6">
          <w:delText xml:space="preserve">and the broader public. </w:delText>
        </w:r>
      </w:del>
    </w:p>
    <w:p w:rsidR="00CD3CF6" w:rsidRDefault="00FD5C18">
      <w:pPr>
        <w:pStyle w:val="Titre1"/>
        <w:rPr>
          <w:ins w:id="794" w:author="LG Giraudet" w:date="2021-07-27T15:05:00Z"/>
        </w:rPr>
        <w:pPrChange w:id="795" w:author="LG Giraudet" w:date="2021-07-27T15:05:00Z">
          <w:pPr/>
        </w:pPrChange>
      </w:pPr>
      <w:ins w:id="796" w:author="LG Giraudet" w:date="2021-09-23T18:49:00Z">
        <w:r>
          <w:t>Co-construction and the</w:t>
        </w:r>
      </w:ins>
      <w:ins w:id="797" w:author="LG Giraudet" w:date="2021-09-23T15:10:00Z">
        <w:r w:rsidR="005E241A">
          <w:t xml:space="preserve"> framing of deliberation</w:t>
        </w:r>
      </w:ins>
    </w:p>
    <w:p w:rsidR="00C92133" w:rsidRPr="0031160E" w:rsidDel="00B24F39" w:rsidRDefault="0031160E" w:rsidP="00C714CA">
      <w:pPr>
        <w:rPr>
          <w:del w:id="798" w:author="LG Giraudet" w:date="2021-07-26T18:00:00Z"/>
        </w:rPr>
      </w:pPr>
      <w:ins w:id="799" w:author="LG Giraudet" w:date="2021-09-23T18:51:00Z">
        <w:r>
          <w:t xml:space="preserve">A naïve </w:t>
        </w:r>
      </w:ins>
      <w:ins w:id="800" w:author="LG Giraudet" w:date="2021-09-30T08:56:00Z">
        <w:r w:rsidR="00E04120">
          <w:t>interpretation</w:t>
        </w:r>
      </w:ins>
      <w:ins w:id="801" w:author="LG Giraudet" w:date="2021-09-23T18:51:00Z">
        <w:r>
          <w:t xml:space="preserve"> of </w:t>
        </w:r>
      </w:ins>
      <w:ins w:id="802" w:author="LG Giraudet" w:date="2021-09-30T08:56:00Z">
        <w:r w:rsidR="00E04120">
          <w:t xml:space="preserve">the notion of </w:t>
        </w:r>
      </w:ins>
      <w:ins w:id="803" w:author="LG Giraudet" w:date="2021-09-23T18:51:00Z">
        <w:r>
          <w:t xml:space="preserve">co-construction in </w:t>
        </w:r>
      </w:ins>
      <w:ins w:id="804" w:author="LG Giraudet" w:date="2021-09-23T18:53:00Z">
        <w:r>
          <w:t xml:space="preserve">relation to </w:t>
        </w:r>
      </w:ins>
      <w:ins w:id="805" w:author="LG Giraudet" w:date="2021-09-23T18:51:00Z">
        <w:r>
          <w:t xml:space="preserve">citizens’ assemblies </w:t>
        </w:r>
      </w:ins>
      <w:ins w:id="806" w:author="LG Giraudet" w:date="2021-09-23T18:53:00Z">
        <w:r>
          <w:t xml:space="preserve">suggests </w:t>
        </w:r>
      </w:ins>
      <w:ins w:id="807" w:author="LG Giraudet" w:date="2021-09-23T18:51:00Z">
        <w:r>
          <w:t>that the citizen</w:t>
        </w:r>
      </w:ins>
      <w:ins w:id="808" w:author="LG Giraudet" w:date="2021-09-23T18:52:00Z">
        <w:r>
          <w:t xml:space="preserve">s worked together with other bodies. </w:t>
        </w:r>
      </w:ins>
      <w:ins w:id="809" w:author="LG Giraudet" w:date="2021-09-23T18:53:00Z">
        <w:r>
          <w:t xml:space="preserve">In </w:t>
        </w:r>
      </w:ins>
      <w:ins w:id="810" w:author="LG Giraudet" w:date="2021-09-23T18:54:00Z">
        <w:r>
          <w:t>the context of the CCC, there were many candidates for such interactions – the governance committee, the college of guarantors, the technical and legal advisory groups and the facilitators, which we collectively refer to as the steering bodies.</w:t>
        </w:r>
      </w:ins>
      <w:ins w:id="811" w:author="LG Giraudet" w:date="2021-09-23T18:57:00Z">
        <w:r w:rsidR="003272DE">
          <w:t xml:space="preserve"> We examine here the </w:t>
        </w:r>
      </w:ins>
      <w:ins w:id="812" w:author="LG Giraudet" w:date="2021-09-23T18:59:00Z">
        <w:r w:rsidR="000366C4">
          <w:t xml:space="preserve">framing effects these bodies might have exerted on the citizens in </w:t>
        </w:r>
      </w:ins>
      <w:ins w:id="813" w:author="LG Giraudet" w:date="2021-09-23T18:58:00Z">
        <w:r w:rsidR="003272DE">
          <w:t>agenda</w:t>
        </w:r>
      </w:ins>
      <w:ins w:id="814" w:author="LG Giraudet" w:date="2021-09-23T19:00:00Z">
        <w:r w:rsidR="000366C4">
          <w:t xml:space="preserve"> setting</w:t>
        </w:r>
      </w:ins>
      <w:ins w:id="815" w:author="LG Giraudet" w:date="2021-09-23T18:58:00Z">
        <w:r w:rsidR="003272DE">
          <w:t xml:space="preserve">, proposals </w:t>
        </w:r>
      </w:ins>
      <w:ins w:id="816" w:author="LG Giraudet" w:date="2021-09-23T19:00:00Z">
        <w:r w:rsidR="000366C4">
          <w:t xml:space="preserve">elaboration and </w:t>
        </w:r>
      </w:ins>
      <w:ins w:id="817" w:author="LG Giraudet" w:date="2021-09-23T18:59:00Z">
        <w:r w:rsidR="000366C4">
          <w:t>decision</w:t>
        </w:r>
      </w:ins>
      <w:ins w:id="818" w:author="LG Giraudet" w:date="2021-09-23T19:00:00Z">
        <w:r w:rsidR="000366C4">
          <w:t xml:space="preserve"> making</w:t>
        </w:r>
      </w:ins>
      <w:ins w:id="819" w:author="LG Giraudet" w:date="2021-09-23T18:59:00Z">
        <w:r w:rsidR="003272DE">
          <w:t>.</w:t>
        </w:r>
      </w:ins>
    </w:p>
    <w:p w:rsidR="00C714CA" w:rsidRDefault="00DB4D5D">
      <w:pPr>
        <w:rPr>
          <w:ins w:id="820" w:author="LG Giraudet" w:date="2021-07-27T10:36:00Z"/>
        </w:rPr>
        <w:pPrChange w:id="821" w:author="LG Giraudet" w:date="2021-07-27T15:05:00Z">
          <w:pPr>
            <w:pStyle w:val="Titre2"/>
          </w:pPr>
        </w:pPrChange>
      </w:pPr>
      <w:del w:id="822" w:author="LG Giraudet" w:date="2021-07-25T16:32:00Z">
        <w:r w:rsidRPr="0031160E" w:rsidDel="000A5561">
          <w:delText>Interaction</w:delText>
        </w:r>
        <w:r w:rsidR="003C5202" w:rsidRPr="0031160E" w:rsidDel="000A5561">
          <w:delText xml:space="preserve"> with</w:delText>
        </w:r>
        <w:r w:rsidR="00251595" w:rsidRPr="0031160E" w:rsidDel="000A5561">
          <w:delText xml:space="preserve"> the governance committee in agenda-setting</w:delText>
        </w:r>
      </w:del>
    </w:p>
    <w:p w:rsidR="00F07599" w:rsidRDefault="00C03DC6" w:rsidP="00F07599">
      <w:pPr>
        <w:pStyle w:val="Titre2"/>
      </w:pPr>
      <w:ins w:id="823" w:author="LG Giraudet" w:date="2021-07-26T18:06:00Z">
        <w:r>
          <w:t>Agenda</w:t>
        </w:r>
      </w:ins>
      <w:ins w:id="824" w:author="LG Giraudet" w:date="2021-07-27T11:13:00Z">
        <w:r w:rsidR="00B24F39">
          <w:t>-</w:t>
        </w:r>
      </w:ins>
      <w:ins w:id="825" w:author="LG Giraudet" w:date="2021-07-26T18:06:00Z">
        <w:r>
          <w:t>setting</w:t>
        </w:r>
      </w:ins>
    </w:p>
    <w:p w:rsidR="00627530" w:rsidRDefault="00F21334" w:rsidP="00B90480">
      <w:del w:id="826" w:author="LG Giraudet" w:date="2021-07-26T18:12:00Z">
        <w:r w:rsidDel="00D7440D">
          <w:delText>One of the key mandate</w:delText>
        </w:r>
        <w:r w:rsidR="004401C3" w:rsidDel="00D7440D">
          <w:delText>s</w:delText>
        </w:r>
        <w:r w:rsidDel="00D7440D">
          <w:delText xml:space="preserve"> of</w:delText>
        </w:r>
        <w:r w:rsidR="00A5026B" w:rsidDel="00D7440D">
          <w:delText xml:space="preserve"> the </w:delText>
        </w:r>
        <w:r w:rsidR="00C43EA5" w:rsidDel="00D7440D">
          <w:delText>Governance Committee</w:delText>
        </w:r>
        <w:r w:rsidDel="00D7440D">
          <w:delText xml:space="preserve"> was to set the agenda</w:delText>
        </w:r>
      </w:del>
      <w:ins w:id="827" w:author="LG Giraudet" w:date="2021-07-26T18:12:00Z">
        <w:r w:rsidR="00D7440D">
          <w:t xml:space="preserve">The task of setting the agenda was handed </w:t>
        </w:r>
      </w:ins>
      <w:ins w:id="828" w:author="LG Giraudet" w:date="2021-07-26T18:25:00Z">
        <w:r w:rsidR="006F323C">
          <w:t xml:space="preserve">by the Prime Minister </w:t>
        </w:r>
      </w:ins>
      <w:ins w:id="829" w:author="LG Giraudet" w:date="2021-07-26T18:12:00Z">
        <w:r w:rsidR="00D7440D">
          <w:t>to the governance committee</w:t>
        </w:r>
      </w:ins>
      <w:r w:rsidR="00A5026B">
        <w:t xml:space="preserve">. Perhaps its most important intervention in this regard was in framing </w:t>
      </w:r>
      <w:r w:rsidR="00627530">
        <w:t xml:space="preserve">the </w:t>
      </w:r>
      <w:del w:id="830" w:author="LG Giraudet" w:date="2021-07-26T18:20:00Z">
        <w:r w:rsidR="00627530" w:rsidDel="006F323C">
          <w:delText xml:space="preserve">measures into </w:delText>
        </w:r>
      </w:del>
      <w:r w:rsidR="00627530">
        <w:t>five thematic groups</w:t>
      </w:r>
      <w:ins w:id="831" w:author="LG Giraudet" w:date="2021-07-26T18:17:00Z">
        <w:r w:rsidR="00DF6979">
          <w:t xml:space="preserve"> </w:t>
        </w:r>
      </w:ins>
      <w:ins w:id="832" w:author="LG Giraudet" w:date="2021-07-26T18:28:00Z">
        <w:r w:rsidR="006F323C">
          <w:t>in a way that emphasized</w:t>
        </w:r>
      </w:ins>
      <w:ins w:id="833" w:author="LG Giraudet" w:date="2021-07-26T18:23:00Z">
        <w:r w:rsidR="006F323C">
          <w:t xml:space="preserve"> energy demand</w:t>
        </w:r>
      </w:ins>
      <w:ins w:id="834" w:author="LG Giraudet" w:date="2021-07-27T11:58:00Z">
        <w:r w:rsidR="00C16688">
          <w:t xml:space="preserve">, </w:t>
        </w:r>
      </w:ins>
      <w:ins w:id="835" w:author="LG Giraudet" w:date="2021-07-28T18:50:00Z">
        <w:r w:rsidR="00A2787D">
          <w:t xml:space="preserve">leaving </w:t>
        </w:r>
      </w:ins>
      <w:del w:id="836" w:author="LG Giraudet" w:date="2021-07-26T18:46:00Z">
        <w:r w:rsidR="00627530" w:rsidDel="0026082C">
          <w:delText xml:space="preserve">. </w:delText>
        </w:r>
        <w:r w:rsidR="008158AA" w:rsidDel="0026082C">
          <w:delText xml:space="preserve">This </w:delText>
        </w:r>
      </w:del>
      <w:del w:id="837" w:author="LG Giraudet" w:date="2021-07-28T18:50:00Z">
        <w:r w:rsidR="008D3BA1" w:rsidDel="00A2787D">
          <w:delText xml:space="preserve">left </w:delText>
        </w:r>
      </w:del>
      <w:del w:id="838" w:author="LG Giraudet" w:date="2021-07-26T18:20:00Z">
        <w:r w:rsidR="008D3BA1" w:rsidDel="00DF6979">
          <w:delText xml:space="preserve">important topics, such as </w:delText>
        </w:r>
      </w:del>
      <w:ins w:id="839" w:author="LG Giraudet" w:date="2021-07-20T11:45:00Z">
        <w:r w:rsidR="00924DFE">
          <w:t>energy supply</w:t>
        </w:r>
      </w:ins>
      <w:ins w:id="840" w:author="LG Giraudet" w:date="2021-07-26T18:24:00Z">
        <w:r w:rsidR="006F323C">
          <w:t xml:space="preserve"> issues</w:t>
        </w:r>
      </w:ins>
      <w:ins w:id="841" w:author="LG Giraudet" w:date="2021-07-26T18:46:00Z">
        <w:r w:rsidR="0026082C">
          <w:t xml:space="preserve"> – and </w:t>
        </w:r>
      </w:ins>
      <w:ins w:id="842" w:author="LG Giraudet" w:date="2021-07-26T18:20:00Z">
        <w:r w:rsidR="00DF6979">
          <w:t xml:space="preserve">in particular </w:t>
        </w:r>
      </w:ins>
      <w:r w:rsidR="008158AA">
        <w:t>the role nuclear power should play in electricity generation</w:t>
      </w:r>
      <w:del w:id="843" w:author="LG Giraudet" w:date="2021-07-26T18:46:00Z">
        <w:r w:rsidR="008D3BA1" w:rsidDel="0026082C">
          <w:delText xml:space="preserve">, </w:delText>
        </w:r>
      </w:del>
      <w:ins w:id="844" w:author="LG Giraudet" w:date="2021-07-26T18:46:00Z">
        <w:r w:rsidR="0026082C">
          <w:t xml:space="preserve"> – mostly </w:t>
        </w:r>
      </w:ins>
      <w:r w:rsidR="008D3BA1">
        <w:t>unaddressed</w:t>
      </w:r>
      <w:r w:rsidR="008158AA">
        <w:t>.</w:t>
      </w:r>
      <w:r w:rsidR="009371C2">
        <w:rPr>
          <w:rStyle w:val="Appelnotedebasdep"/>
        </w:rPr>
        <w:footnoteReference w:id="18"/>
      </w:r>
      <w:r w:rsidR="00553671">
        <w:t xml:space="preserve"> </w:t>
      </w:r>
      <w:del w:id="845" w:author="LG Giraudet" w:date="2021-07-26T18:24:00Z">
        <w:r w:rsidR="009371C2" w:rsidDel="006F323C">
          <w:delText xml:space="preserve">Although the governance committee included </w:delText>
        </w:r>
        <w:r w:rsidR="00A27163" w:rsidDel="006F323C">
          <w:delText>a rotating chair of two citizens</w:delText>
        </w:r>
        <w:r w:rsidR="009371C2" w:rsidDel="006F323C">
          <w:delText xml:space="preserve">, the </w:delText>
        </w:r>
        <w:r w:rsidR="00627530" w:rsidDel="006F323C">
          <w:delText xml:space="preserve">top-down approach </w:delText>
        </w:r>
        <w:r w:rsidR="009371C2" w:rsidDel="006F323C">
          <w:delText xml:space="preserve">it took </w:delText>
        </w:r>
        <w:r w:rsidR="00627530" w:rsidRPr="006F323C" w:rsidDel="006F323C">
          <w:delText>can be seen as limiting co-construction</w:delText>
        </w:r>
        <w:r w:rsidR="00627530" w:rsidDel="006F323C">
          <w:delText xml:space="preserve">. </w:delText>
        </w:r>
      </w:del>
      <w:ins w:id="846" w:author="LG Giraudet" w:date="2021-07-26T18:38:00Z">
        <w:r w:rsidR="00FE43D4">
          <w:t xml:space="preserve">Yet </w:t>
        </w:r>
      </w:ins>
      <w:ins w:id="847" w:author="LG Giraudet" w:date="2021-07-26T18:43:00Z">
        <w:r w:rsidR="00082469">
          <w:t xml:space="preserve">the </w:t>
        </w:r>
      </w:ins>
      <w:ins w:id="848" w:author="LG Giraudet" w:date="2021-07-27T12:02:00Z">
        <w:r w:rsidR="00B60EB0">
          <w:t xml:space="preserve">agenda was not unilaterally set by the </w:t>
        </w:r>
      </w:ins>
      <w:ins w:id="849" w:author="LG Giraudet" w:date="2021-07-26T18:43:00Z">
        <w:r w:rsidR="00082469">
          <w:t xml:space="preserve">governance committee, as the citizens </w:t>
        </w:r>
      </w:ins>
      <w:ins w:id="850" w:author="LG Giraudet" w:date="2021-07-26T18:45:00Z">
        <w:r w:rsidR="00543ED3">
          <w:t xml:space="preserve">intervened </w:t>
        </w:r>
      </w:ins>
      <w:del w:id="851" w:author="LG Giraudet" w:date="2021-07-26T18:44:00Z">
        <w:r w:rsidR="00627530" w:rsidDel="00082469">
          <w:delText xml:space="preserve">The citizens </w:delText>
        </w:r>
      </w:del>
      <w:del w:id="852" w:author="LG Giraudet" w:date="2021-07-26T18:36:00Z">
        <w:r w:rsidR="00627530" w:rsidDel="003F57F0">
          <w:delText xml:space="preserve">however </w:delText>
        </w:r>
        <w:r w:rsidR="00D46810" w:rsidDel="003F57F0">
          <w:delText xml:space="preserve">managed to influence agenda-setting </w:delText>
        </w:r>
      </w:del>
      <w:r w:rsidR="00627530">
        <w:t xml:space="preserve">on </w:t>
      </w:r>
      <w:del w:id="853" w:author="LG Giraudet" w:date="2021-07-26T18:36:00Z">
        <w:r w:rsidR="00627530" w:rsidDel="003F57F0">
          <w:delText xml:space="preserve">at least </w:delText>
        </w:r>
      </w:del>
      <w:r w:rsidR="00627530">
        <w:t>two important occasions</w:t>
      </w:r>
      <w:ins w:id="854" w:author="LG Giraudet" w:date="2021-07-26T18:45:00Z">
        <w:r w:rsidR="00543ED3">
          <w:t xml:space="preserve"> to adjust it</w:t>
        </w:r>
      </w:ins>
      <w:r w:rsidR="00627530">
        <w:t>.</w:t>
      </w:r>
    </w:p>
    <w:p w:rsidR="00962BEB" w:rsidRDefault="00D46810">
      <w:r>
        <w:t xml:space="preserve">The first </w:t>
      </w:r>
      <w:del w:id="855" w:author="LG Giraudet" w:date="2021-07-26T18:29:00Z">
        <w:r w:rsidDel="007C7F62">
          <w:delText xml:space="preserve">important </w:delText>
        </w:r>
      </w:del>
      <w:del w:id="856" w:author="LG Giraudet" w:date="2021-07-26T18:48:00Z">
        <w:r w:rsidDel="00302615">
          <w:delText xml:space="preserve">episode </w:delText>
        </w:r>
      </w:del>
      <w:ins w:id="857" w:author="LG Giraudet" w:date="2021-07-26T18:48:00Z">
        <w:r w:rsidR="00302615">
          <w:t xml:space="preserve">adjustment occurred when some </w:t>
        </w:r>
      </w:ins>
      <w:del w:id="858" w:author="LG Giraudet" w:date="2021-07-26T18:48:00Z">
        <w:r w:rsidDel="00302615">
          <w:delText xml:space="preserve">consists of </w:delText>
        </w:r>
      </w:del>
      <w:r>
        <w:t xml:space="preserve">citizens </w:t>
      </w:r>
      <w:del w:id="859" w:author="LG Giraudet" w:date="2021-07-26T18:48:00Z">
        <w:r w:rsidDel="00302615">
          <w:delText xml:space="preserve">opposing </w:delText>
        </w:r>
      </w:del>
      <w:ins w:id="860" w:author="LG Giraudet" w:date="2021-07-26T18:48:00Z">
        <w:r w:rsidR="00302615">
          <w:t xml:space="preserve">opposed </w:t>
        </w:r>
      </w:ins>
      <w:r>
        <w:t xml:space="preserve">that </w:t>
      </w:r>
      <w:r w:rsidR="009F0D78">
        <w:t xml:space="preserve">the carbon tax </w:t>
      </w:r>
      <w:r>
        <w:t xml:space="preserve">be part of </w:t>
      </w:r>
      <w:r w:rsidR="004401C3">
        <w:t>the agenda</w:t>
      </w:r>
      <w:r w:rsidR="00627530">
        <w:t xml:space="preserve">. </w:t>
      </w:r>
      <w:r w:rsidR="00FA6C06">
        <w:t xml:space="preserve">The </w:t>
      </w:r>
      <w:del w:id="861" w:author="LG Giraudet" w:date="2021-07-26T18:49:00Z">
        <w:r w:rsidR="009F0D78" w:rsidDel="00D34F25">
          <w:delText xml:space="preserve">theme </w:delText>
        </w:r>
      </w:del>
      <w:ins w:id="862" w:author="LG Giraudet" w:date="2021-07-26T18:49:00Z">
        <w:r w:rsidR="00D34F25">
          <w:t xml:space="preserve">issue </w:t>
        </w:r>
      </w:ins>
      <w:r w:rsidR="009F0D78">
        <w:t xml:space="preserve">had been </w:t>
      </w:r>
      <w:r w:rsidR="00D149FB">
        <w:t xml:space="preserve">sensitive from the beginning, as the </w:t>
      </w:r>
      <w:r w:rsidR="00FA6C06">
        <w:t xml:space="preserve">carbon tax </w:t>
      </w:r>
      <w:del w:id="863" w:author="LG Giraudet" w:date="2021-07-26T18:49:00Z">
        <w:r w:rsidR="00FA6C06" w:rsidDel="00D34F25">
          <w:delText xml:space="preserve">is frequently </w:delText>
        </w:r>
      </w:del>
      <w:del w:id="864" w:author="LG Giraudet" w:date="2021-07-26T18:50:00Z">
        <w:r w:rsidR="00FA6C06" w:rsidDel="00D34F25">
          <w:delText xml:space="preserve">presented </w:delText>
        </w:r>
      </w:del>
      <w:ins w:id="865" w:author="LG Giraudet" w:date="2021-07-26T18:51:00Z">
        <w:r w:rsidR="006633E8">
          <w:t xml:space="preserve">was widely </w:t>
        </w:r>
      </w:ins>
      <w:ins w:id="866" w:author="LG Giraudet" w:date="2021-07-26T18:50:00Z">
        <w:r w:rsidR="00D34F25">
          <w:t xml:space="preserve">regarded </w:t>
        </w:r>
      </w:ins>
      <w:r w:rsidR="00FA6C06">
        <w:t xml:space="preserve">as the </w:t>
      </w:r>
      <w:del w:id="867" w:author="LG Giraudet" w:date="2021-07-29T11:35:00Z">
        <w:r w:rsidR="00FA6C06" w:rsidDel="007C37F6">
          <w:delText xml:space="preserve">key measure </w:delText>
        </w:r>
      </w:del>
      <w:ins w:id="868" w:author="LG Giraudet" w:date="2021-07-29T11:35:00Z">
        <w:r w:rsidR="007C37F6">
          <w:t xml:space="preserve">spark </w:t>
        </w:r>
      </w:ins>
      <w:r w:rsidR="00FA6C06">
        <w:t xml:space="preserve">that </w:t>
      </w:r>
      <w:ins w:id="869" w:author="LG Giraudet" w:date="2021-07-26T18:51:00Z">
        <w:r w:rsidR="002A13A7">
          <w:t xml:space="preserve">had </w:t>
        </w:r>
      </w:ins>
      <w:r w:rsidR="00FA6C06">
        <w:t xml:space="preserve">ignited the Gilet </w:t>
      </w:r>
      <w:proofErr w:type="spellStart"/>
      <w:r w:rsidR="00FA6C06">
        <w:t>jaunes</w:t>
      </w:r>
      <w:proofErr w:type="spellEnd"/>
      <w:r w:rsidR="00FA6C06">
        <w:t xml:space="preserve"> crisis</w:t>
      </w:r>
      <w:del w:id="870" w:author="LG Giraudet" w:date="2021-07-26T18:53:00Z">
        <w:r w:rsidR="00FA6C06" w:rsidDel="00A048F5">
          <w:delText xml:space="preserve"> </w:delText>
        </w:r>
        <w:r w:rsidR="006D3FF6" w:rsidDel="00A048F5">
          <w:delText xml:space="preserve">which in turn </w:delText>
        </w:r>
        <w:r w:rsidR="00D149FB" w:rsidDel="00A048F5">
          <w:delText>engendered</w:delText>
        </w:r>
      </w:del>
      <w:del w:id="871" w:author="LG Giraudet" w:date="2021-08-06T11:29:00Z">
        <w:r w:rsidR="00D149FB" w:rsidDel="00DD6215">
          <w:delText xml:space="preserve"> the </w:delText>
        </w:r>
        <w:r w:rsidR="00FA6C06" w:rsidDel="00DD6215">
          <w:delText>CCC</w:delText>
        </w:r>
      </w:del>
      <w:r w:rsidR="00FA6C06">
        <w:t xml:space="preserve">. </w:t>
      </w:r>
      <w:r w:rsidR="00D5364B">
        <w:t xml:space="preserve">Important expectations therefore followed as to </w:t>
      </w:r>
      <w:del w:id="872" w:author="LG Giraudet" w:date="2021-07-26T18:54:00Z">
        <w:r w:rsidR="00273162" w:rsidDel="00A048F5">
          <w:delText xml:space="preserve">whether </w:delText>
        </w:r>
      </w:del>
      <w:ins w:id="873" w:author="LG Giraudet" w:date="2021-07-26T18:54:00Z">
        <w:r w:rsidR="00A048F5">
          <w:t xml:space="preserve">what </w:t>
        </w:r>
      </w:ins>
      <w:r w:rsidR="00D5364B">
        <w:t xml:space="preserve">the CCC would </w:t>
      </w:r>
      <w:ins w:id="874" w:author="LG Giraudet" w:date="2021-07-26T18:54:00Z">
        <w:r w:rsidR="00A048F5">
          <w:t xml:space="preserve">do </w:t>
        </w:r>
      </w:ins>
      <w:ins w:id="875" w:author="LG Giraudet" w:date="2021-07-26T19:01:00Z">
        <w:r w:rsidR="005B3E58">
          <w:t>of</w:t>
        </w:r>
      </w:ins>
      <w:ins w:id="876" w:author="LG Giraudet" w:date="2021-07-26T18:54:00Z">
        <w:r w:rsidR="00A048F5">
          <w:t xml:space="preserve"> the carbon tax</w:t>
        </w:r>
      </w:ins>
      <w:ins w:id="877" w:author="LG Giraudet" w:date="2021-08-06T11:30:00Z">
        <w:r w:rsidR="00570049">
          <w:t xml:space="preserve">, in particular </w:t>
        </w:r>
      </w:ins>
      <w:ins w:id="878" w:author="LG Giraudet" w:date="2021-07-28T18:51:00Z">
        <w:r w:rsidR="00F72105">
          <w:t xml:space="preserve">whether it would </w:t>
        </w:r>
      </w:ins>
      <w:ins w:id="879" w:author="LG Giraudet" w:date="2021-07-26T18:54:00Z">
        <w:r w:rsidR="00A048F5">
          <w:t xml:space="preserve">keep </w:t>
        </w:r>
      </w:ins>
      <w:ins w:id="880" w:author="LG Giraudet" w:date="2021-07-26T18:55:00Z">
        <w:r w:rsidR="00A048F5">
          <w:t xml:space="preserve">its </w:t>
        </w:r>
      </w:ins>
      <w:del w:id="881" w:author="LG Giraudet" w:date="2021-07-26T18:55:00Z">
        <w:r w:rsidR="004401C3" w:rsidDel="00A048F5">
          <w:delText xml:space="preserve">propose to </w:delText>
        </w:r>
        <w:r w:rsidR="00273162" w:rsidDel="00A048F5">
          <w:delText>keep the tax</w:delText>
        </w:r>
      </w:del>
      <w:ins w:id="882" w:author="LG Giraudet" w:date="2021-07-26T18:55:00Z">
        <w:r w:rsidR="00A048F5">
          <w:t xml:space="preserve">rate </w:t>
        </w:r>
      </w:ins>
      <w:del w:id="883" w:author="LG Giraudet" w:date="2021-07-26T18:55:00Z">
        <w:r w:rsidR="00273162" w:rsidDel="00A048F5">
          <w:delText xml:space="preserve"> </w:delText>
        </w:r>
      </w:del>
      <w:r w:rsidR="00273162">
        <w:t xml:space="preserve">frozen or resume the </w:t>
      </w:r>
      <w:del w:id="884" w:author="LG Giraudet" w:date="2021-07-26T18:55:00Z">
        <w:r w:rsidR="00273162" w:rsidDel="00A048F5">
          <w:delText xml:space="preserve">rate </w:delText>
        </w:r>
      </w:del>
      <w:ins w:id="885" w:author="LG Giraudet" w:date="2021-07-26T18:55:00Z">
        <w:r w:rsidR="00A048F5">
          <w:t xml:space="preserve">planned </w:t>
        </w:r>
      </w:ins>
      <w:r w:rsidR="00273162">
        <w:t>increase</w:t>
      </w:r>
      <w:del w:id="886" w:author="LG Giraudet" w:date="2021-07-26T18:55:00Z">
        <w:r w:rsidR="00273162" w:rsidDel="00A048F5">
          <w:delText xml:space="preserve"> that had been planned before the crisis</w:delText>
        </w:r>
      </w:del>
      <w:r w:rsidR="00D5364B">
        <w:t xml:space="preserve">. </w:t>
      </w:r>
      <w:r w:rsidR="00984890">
        <w:t xml:space="preserve">When surveyed in Session 1, </w:t>
      </w:r>
      <w:r w:rsidR="00A20CD0">
        <w:t>72</w:t>
      </w:r>
      <w:r w:rsidR="00984890">
        <w:t xml:space="preserve"> </w:t>
      </w:r>
      <w:r w:rsidR="003B0116">
        <w:t xml:space="preserve">citizens </w:t>
      </w:r>
      <w:r w:rsidR="00A20CD0">
        <w:t xml:space="preserve">out of </w:t>
      </w:r>
      <w:r w:rsidR="00984890">
        <w:t xml:space="preserve">136 respondents </w:t>
      </w:r>
      <w:r w:rsidR="00A20CD0">
        <w:t xml:space="preserve">(hence at least 45% </w:t>
      </w:r>
      <w:r w:rsidR="00BC0485">
        <w:t xml:space="preserve">of the </w:t>
      </w:r>
      <w:del w:id="887" w:author="LG Giraudet" w:date="2021-07-29T11:36:00Z">
        <w:r w:rsidR="00BC0485" w:rsidDel="00CA0FE3">
          <w:delText xml:space="preserve">160 </w:delText>
        </w:r>
      </w:del>
      <w:ins w:id="888" w:author="LG Giraudet" w:date="2021-07-29T11:36:00Z">
        <w:r w:rsidR="00CA0FE3">
          <w:t xml:space="preserve">159 </w:t>
        </w:r>
      </w:ins>
      <w:r w:rsidR="00BC0485">
        <w:t xml:space="preserve">participants) </w:t>
      </w:r>
      <w:r w:rsidR="00984890">
        <w:t>supported an increase in the carbon tax to limit GHG emissions.</w:t>
      </w:r>
      <w:r w:rsidR="000648CC">
        <w:t xml:space="preserve"> At the beginning of Session 2</w:t>
      </w:r>
      <w:r w:rsidR="009F39B2">
        <w:t>, support was sti</w:t>
      </w:r>
      <w:r w:rsidR="006B2148">
        <w:t xml:space="preserve">ll significant, </w:t>
      </w:r>
      <w:ins w:id="889" w:author="LG Giraudet" w:date="2021-07-26T19:02:00Z">
        <w:r w:rsidR="005B3E58">
          <w:t xml:space="preserve">with </w:t>
        </w:r>
      </w:ins>
      <w:del w:id="890" w:author="LG Giraudet" w:date="2021-07-26T19:02:00Z">
        <w:r w:rsidR="006B2148" w:rsidDel="005B3E58">
          <w:delText xml:space="preserve">as illustrated by the responses given by </w:delText>
        </w:r>
      </w:del>
      <w:r w:rsidR="006B2148">
        <w:t xml:space="preserve">111 citizens </w:t>
      </w:r>
      <w:ins w:id="891" w:author="LG Giraudet" w:date="2021-07-26T19:03:00Z">
        <w:r w:rsidR="005B3E58">
          <w:t xml:space="preserve">expressing high approval rates for a tax increase, provided its revenue </w:t>
        </w:r>
      </w:ins>
      <w:ins w:id="892" w:author="LG Giraudet" w:date="2021-07-26T19:04:00Z">
        <w:r w:rsidR="005B3E58">
          <w:t>were used to finance mitigation measures</w:t>
        </w:r>
      </w:ins>
      <w:del w:id="893" w:author="LG Giraudet" w:date="2021-07-26T19:04:00Z">
        <w:r w:rsidR="00E53E5D" w:rsidDel="005B3E58">
          <w:delText xml:space="preserve">when asked to rate, among nine possible uses of tax revenue, those they would </w:delText>
        </w:r>
        <w:r w:rsidR="001B6ACB" w:rsidDel="005B3E58">
          <w:delText xml:space="preserve">approve </w:delText>
        </w:r>
        <w:r w:rsidR="008C5557" w:rsidDel="005B3E58">
          <w:delText xml:space="preserve">of as a condition for increasing </w:delText>
        </w:r>
        <w:r w:rsidR="00E53E5D" w:rsidDel="005B3E58">
          <w:delText xml:space="preserve">the carbon </w:delText>
        </w:r>
        <w:r w:rsidR="00E53E5D" w:rsidRPr="00785742" w:rsidDel="005B3E58">
          <w:delText>tax</w:delText>
        </w:r>
      </w:del>
      <w:r w:rsidR="00195F6D" w:rsidRPr="00B860F9">
        <w:t xml:space="preserve"> (Figure</w:t>
      </w:r>
      <w:r w:rsidR="00785742" w:rsidRPr="003B0116">
        <w:t xml:space="preserve"> 3</w:t>
      </w:r>
      <w:r w:rsidR="00195F6D" w:rsidRPr="00785742">
        <w:t>)</w:t>
      </w:r>
      <w:r w:rsidR="00E53E5D" w:rsidRPr="00B860F9">
        <w:t>.</w:t>
      </w:r>
      <w:r w:rsidR="00E53E5D">
        <w:t xml:space="preserve"> Then in the course of Session 2, during a plenary session </w:t>
      </w:r>
      <w:r w:rsidR="00A31468">
        <w:t>in which</w:t>
      </w:r>
      <w:r w:rsidR="00A446C4">
        <w:t xml:space="preserve"> </w:t>
      </w:r>
      <w:r w:rsidR="00E53E5D">
        <w:t xml:space="preserve">economic experts </w:t>
      </w:r>
      <w:r w:rsidR="00A31468">
        <w:t xml:space="preserve">were invited </w:t>
      </w:r>
      <w:r w:rsidR="001C1299">
        <w:t xml:space="preserve">to discuss </w:t>
      </w:r>
      <w:r w:rsidR="00E53E5D">
        <w:t>the pros and cons</w:t>
      </w:r>
      <w:r w:rsidR="00F07599" w:rsidRPr="00582780">
        <w:t xml:space="preserve"> </w:t>
      </w:r>
      <w:r w:rsidR="00E53E5D">
        <w:t xml:space="preserve">of the carbon tax, </w:t>
      </w:r>
      <w:r w:rsidR="00F07599" w:rsidRPr="00761501">
        <w:t xml:space="preserve">a few citizens </w:t>
      </w:r>
      <w:del w:id="894" w:author="LG Giraudet" w:date="2021-07-26T19:06:00Z">
        <w:r w:rsidR="00F07599" w:rsidRPr="00761501" w:rsidDel="00A37268">
          <w:delText xml:space="preserve">vocally </w:delText>
        </w:r>
      </w:del>
      <w:del w:id="895" w:author="LG Giraudet" w:date="2021-07-26T19:05:00Z">
        <w:r w:rsidR="00F07599" w:rsidRPr="00761501" w:rsidDel="00F92978">
          <w:delText xml:space="preserve">opposed </w:delText>
        </w:r>
      </w:del>
      <w:ins w:id="896" w:author="LG Giraudet" w:date="2021-07-28T18:51:00Z">
        <w:r w:rsidR="00F72105">
          <w:t xml:space="preserve">vehemently </w:t>
        </w:r>
      </w:ins>
      <w:ins w:id="897" w:author="LG Giraudet" w:date="2021-07-26T19:05:00Z">
        <w:r w:rsidR="00F92978">
          <w:t>interrupted</w:t>
        </w:r>
        <w:r w:rsidR="00F92978" w:rsidRPr="00761501">
          <w:t xml:space="preserve"> </w:t>
        </w:r>
      </w:ins>
      <w:r w:rsidR="00E53E5D">
        <w:t xml:space="preserve">the </w:t>
      </w:r>
      <w:r w:rsidR="00A446C4">
        <w:t>discussion</w:t>
      </w:r>
      <w:r w:rsidR="00962BEB">
        <w:t xml:space="preserve">, arguing they refused to </w:t>
      </w:r>
      <w:ins w:id="898" w:author="LG Giraudet" w:date="2021-09-30T08:57:00Z">
        <w:r w:rsidR="00E04120">
          <w:t>have</w:t>
        </w:r>
      </w:ins>
      <w:ins w:id="899" w:author="LG Giraudet" w:date="2021-07-26T19:07:00Z">
        <w:r w:rsidR="00A8616F">
          <w:t xml:space="preserve"> to make up </w:t>
        </w:r>
      </w:ins>
      <w:del w:id="900" w:author="LG Giraudet" w:date="2021-07-26T19:07:00Z">
        <w:r w:rsidR="00F253FA" w:rsidDel="00A8616F">
          <w:delText xml:space="preserve">be </w:delText>
        </w:r>
        <w:r w:rsidR="00C500D7" w:rsidDel="00A8616F">
          <w:delText xml:space="preserve">held </w:delText>
        </w:r>
        <w:r w:rsidR="00F253FA" w:rsidDel="00A8616F">
          <w:delText xml:space="preserve">accountable </w:delText>
        </w:r>
      </w:del>
      <w:r w:rsidR="00F253FA">
        <w:t xml:space="preserve">for </w:t>
      </w:r>
      <w:r w:rsidR="00AD3420">
        <w:t>the government’</w:t>
      </w:r>
      <w:r w:rsidR="00F253FA">
        <w:t>s shortcomings</w:t>
      </w:r>
      <w:r w:rsidR="00366582">
        <w:t xml:space="preserve"> on the carbon tax</w:t>
      </w:r>
      <w:r w:rsidR="00F253FA">
        <w:t>.</w:t>
      </w:r>
      <w:r w:rsidR="004E7855">
        <w:t xml:space="preserve"> After this</w:t>
      </w:r>
      <w:r w:rsidR="005612A1">
        <w:t xml:space="preserve"> </w:t>
      </w:r>
      <w:del w:id="901" w:author="LG Giraudet" w:date="2021-07-27T10:42:00Z">
        <w:r w:rsidR="005612A1" w:rsidDel="002925C6">
          <w:delText xml:space="preserve">spectacular </w:delText>
        </w:r>
      </w:del>
      <w:ins w:id="902" w:author="LG Giraudet" w:date="2021-07-27T10:42:00Z">
        <w:r w:rsidR="002925C6">
          <w:t xml:space="preserve">dramatic </w:t>
        </w:r>
      </w:ins>
      <w:r w:rsidR="005612A1">
        <w:lastRenderedPageBreak/>
        <w:t>episode</w:t>
      </w:r>
      <w:r w:rsidR="004E7855">
        <w:t xml:space="preserve">, the issue was </w:t>
      </w:r>
      <w:r w:rsidR="005612A1">
        <w:t xml:space="preserve">never </w:t>
      </w:r>
      <w:r w:rsidR="00AE04B4">
        <w:t>raised</w:t>
      </w:r>
      <w:r w:rsidR="005612A1">
        <w:t xml:space="preserve"> again</w:t>
      </w:r>
      <w:r w:rsidR="004E7855">
        <w:t>.</w:t>
      </w:r>
      <w:r w:rsidR="00EA470F">
        <w:t xml:space="preserve"> </w:t>
      </w:r>
      <w:r w:rsidR="00493C42">
        <w:t xml:space="preserve">Meanwhile, </w:t>
      </w:r>
      <w:del w:id="903" w:author="LG Giraudet" w:date="2021-07-27T10:45:00Z">
        <w:r w:rsidR="00EA470F" w:rsidDel="002925C6">
          <w:delText xml:space="preserve">we observed </w:delText>
        </w:r>
      </w:del>
      <w:del w:id="904" w:author="LG Giraudet" w:date="2021-07-27T10:44:00Z">
        <w:r w:rsidR="00EA470F" w:rsidDel="002925C6">
          <w:delText xml:space="preserve">that </w:delText>
        </w:r>
      </w:del>
      <w:r w:rsidR="00EA470F">
        <w:t xml:space="preserve">support for the carbon tax </w:t>
      </w:r>
      <w:del w:id="905" w:author="LG Giraudet" w:date="2021-07-27T10:45:00Z">
        <w:r w:rsidR="00EA470F" w:rsidDel="002925C6">
          <w:delText xml:space="preserve">significantly </w:delText>
        </w:r>
      </w:del>
      <w:r w:rsidR="00EA470F">
        <w:t>dropped.</w:t>
      </w:r>
      <w:r w:rsidR="001919B4">
        <w:t xml:space="preserve"> </w:t>
      </w:r>
      <w:ins w:id="906" w:author="LG Giraudet" w:date="2021-07-27T10:45:00Z">
        <w:r w:rsidR="002925C6">
          <w:t>W</w:t>
        </w:r>
      </w:ins>
      <w:del w:id="907" w:author="LG Giraudet" w:date="2021-07-27T10:45:00Z">
        <w:r w:rsidR="001919B4" w:rsidDel="002925C6">
          <w:delText>In Session 7</w:delText>
        </w:r>
        <w:r w:rsidR="00DC1553" w:rsidDel="002925C6">
          <w:delText>, w</w:delText>
        </w:r>
      </w:del>
      <w:r w:rsidR="00DC1553">
        <w:t xml:space="preserve">hen asked </w:t>
      </w:r>
      <w:ins w:id="908" w:author="LG Giraudet" w:date="2021-07-27T10:45:00Z">
        <w:r w:rsidR="002925C6">
          <w:t xml:space="preserve">in Session 7 </w:t>
        </w:r>
      </w:ins>
      <w:r w:rsidR="00DC1553">
        <w:t xml:space="preserve">to approve of funding measures </w:t>
      </w:r>
      <w:r w:rsidR="001C1299">
        <w:t xml:space="preserve">from </w:t>
      </w:r>
      <w:r w:rsidR="00DC1553">
        <w:t xml:space="preserve">among a menu of 20 options, </w:t>
      </w:r>
      <w:del w:id="909" w:author="LG Giraudet" w:date="2021-07-27T10:46:00Z">
        <w:r w:rsidR="001C1299" w:rsidDel="002925C6">
          <w:delText xml:space="preserve">the citizens showed little </w:delText>
        </w:r>
        <w:r w:rsidR="00061FE2" w:rsidDel="002925C6">
          <w:delText>support for the two options that related to the carbon tax</w:delText>
        </w:r>
      </w:del>
      <w:ins w:id="910" w:author="LG Giraudet" w:date="2021-07-27T10:46:00Z">
        <w:r w:rsidR="002925C6">
          <w:t>only</w:t>
        </w:r>
      </w:ins>
      <w:del w:id="911" w:author="LG Giraudet" w:date="2021-07-27T10:46:00Z">
        <w:r w:rsidR="00061FE2" w:rsidDel="002925C6">
          <w:delText xml:space="preserve">: </w:delText>
        </w:r>
        <w:r w:rsidR="00F937AB" w:rsidRPr="00AC50F4" w:rsidDel="002925C6">
          <w:rPr>
            <w:highlight w:val="yellow"/>
            <w:rPrChange w:id="912" w:author="LG Giraudet" w:date="2021-07-20T11:53:00Z">
              <w:rPr/>
            </w:rPrChange>
          </w:rPr>
          <w:delText>out of 63 respondents</w:delText>
        </w:r>
        <w:r w:rsidR="00F937AB" w:rsidDel="002925C6">
          <w:delText>,</w:delText>
        </w:r>
      </w:del>
      <w:r w:rsidR="00F937AB">
        <w:t xml:space="preserve"> </w:t>
      </w:r>
      <w:r w:rsidR="0091387D">
        <w:t xml:space="preserve">10 </w:t>
      </w:r>
      <w:ins w:id="913" w:author="LG Giraudet" w:date="2021-07-27T10:46:00Z">
        <w:r w:rsidR="002925C6">
          <w:t xml:space="preserve">out of 63 respondents </w:t>
        </w:r>
      </w:ins>
      <w:r w:rsidR="0091387D">
        <w:t xml:space="preserve">approved </w:t>
      </w:r>
      <w:del w:id="914" w:author="LG Giraudet" w:date="2021-07-27T10:47:00Z">
        <w:r w:rsidR="0091387D" w:rsidDel="002925C6">
          <w:delText xml:space="preserve">resuming the yearly </w:delText>
        </w:r>
      </w:del>
      <w:r w:rsidR="0091387D">
        <w:t>increas</w:t>
      </w:r>
      <w:ins w:id="915" w:author="LG Giraudet" w:date="2021-07-27T10:47:00Z">
        <w:r w:rsidR="002925C6">
          <w:t>ing</w:t>
        </w:r>
      </w:ins>
      <w:del w:id="916" w:author="LG Giraudet" w:date="2021-07-27T10:47:00Z">
        <w:r w:rsidR="0091387D" w:rsidDel="002925C6">
          <w:delText>e</w:delText>
        </w:r>
      </w:del>
      <w:r w:rsidR="0091387D">
        <w:t xml:space="preserve"> </w:t>
      </w:r>
      <w:del w:id="917" w:author="LG Giraudet" w:date="2021-07-27T10:47:00Z">
        <w:r w:rsidR="0091387D" w:rsidDel="002925C6">
          <w:delText xml:space="preserve">of </w:delText>
        </w:r>
      </w:del>
      <w:r w:rsidR="0091387D">
        <w:t xml:space="preserve">the carbon tax </w:t>
      </w:r>
      <w:del w:id="918" w:author="LG Giraudet" w:date="2021-07-27T10:46:00Z">
        <w:r w:rsidR="0091387D" w:rsidDel="002925C6">
          <w:delText>after a five-year freeze</w:delText>
        </w:r>
      </w:del>
      <w:ins w:id="919" w:author="LG Giraudet" w:date="2021-07-27T10:46:00Z">
        <w:r w:rsidR="002925C6">
          <w:t>five years</w:t>
        </w:r>
      </w:ins>
      <w:ins w:id="920" w:author="LG Giraudet" w:date="2021-07-27T10:47:00Z">
        <w:r w:rsidR="002925C6">
          <w:t xml:space="preserve"> from now</w:t>
        </w:r>
      </w:ins>
      <w:r w:rsidR="0091387D">
        <w:t xml:space="preserve"> and 15 approved increasing </w:t>
      </w:r>
      <w:r w:rsidR="00F937AB">
        <w:t xml:space="preserve">it </w:t>
      </w:r>
      <w:r w:rsidR="0091387D">
        <w:t xml:space="preserve">now and refunding its proceeds </w:t>
      </w:r>
      <w:r w:rsidR="003C4660">
        <w:t>on an income-level basis</w:t>
      </w:r>
      <w:r w:rsidR="00861E5F">
        <w:t xml:space="preserve"> (</w:t>
      </w:r>
      <w:r w:rsidR="00861E5F" w:rsidRPr="00785742">
        <w:t xml:space="preserve">Figure </w:t>
      </w:r>
      <w:r w:rsidR="00785742" w:rsidRPr="00785742">
        <w:t>4</w:t>
      </w:r>
      <w:r w:rsidR="00861E5F">
        <w:t>)</w:t>
      </w:r>
      <w:r w:rsidR="00B860F9">
        <w:t>.</w:t>
      </w:r>
      <w:ins w:id="921" w:author="LG Giraudet" w:date="2021-07-27T10:48:00Z">
        <w:r w:rsidR="002925C6">
          <w:rPr>
            <w:rStyle w:val="Appelnotedebasdep"/>
          </w:rPr>
          <w:footnoteReference w:id="19"/>
        </w:r>
      </w:ins>
    </w:p>
    <w:p w:rsidR="0084632A" w:rsidRDefault="0084632A" w:rsidP="00B90480">
      <w:pPr>
        <w:keepNext/>
      </w:pPr>
      <w:r>
        <w:rPr>
          <w:noProof/>
        </w:rPr>
        <w:drawing>
          <wp:inline distT="0" distB="0" distL="0" distR="0" wp14:anchorId="012D9FAA" wp14:editId="4E52FD6C">
            <wp:extent cx="3789680" cy="2761398"/>
            <wp:effectExtent l="0" t="0" r="127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1348" cy="2762613"/>
                    </a:xfrm>
                    <a:prstGeom prst="rect">
                      <a:avLst/>
                    </a:prstGeom>
                    <a:noFill/>
                  </pic:spPr>
                </pic:pic>
              </a:graphicData>
            </a:graphic>
          </wp:inline>
        </w:drawing>
      </w:r>
    </w:p>
    <w:p w:rsidR="00B860F9" w:rsidRPr="00307D59" w:rsidRDefault="0084632A" w:rsidP="00B90480">
      <w:pPr>
        <w:pStyle w:val="Lgende"/>
      </w:pPr>
      <w:r>
        <w:t xml:space="preserve">Figure </w:t>
      </w:r>
      <w:r w:rsidR="002E7559">
        <w:fldChar w:fldCharType="begin"/>
      </w:r>
      <w:r w:rsidR="002E7559">
        <w:instrText xml:space="preserve"> SEQ Figure \* ARABIC </w:instrText>
      </w:r>
      <w:r w:rsidR="002E7559">
        <w:fldChar w:fldCharType="separate"/>
      </w:r>
      <w:r w:rsidR="004D1C50">
        <w:rPr>
          <w:noProof/>
        </w:rPr>
        <w:t>3</w:t>
      </w:r>
      <w:r w:rsidR="002E7559">
        <w:rPr>
          <w:noProof/>
        </w:rPr>
        <w:fldChar w:fldCharType="end"/>
      </w:r>
      <w:r>
        <w:t>: Survey results</w:t>
      </w:r>
      <w:r w:rsidR="00F03F74">
        <w:t>.</w:t>
      </w:r>
      <w:r w:rsidR="00F03F74">
        <w:rPr>
          <w:b w:val="0"/>
        </w:rPr>
        <w:t xml:space="preserve"> Question asked: “To which extent [on a 0-10 scale] would you accept an increase in the carbon tax if the revenue were used to…”</w:t>
      </w:r>
      <w:r w:rsidR="00C82253">
        <w:rPr>
          <w:b w:val="0"/>
        </w:rPr>
        <w:t xml:space="preserve"> </w:t>
      </w:r>
      <w:proofErr w:type="gramStart"/>
      <w:r w:rsidR="00C82253">
        <w:rPr>
          <w:b w:val="0"/>
        </w:rPr>
        <w:t xml:space="preserve">Session 2, </w:t>
      </w:r>
      <w:r w:rsidR="00B23733">
        <w:rPr>
          <w:b w:val="0"/>
        </w:rPr>
        <w:t xml:space="preserve">between </w:t>
      </w:r>
      <w:r w:rsidR="00F03F74">
        <w:rPr>
          <w:b w:val="0"/>
        </w:rPr>
        <w:t>111 and 118</w:t>
      </w:r>
      <w:r w:rsidR="00B23733">
        <w:rPr>
          <w:b w:val="0"/>
        </w:rPr>
        <w:t xml:space="preserve"> respondents</w:t>
      </w:r>
      <w:r w:rsidR="00F03F74">
        <w:rPr>
          <w:b w:val="0"/>
        </w:rPr>
        <w:t>, depending on the options.</w:t>
      </w:r>
      <w:proofErr w:type="gramEnd"/>
    </w:p>
    <w:p w:rsidR="0084632A" w:rsidRDefault="0084632A" w:rsidP="00B90480">
      <w:pPr>
        <w:keepNext/>
      </w:pPr>
      <w:r>
        <w:rPr>
          <w:noProof/>
        </w:rPr>
        <w:lastRenderedPageBreak/>
        <w:drawing>
          <wp:inline distT="0" distB="0" distL="0" distR="0" wp14:anchorId="60D0E8B5" wp14:editId="497C5034">
            <wp:extent cx="4221480" cy="3419873"/>
            <wp:effectExtent l="0" t="0" r="762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9584" cy="3418337"/>
                    </a:xfrm>
                    <a:prstGeom prst="rect">
                      <a:avLst/>
                    </a:prstGeom>
                    <a:noFill/>
                  </pic:spPr>
                </pic:pic>
              </a:graphicData>
            </a:graphic>
          </wp:inline>
        </w:drawing>
      </w:r>
    </w:p>
    <w:p w:rsidR="0084632A" w:rsidRDefault="0084632A" w:rsidP="00B90480">
      <w:pPr>
        <w:pStyle w:val="Lgende"/>
      </w:pPr>
      <w:r>
        <w:t xml:space="preserve">Figure </w:t>
      </w:r>
      <w:r w:rsidR="002E7559">
        <w:fldChar w:fldCharType="begin"/>
      </w:r>
      <w:r w:rsidR="002E7559">
        <w:instrText xml:space="preserve"> SEQ Figure \* ARABIC </w:instrText>
      </w:r>
      <w:r w:rsidR="002E7559">
        <w:fldChar w:fldCharType="separate"/>
      </w:r>
      <w:r w:rsidR="004D1C50">
        <w:rPr>
          <w:noProof/>
        </w:rPr>
        <w:t>4</w:t>
      </w:r>
      <w:r w:rsidR="002E7559">
        <w:rPr>
          <w:noProof/>
        </w:rPr>
        <w:fldChar w:fldCharType="end"/>
      </w:r>
      <w:r>
        <w:t xml:space="preserve">: Survey results. </w:t>
      </w:r>
      <w:r w:rsidRPr="00B90480">
        <w:rPr>
          <w:b w:val="0"/>
        </w:rPr>
        <w:t>Question</w:t>
      </w:r>
      <w:r>
        <w:rPr>
          <w:b w:val="0"/>
        </w:rPr>
        <w:t xml:space="preserve"> asked: “Do you support the following option?”</w:t>
      </w:r>
      <w:r w:rsidR="00C82253">
        <w:rPr>
          <w:b w:val="0"/>
        </w:rPr>
        <w:t xml:space="preserve"> </w:t>
      </w:r>
      <w:proofErr w:type="gramStart"/>
      <w:r w:rsidR="00C82253">
        <w:rPr>
          <w:b w:val="0"/>
        </w:rPr>
        <w:t xml:space="preserve">Session 7, </w:t>
      </w:r>
      <w:r w:rsidR="007465A6">
        <w:rPr>
          <w:b w:val="0"/>
        </w:rPr>
        <w:t>63</w:t>
      </w:r>
      <w:r w:rsidR="000A7992">
        <w:rPr>
          <w:b w:val="0"/>
        </w:rPr>
        <w:t xml:space="preserve"> respondents</w:t>
      </w:r>
      <w:r w:rsidR="007465A6">
        <w:rPr>
          <w:b w:val="0"/>
        </w:rPr>
        <w:t>.</w:t>
      </w:r>
      <w:proofErr w:type="gramEnd"/>
    </w:p>
    <w:p w:rsidR="0084632A" w:rsidRDefault="0084632A"/>
    <w:p w:rsidR="00363959" w:rsidRDefault="00903BB4" w:rsidP="00924519">
      <w:r>
        <w:t xml:space="preserve">Another </w:t>
      </w:r>
      <w:del w:id="936" w:author="LG Giraudet" w:date="2021-07-27T10:56:00Z">
        <w:r w:rsidR="009F0D78" w:rsidDel="00923FB1">
          <w:delText xml:space="preserve">important </w:delText>
        </w:r>
      </w:del>
      <w:r w:rsidR="009F0D78">
        <w:t>adjustment</w:t>
      </w:r>
      <w:r w:rsidR="00B4050D">
        <w:t xml:space="preserve"> </w:t>
      </w:r>
      <w:r w:rsidR="00D759ED">
        <w:t xml:space="preserve">occurred in the way </w:t>
      </w:r>
      <w:r w:rsidR="00363959" w:rsidRPr="00582780">
        <w:t xml:space="preserve">cross-cutting issues </w:t>
      </w:r>
      <w:del w:id="937" w:author="LG Giraudet" w:date="2021-07-27T11:03:00Z">
        <w:r w:rsidR="00363959" w:rsidRPr="00582780" w:rsidDel="001524B2">
          <w:delText xml:space="preserve">such as financing and constitutional changes </w:delText>
        </w:r>
      </w:del>
      <w:r w:rsidR="00363959" w:rsidRPr="00582780">
        <w:t xml:space="preserve">were </w:t>
      </w:r>
      <w:r w:rsidR="00B4050D">
        <w:t>handled</w:t>
      </w:r>
      <w:r w:rsidR="00363959" w:rsidRPr="00582780">
        <w:t>.</w:t>
      </w:r>
      <w:del w:id="938" w:author="LG Giraudet" w:date="2021-07-27T10:58:00Z">
        <w:r w:rsidR="00363959" w:rsidRPr="00582780" w:rsidDel="00923FB1">
          <w:delText xml:space="preserve"> </w:delText>
        </w:r>
        <w:r w:rsidR="003B2C85" w:rsidDel="00923FB1">
          <w:delText>In Session 2, some citizens called for</w:delText>
        </w:r>
        <w:r w:rsidR="00D36F22" w:rsidDel="00923FB1">
          <w:delText xml:space="preserve"> an additional </w:delText>
        </w:r>
        <w:r w:rsidR="003B2C85" w:rsidDel="00923FB1">
          <w:delText xml:space="preserve">group </w:delText>
        </w:r>
        <w:r w:rsidR="00D36F22" w:rsidDel="00923FB1">
          <w:delText xml:space="preserve">dedicated to those </w:delText>
        </w:r>
        <w:r w:rsidR="00FB4222" w:rsidDel="00923FB1">
          <w:delText>issues</w:delText>
        </w:r>
      </w:del>
      <w:ins w:id="939" w:author="LG Giraudet" w:date="2021-07-27T12:01:00Z">
        <w:r w:rsidR="00F23679">
          <w:t xml:space="preserve"> </w:t>
        </w:r>
      </w:ins>
      <w:ins w:id="940" w:author="LG Giraudet" w:date="2021-07-27T10:59:00Z">
        <w:r w:rsidR="009670EE">
          <w:t xml:space="preserve">The governance committee had initially planned to create a </w:t>
        </w:r>
      </w:ins>
      <w:ins w:id="941" w:author="LG Giraudet" w:date="2021-07-27T11:00:00Z">
        <w:r w:rsidR="009670EE">
          <w:t xml:space="preserve">cross-cutting group on the carbon tax. </w:t>
        </w:r>
      </w:ins>
      <w:ins w:id="942" w:author="LG Giraudet" w:date="2021-07-27T11:01:00Z">
        <w:r w:rsidR="009670EE">
          <w:t xml:space="preserve">After the </w:t>
        </w:r>
      </w:ins>
      <w:ins w:id="943" w:author="LG Giraudet" w:date="2021-07-27T11:02:00Z">
        <w:r w:rsidR="001524B2">
          <w:t xml:space="preserve">citizens </w:t>
        </w:r>
      </w:ins>
      <w:ins w:id="944" w:author="LG Giraudet" w:date="2021-07-28T18:56:00Z">
        <w:r w:rsidR="00DE11F8">
          <w:t>discarded</w:t>
        </w:r>
      </w:ins>
      <w:ins w:id="945" w:author="LG Giraudet" w:date="2021-07-27T11:02:00Z">
        <w:r w:rsidR="001524B2">
          <w:t xml:space="preserve"> the issue</w:t>
        </w:r>
      </w:ins>
      <w:ins w:id="946" w:author="LG Giraudet" w:date="2021-07-27T11:01:00Z">
        <w:r w:rsidR="009670EE">
          <w:t xml:space="preserve">, it </w:t>
        </w:r>
      </w:ins>
      <w:ins w:id="947" w:author="LG Giraudet" w:date="2021-07-27T11:04:00Z">
        <w:r w:rsidR="00FB10A2">
          <w:t xml:space="preserve">shifted the focus </w:t>
        </w:r>
      </w:ins>
      <w:ins w:id="948" w:author="LG Giraudet" w:date="2021-07-28T18:56:00Z">
        <w:r w:rsidR="00B6643F">
          <w:t xml:space="preserve">of the cross-cutting group </w:t>
        </w:r>
      </w:ins>
      <w:ins w:id="949" w:author="LG Giraudet" w:date="2021-07-27T11:04:00Z">
        <w:r w:rsidR="00FB10A2">
          <w:t>on financing issues and constitutional changes</w:t>
        </w:r>
      </w:ins>
      <w:r w:rsidR="003B2C85">
        <w:t xml:space="preserve">. </w:t>
      </w:r>
      <w:del w:id="950" w:author="LG Giraudet" w:date="2021-07-27T11:02:00Z">
        <w:r w:rsidR="003B2C85" w:rsidDel="009670EE">
          <w:delText xml:space="preserve">The governance committee </w:delText>
        </w:r>
        <w:r w:rsidR="003B2C85" w:rsidRPr="00923FB1" w:rsidDel="009670EE">
          <w:delText xml:space="preserve">followed up on </w:delText>
        </w:r>
        <w:r w:rsidR="006224D0" w:rsidRPr="00923FB1" w:rsidDel="009670EE">
          <w:delText>their request</w:delText>
        </w:r>
        <w:r w:rsidR="006224D0" w:rsidDel="009670EE">
          <w:delText xml:space="preserve"> and a </w:delText>
        </w:r>
      </w:del>
      <w:del w:id="951" w:author="LG Giraudet" w:date="2021-07-27T11:04:00Z">
        <w:r w:rsidR="006224D0" w:rsidDel="00FB10A2">
          <w:delText xml:space="preserve">cross-cutting </w:delText>
        </w:r>
      </w:del>
      <w:ins w:id="952" w:author="LG Giraudet" w:date="2021-07-27T11:05:00Z">
        <w:r w:rsidR="00FB10A2">
          <w:t xml:space="preserve">A </w:t>
        </w:r>
      </w:ins>
      <w:r w:rsidR="006224D0">
        <w:t xml:space="preserve">group called </w:t>
      </w:r>
      <w:r w:rsidR="00363959">
        <w:t>“the squad” (</w:t>
      </w:r>
      <w:proofErr w:type="spellStart"/>
      <w:r w:rsidR="00363959" w:rsidRPr="009170FD">
        <w:rPr>
          <w:i/>
        </w:rPr>
        <w:t>l’escouade</w:t>
      </w:r>
      <w:proofErr w:type="spellEnd"/>
      <w:r w:rsidR="00363959">
        <w:t xml:space="preserve">) was </w:t>
      </w:r>
      <w:ins w:id="953" w:author="LG Giraudet" w:date="2021-07-27T11:02:00Z">
        <w:r w:rsidR="009670EE">
          <w:t xml:space="preserve">thus </w:t>
        </w:r>
      </w:ins>
      <w:del w:id="954" w:author="LG Giraudet" w:date="2021-07-27T11:05:00Z">
        <w:r w:rsidR="00363959" w:rsidDel="00FB10A2">
          <w:delText xml:space="preserve">constituted </w:delText>
        </w:r>
      </w:del>
      <w:ins w:id="955" w:author="LG Giraudet" w:date="2021-07-27T11:05:00Z">
        <w:r w:rsidR="00FB10A2">
          <w:t xml:space="preserve">formed </w:t>
        </w:r>
      </w:ins>
      <w:r w:rsidR="00BF2343">
        <w:t>in Session 3</w:t>
      </w:r>
      <w:ins w:id="956" w:author="LG Giraudet" w:date="2021-09-23T19:03:00Z">
        <w:r w:rsidR="007D159F">
          <w:t xml:space="preserve">, gathering both </w:t>
        </w:r>
      </w:ins>
      <w:del w:id="957" w:author="LG Giraudet" w:date="2021-09-23T19:03:00Z">
        <w:r w:rsidR="00BF2343" w:rsidDel="007D159F">
          <w:delText xml:space="preserve"> </w:delText>
        </w:r>
      </w:del>
      <w:del w:id="958" w:author="LG Giraudet" w:date="2021-07-28T18:57:00Z">
        <w:r w:rsidR="00BF2343" w:rsidDel="00B6643F">
          <w:delText xml:space="preserve">with </w:delText>
        </w:r>
      </w:del>
      <w:del w:id="959" w:author="LG Giraudet" w:date="2021-09-23T19:03:00Z">
        <w:r w:rsidR="009F0D78" w:rsidDel="007D159F">
          <w:delText>a combination of</w:delText>
        </w:r>
        <w:r w:rsidR="00BF2343" w:rsidDel="007D159F">
          <w:delText xml:space="preserve"> </w:delText>
        </w:r>
      </w:del>
      <w:r w:rsidR="00BF2343">
        <w:t>voluntary citizens and randomly drawn others</w:t>
      </w:r>
      <w:r w:rsidR="00FB4222">
        <w:t>, all leaving their home thematic group when deliberating on cross-cutting issues</w:t>
      </w:r>
      <w:r w:rsidR="00BF2343">
        <w:t xml:space="preserve">. </w:t>
      </w:r>
      <w:r w:rsidR="003E5825">
        <w:t>Th</w:t>
      </w:r>
      <w:r w:rsidR="003906E9">
        <w:t>is raised two major criticisms from non-participating citizens</w:t>
      </w:r>
      <w:r w:rsidR="005B15A6">
        <w:t xml:space="preserve">, </w:t>
      </w:r>
      <w:ins w:id="960" w:author="LG Giraudet" w:date="2021-09-23T19:03:00Z">
        <w:r w:rsidR="00463F35">
          <w:t xml:space="preserve">many of them </w:t>
        </w:r>
      </w:ins>
      <w:r w:rsidR="005B15A6">
        <w:t xml:space="preserve">arguing </w:t>
      </w:r>
      <w:del w:id="961" w:author="LG Giraudet" w:date="2021-07-28T18:57:00Z">
        <w:r w:rsidR="005B15A6" w:rsidDel="00B6643F">
          <w:delText xml:space="preserve">first </w:delText>
        </w:r>
      </w:del>
      <w:r w:rsidR="003906E9">
        <w:t xml:space="preserve">that cross-cutting issues could not formally be separated from </w:t>
      </w:r>
      <w:del w:id="962" w:author="LG Giraudet" w:date="2021-07-27T11:05:00Z">
        <w:r w:rsidR="003906E9" w:rsidDel="00FB10A2">
          <w:delText>thematic discussions</w:delText>
        </w:r>
      </w:del>
      <w:ins w:id="963" w:author="LG Giraudet" w:date="2021-07-27T11:05:00Z">
        <w:r w:rsidR="00FB10A2">
          <w:t>specific ones</w:t>
        </w:r>
      </w:ins>
      <w:r w:rsidR="005B15A6">
        <w:t xml:space="preserve">, and </w:t>
      </w:r>
      <w:del w:id="964" w:author="LG Giraudet" w:date="2021-07-28T18:57:00Z">
        <w:r w:rsidR="005B15A6" w:rsidDel="00B6643F">
          <w:delText xml:space="preserve">second </w:delText>
        </w:r>
      </w:del>
      <w:r w:rsidR="003906E9">
        <w:t xml:space="preserve">that having </w:t>
      </w:r>
      <w:del w:id="965" w:author="LG Giraudet" w:date="2021-07-28T18:58:00Z">
        <w:r w:rsidR="003906E9" w:rsidDel="00715CD5">
          <w:delText xml:space="preserve">group </w:delText>
        </w:r>
      </w:del>
      <w:r w:rsidR="003906E9">
        <w:t>members</w:t>
      </w:r>
      <w:r w:rsidR="00924519">
        <w:t xml:space="preserve"> – often the most </w:t>
      </w:r>
      <w:r w:rsidR="005B15A6">
        <w:t xml:space="preserve">actively </w:t>
      </w:r>
      <w:r w:rsidR="00924519">
        <w:t xml:space="preserve">engaged ones – temporarily </w:t>
      </w:r>
      <w:r w:rsidR="003906E9">
        <w:t xml:space="preserve">leave </w:t>
      </w:r>
      <w:ins w:id="966" w:author="LG Giraudet" w:date="2021-07-28T18:58:00Z">
        <w:r w:rsidR="00B6643F">
          <w:t xml:space="preserve">their home group </w:t>
        </w:r>
      </w:ins>
      <w:r w:rsidR="00924519">
        <w:t xml:space="preserve">to join the cross-cutting one was weakening </w:t>
      </w:r>
      <w:del w:id="967" w:author="LG Giraudet" w:date="2021-07-28T18:58:00Z">
        <w:r w:rsidR="00924519" w:rsidDel="00B6643F">
          <w:delText>thematic group discussions</w:delText>
        </w:r>
      </w:del>
      <w:ins w:id="968" w:author="LG Giraudet" w:date="2021-07-28T18:58:00Z">
        <w:r w:rsidR="00B6643F">
          <w:t>the former</w:t>
        </w:r>
      </w:ins>
      <w:r w:rsidR="00924519">
        <w:t xml:space="preserve">. </w:t>
      </w:r>
      <w:r w:rsidR="003E5825">
        <w:t xml:space="preserve">To relieve tension, the governance committee </w:t>
      </w:r>
      <w:r w:rsidR="00924519">
        <w:t xml:space="preserve">terminated the cross-cutting group </w:t>
      </w:r>
      <w:r w:rsidR="003E5825">
        <w:t xml:space="preserve">at the end of </w:t>
      </w:r>
      <w:r w:rsidR="00363959">
        <w:t xml:space="preserve">Session 4 </w:t>
      </w:r>
      <w:r w:rsidR="00924519">
        <w:t>and scheduled cross-cutting issues to be discussed in plenary sessions.</w:t>
      </w:r>
    </w:p>
    <w:p w:rsidR="00EA470F" w:rsidRDefault="00A31EC2" w:rsidP="00363959">
      <w:del w:id="969" w:author="LG Giraudet" w:date="2021-07-27T12:01:00Z">
        <w:r w:rsidDel="00F23679">
          <w:delText xml:space="preserve">These two episodes </w:delText>
        </w:r>
        <w:r w:rsidR="00924519" w:rsidDel="00F23679">
          <w:delText xml:space="preserve">show </w:delText>
        </w:r>
      </w:del>
      <w:del w:id="970" w:author="LG Giraudet" w:date="2021-07-27T11:55:00Z">
        <w:r w:rsidR="00924519" w:rsidDel="00C16688">
          <w:delText xml:space="preserve">that </w:delText>
        </w:r>
      </w:del>
      <w:del w:id="971" w:author="LG Giraudet" w:date="2021-07-27T12:01:00Z">
        <w:r w:rsidR="00924519" w:rsidDel="00F23679">
          <w:delText xml:space="preserve">citizens </w:delText>
        </w:r>
      </w:del>
      <w:del w:id="972" w:author="LG Giraudet" w:date="2021-07-27T11:55:00Z">
        <w:r w:rsidR="00924519" w:rsidDel="00C16688">
          <w:delText xml:space="preserve">were able to </w:delText>
        </w:r>
        <w:r w:rsidR="00A418C3" w:rsidDel="00C16688">
          <w:delText>adjust</w:delText>
        </w:r>
        <w:r w:rsidR="00924519" w:rsidDel="00C16688">
          <w:delText xml:space="preserve"> the agenda</w:delText>
        </w:r>
      </w:del>
      <w:del w:id="973" w:author="LG Giraudet" w:date="2021-07-27T11:58:00Z">
        <w:r w:rsidR="00924519" w:rsidDel="00F23679">
          <w:delText xml:space="preserve">. It was never clear, however, that these changes </w:delText>
        </w:r>
        <w:r w:rsidR="00EA470F" w:rsidDel="00F23679">
          <w:delText xml:space="preserve">reflected the </w:delText>
        </w:r>
        <w:r w:rsidR="00924519" w:rsidDel="00F23679">
          <w:delText>will of the majority</w:delText>
        </w:r>
        <w:r w:rsidR="00EA470F" w:rsidDel="00F23679">
          <w:delText xml:space="preserve">. </w:delText>
        </w:r>
        <w:r w:rsidR="00924519" w:rsidDel="00F23679">
          <w:delText xml:space="preserve">If these interventions are to be interpreted as co-construction, </w:delText>
        </w:r>
        <w:r w:rsidR="00453C2C" w:rsidDel="00F23679">
          <w:delText xml:space="preserve">therefore, this was not achieved </w:delText>
        </w:r>
        <w:r w:rsidR="00276D16" w:rsidDel="00F23679">
          <w:delText xml:space="preserve">in the most </w:delText>
        </w:r>
      </w:del>
      <w:del w:id="974" w:author="LG Giraudet" w:date="2021-07-20T11:57:00Z">
        <w:r w:rsidR="00276D16" w:rsidDel="00596D47">
          <w:delText xml:space="preserve">inclusive </w:delText>
        </w:r>
      </w:del>
      <w:del w:id="975" w:author="LG Giraudet" w:date="2021-07-27T11:58:00Z">
        <w:r w:rsidR="00276D16" w:rsidDel="00F23679">
          <w:delText>way</w:delText>
        </w:r>
      </w:del>
      <w:del w:id="976" w:author="LG Giraudet" w:date="2021-09-23T19:04:00Z">
        <w:r w:rsidR="00276D16" w:rsidDel="00234351">
          <w:delText>.</w:delText>
        </w:r>
      </w:del>
    </w:p>
    <w:p w:rsidR="000012D5" w:rsidRDefault="000012D5" w:rsidP="000012D5">
      <w:pPr>
        <w:pStyle w:val="Lgende"/>
        <w:keepNext/>
      </w:pPr>
      <w:proofErr w:type="gramStart"/>
      <w:r>
        <w:lastRenderedPageBreak/>
        <w:t xml:space="preserve">Table </w:t>
      </w:r>
      <w:r w:rsidR="002E7559">
        <w:fldChar w:fldCharType="begin"/>
      </w:r>
      <w:r w:rsidR="002E7559">
        <w:instrText xml:space="preserve"> SEQ Table \* ARABIC </w:instrText>
      </w:r>
      <w:r w:rsidR="002E7559">
        <w:fldChar w:fldCharType="separate"/>
      </w:r>
      <w:ins w:id="977" w:author="LG Giraudet" w:date="2021-09-24T16:14:00Z">
        <w:r w:rsidR="001020F3">
          <w:rPr>
            <w:noProof/>
          </w:rPr>
          <w:t>4</w:t>
        </w:r>
      </w:ins>
      <w:del w:id="978" w:author="LG Giraudet" w:date="2021-09-24T16:14:00Z">
        <w:r w:rsidR="00FC6092" w:rsidDel="001020F3">
          <w:rPr>
            <w:noProof/>
          </w:rPr>
          <w:delText>3</w:delText>
        </w:r>
      </w:del>
      <w:r w:rsidR="002E7559">
        <w:rPr>
          <w:noProof/>
        </w:rPr>
        <w:fldChar w:fldCharType="end"/>
      </w:r>
      <w:r>
        <w:t xml:space="preserve">: </w:t>
      </w:r>
      <w:r w:rsidR="00176D07">
        <w:t>Rough a</w:t>
      </w:r>
      <w:r>
        <w:t xml:space="preserve">ssessment of the impact of </w:t>
      </w:r>
      <w:r w:rsidR="006C2D03">
        <w:t>each block</w:t>
      </w:r>
      <w:r>
        <w:t xml:space="preserve"> of measures.</w:t>
      </w:r>
      <w:proofErr w:type="gramEnd"/>
      <w:r>
        <w:t xml:space="preserve"> Source: CCC (2020)</w:t>
      </w:r>
    </w:p>
    <w:p w:rsidR="000012D5" w:rsidRDefault="006C2D03" w:rsidP="00571349">
      <w:r>
        <w:rPr>
          <w:noProof/>
        </w:rPr>
        <w:drawing>
          <wp:inline distT="0" distB="0" distL="0" distR="0" wp14:anchorId="411DBCAC" wp14:editId="2CDBEDE6">
            <wp:extent cx="5972810" cy="5656580"/>
            <wp:effectExtent l="0" t="0" r="889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5656580"/>
                    </a:xfrm>
                    <a:prstGeom prst="rect">
                      <a:avLst/>
                    </a:prstGeom>
                  </pic:spPr>
                </pic:pic>
              </a:graphicData>
            </a:graphic>
          </wp:inline>
        </w:drawing>
      </w:r>
    </w:p>
    <w:p w:rsidR="00BD0103" w:rsidRPr="00571349" w:rsidRDefault="00BD0103" w:rsidP="00F91F6C"/>
    <w:p w:rsidR="00C6575F" w:rsidRDefault="00F576EF" w:rsidP="00B90480">
      <w:pPr>
        <w:pStyle w:val="Titre2"/>
      </w:pPr>
      <w:del w:id="979" w:author="LG Giraudet" w:date="2021-07-25T16:32:00Z">
        <w:r w:rsidDel="00600D3C">
          <w:delText>Interaction</w:delText>
        </w:r>
        <w:r w:rsidR="00315734" w:rsidDel="00600D3C">
          <w:delText xml:space="preserve"> with experts</w:delText>
        </w:r>
        <w:r w:rsidR="00DB4D5D" w:rsidDel="00600D3C">
          <w:delText xml:space="preserve"> in </w:delText>
        </w:r>
        <w:r w:rsidR="00F21334" w:rsidDel="00600D3C">
          <w:delText xml:space="preserve">elaborating the </w:delText>
        </w:r>
        <w:r w:rsidR="00DB4D5D" w:rsidDel="00600D3C">
          <w:delText>proposals</w:delText>
        </w:r>
      </w:del>
      <w:ins w:id="980" w:author="LG Giraudet" w:date="2021-07-26T18:06:00Z">
        <w:r w:rsidR="005103D6">
          <w:t>Proposal</w:t>
        </w:r>
      </w:ins>
      <w:ins w:id="981" w:author="LG Giraudet" w:date="2021-08-06T11:32:00Z">
        <w:r w:rsidR="00AB4D05">
          <w:t>s</w:t>
        </w:r>
      </w:ins>
      <w:ins w:id="982" w:author="LG Giraudet" w:date="2021-07-26T18:06:00Z">
        <w:r w:rsidR="005103D6">
          <w:t xml:space="preserve"> elaboration</w:t>
        </w:r>
      </w:ins>
    </w:p>
    <w:p w:rsidR="00AB7522" w:rsidDel="00CC1266" w:rsidRDefault="00CE5F29">
      <w:pPr>
        <w:rPr>
          <w:del w:id="983" w:author="LG Giraudet" w:date="2021-07-20T11:57:00Z"/>
        </w:rPr>
      </w:pPr>
      <w:ins w:id="984" w:author="LG Giraudet" w:date="2021-07-27T12:06:00Z">
        <w:r>
          <w:t xml:space="preserve">The CCC </w:t>
        </w:r>
      </w:ins>
      <w:ins w:id="985" w:author="LG Giraudet" w:date="2021-07-27T14:26:00Z">
        <w:r w:rsidR="00D346A9">
          <w:t xml:space="preserve">asked </w:t>
        </w:r>
      </w:ins>
      <w:ins w:id="986" w:author="LG Giraudet" w:date="2021-07-27T12:06:00Z">
        <w:r>
          <w:t>the citizens to formulate policy proposals,</w:t>
        </w:r>
      </w:ins>
      <w:ins w:id="987" w:author="LG Giraudet" w:date="2021-07-27T14:35:00Z">
        <w:r w:rsidR="003111BA">
          <w:t xml:space="preserve"> not just to </w:t>
        </w:r>
      </w:ins>
      <w:ins w:id="988" w:author="LG Giraudet" w:date="2021-07-27T12:06:00Z">
        <w:r>
          <w:t xml:space="preserve">approve of </w:t>
        </w:r>
      </w:ins>
      <w:ins w:id="989" w:author="LG Giraudet" w:date="2021-07-27T12:08:00Z">
        <w:r w:rsidR="002315A2">
          <w:t xml:space="preserve">measures from </w:t>
        </w:r>
      </w:ins>
      <w:ins w:id="990" w:author="LG Giraudet" w:date="2021-07-27T12:06:00Z">
        <w:r>
          <w:t xml:space="preserve">a pre-defined </w:t>
        </w:r>
      </w:ins>
      <w:ins w:id="991" w:author="LG Giraudet" w:date="2021-07-27T12:08:00Z">
        <w:r w:rsidR="007061F6">
          <w:t>list</w:t>
        </w:r>
      </w:ins>
      <w:ins w:id="992" w:author="LG Giraudet" w:date="2021-07-27T14:26:00Z">
        <w:r w:rsidR="00120DC6">
          <w:t>,</w:t>
        </w:r>
      </w:ins>
      <w:ins w:id="993" w:author="LG Giraudet" w:date="2021-07-27T12:08:00Z">
        <w:r w:rsidR="007061F6">
          <w:t xml:space="preserve"> </w:t>
        </w:r>
      </w:ins>
      <w:ins w:id="994" w:author="LG Giraudet" w:date="2021-07-27T12:06:00Z">
        <w:r>
          <w:t>as is the case in many other assemblies</w:t>
        </w:r>
      </w:ins>
      <w:ins w:id="995" w:author="LG Giraudet" w:date="2021-07-27T12:07:00Z">
        <w:r>
          <w:t xml:space="preserve"> (OECD, 2020)</w:t>
        </w:r>
      </w:ins>
      <w:ins w:id="996" w:author="LG Giraudet" w:date="2021-07-27T12:06:00Z">
        <w:r>
          <w:t xml:space="preserve">. </w:t>
        </w:r>
      </w:ins>
      <w:ins w:id="997" w:author="LG Giraudet" w:date="2021-07-27T12:14:00Z">
        <w:r w:rsidR="00600DC4">
          <w:t>Furthermore</w:t>
        </w:r>
      </w:ins>
      <w:ins w:id="998" w:author="LG Giraudet" w:date="2021-07-27T12:09:00Z">
        <w:r w:rsidR="007061F6">
          <w:t>, the proposed measures</w:t>
        </w:r>
      </w:ins>
      <w:ins w:id="999" w:author="LG Giraudet" w:date="2021-07-27T12:10:00Z">
        <w:r w:rsidR="007061F6">
          <w:t xml:space="preserve"> </w:t>
        </w:r>
      </w:ins>
    </w:p>
    <w:p w:rsidR="00FE53E8" w:rsidRDefault="0037520E" w:rsidP="007061F6">
      <w:del w:id="1000" w:author="LG Giraudet" w:date="2021-07-27T12:10:00Z">
        <w:r w:rsidDel="007061F6">
          <w:delText xml:space="preserve">The interaction between citizens and experts is another </w:delText>
        </w:r>
        <w:r w:rsidR="00B453CA" w:rsidDel="007061F6">
          <w:delText>potentially</w:delText>
        </w:r>
        <w:r w:rsidDel="007061F6">
          <w:delText xml:space="preserve"> important vehicle for co-construction. As noted in the introduction, there are good theoretical reasons for involving experts in mini-publi</w:delText>
        </w:r>
        <w:r w:rsidR="00B453CA" w:rsidDel="007061F6">
          <w:delText>c</w:delText>
        </w:r>
        <w:r w:rsidDel="007061F6">
          <w:delText xml:space="preserve"> deliberations, </w:delText>
        </w:r>
        <w:r w:rsidR="00B453CA" w:rsidDel="007061F6">
          <w:delText xml:space="preserve">in particular when it comes </w:delText>
        </w:r>
        <w:r w:rsidDel="007061F6">
          <w:delText xml:space="preserve">to climate policy, a particularly wide-ranging and complex issue. </w:delText>
        </w:r>
        <w:r w:rsidR="000A7DE1" w:rsidDel="007061F6">
          <w:delText>In the case of the</w:delText>
        </w:r>
        <w:r w:rsidR="00AB7522" w:rsidDel="007061F6">
          <w:delText xml:space="preserve"> </w:delText>
        </w:r>
        <w:r w:rsidR="000A7DE1" w:rsidDel="007061F6">
          <w:delText xml:space="preserve">CCC, </w:delText>
        </w:r>
        <w:r w:rsidR="00B453CA" w:rsidDel="007061F6">
          <w:delText>the requirement that citizens produce</w:delText>
        </w:r>
      </w:del>
      <w:proofErr w:type="gramStart"/>
      <w:ins w:id="1001" w:author="LG Giraudet" w:date="2021-07-27T12:10:00Z">
        <w:r w:rsidR="007061F6">
          <w:t>had</w:t>
        </w:r>
        <w:proofErr w:type="gramEnd"/>
        <w:r w:rsidR="007061F6">
          <w:t xml:space="preserve"> to be</w:t>
        </w:r>
      </w:ins>
      <w:r w:rsidR="00B453CA">
        <w:t xml:space="preserve"> readily implementable</w:t>
      </w:r>
      <w:del w:id="1002" w:author="LG Giraudet" w:date="2021-07-27T12:11:00Z">
        <w:r w:rsidR="00B453CA" w:rsidDel="007061F6">
          <w:delText xml:space="preserve"> </w:delText>
        </w:r>
      </w:del>
      <w:del w:id="1003" w:author="LG Giraudet" w:date="2021-07-27T12:10:00Z">
        <w:r w:rsidR="00B453CA" w:rsidDel="007061F6">
          <w:delText>measures</w:delText>
        </w:r>
      </w:del>
      <w:ins w:id="1004" w:author="LG Giraudet" w:date="2021-07-29T11:39:00Z">
        <w:r w:rsidR="00E83E26">
          <w:t xml:space="preserve"> </w:t>
        </w:r>
      </w:ins>
      <w:del w:id="1005" w:author="LG Giraudet" w:date="2021-07-27T12:10:00Z">
        <w:r w:rsidR="00B453CA" w:rsidDel="007061F6">
          <w:delText xml:space="preserve"> </w:delText>
        </w:r>
      </w:del>
      <w:r w:rsidR="00B453CA">
        <w:t xml:space="preserve">– a </w:t>
      </w:r>
      <w:r w:rsidR="00505F37">
        <w:t xml:space="preserve">counterpart to the </w:t>
      </w:r>
      <w:r w:rsidR="00B453CA">
        <w:t>President</w:t>
      </w:r>
      <w:r w:rsidR="00505F37">
        <w:t>’s “no filter” commitment</w:t>
      </w:r>
      <w:ins w:id="1006" w:author="LG Giraudet" w:date="2021-07-27T12:10:00Z">
        <w:r w:rsidR="007061F6">
          <w:t xml:space="preserve">. </w:t>
        </w:r>
      </w:ins>
      <w:ins w:id="1007" w:author="LG Giraudet" w:date="2021-07-27T12:11:00Z">
        <w:r w:rsidR="00600DC4">
          <w:t xml:space="preserve">These </w:t>
        </w:r>
        <w:r w:rsidR="00600DC4">
          <w:lastRenderedPageBreak/>
          <w:t xml:space="preserve">requirements </w:t>
        </w:r>
      </w:ins>
      <w:ins w:id="1008" w:author="LG Giraudet" w:date="2021-07-27T12:13:00Z">
        <w:r w:rsidR="00600DC4">
          <w:t>strengthened</w:t>
        </w:r>
      </w:ins>
      <w:ins w:id="1009" w:author="LG Giraudet" w:date="2021-07-27T12:12:00Z">
        <w:r w:rsidR="00600DC4">
          <w:t xml:space="preserve"> the need for</w:t>
        </w:r>
      </w:ins>
      <w:ins w:id="1010" w:author="LG Giraudet" w:date="2021-07-27T14:27:00Z">
        <w:r w:rsidR="00120DC6">
          <w:t xml:space="preserve"> </w:t>
        </w:r>
      </w:ins>
      <w:del w:id="1011" w:author="LG Giraudet" w:date="2021-07-27T12:11:00Z">
        <w:r w:rsidR="00B453CA" w:rsidDel="00600DC4">
          <w:delText xml:space="preserve"> – made </w:delText>
        </w:r>
      </w:del>
      <w:r w:rsidR="00B453CA">
        <w:t xml:space="preserve">expert input </w:t>
      </w:r>
      <w:ins w:id="1012" w:author="LG Giraudet" w:date="2021-09-30T08:58:00Z">
        <w:r w:rsidR="00D87D0C">
          <w:t xml:space="preserve">already </w:t>
        </w:r>
      </w:ins>
      <w:ins w:id="1013" w:author="LG Giraudet" w:date="2021-07-27T12:13:00Z">
        <w:r w:rsidR="00600DC4">
          <w:t>inherent in deliberations over climate policy, a particularly wide-ranging and complex issue</w:t>
        </w:r>
      </w:ins>
      <w:del w:id="1014" w:author="LG Giraudet" w:date="2021-07-27T12:14:00Z">
        <w:r w:rsidR="00B453CA" w:rsidDel="00600DC4">
          <w:delText xml:space="preserve">even more </w:delText>
        </w:r>
        <w:r w:rsidR="00F63D53" w:rsidDel="00600DC4">
          <w:delText xml:space="preserve">strongly </w:delText>
        </w:r>
        <w:r w:rsidR="00B453CA" w:rsidDel="00600DC4">
          <w:delText>needed</w:delText>
        </w:r>
      </w:del>
      <w:r w:rsidR="00B453CA">
        <w:t>. T</w:t>
      </w:r>
      <w:r w:rsidR="000A7DE1">
        <w:t xml:space="preserve">he </w:t>
      </w:r>
      <w:r w:rsidR="00AB7522">
        <w:t xml:space="preserve">460-page report </w:t>
      </w:r>
      <w:r w:rsidR="000A7DE1">
        <w:t xml:space="preserve">submitted </w:t>
      </w:r>
      <w:r w:rsidR="00F63D53">
        <w:t xml:space="preserve">by the citizens </w:t>
      </w:r>
      <w:r w:rsidR="000A7DE1">
        <w:t xml:space="preserve">and the </w:t>
      </w:r>
      <w:r w:rsidR="00E81F1D">
        <w:t xml:space="preserve">profusion of legal </w:t>
      </w:r>
      <w:del w:id="1015" w:author="LG Giraudet" w:date="2021-07-27T12:15:00Z">
        <w:r w:rsidR="00E81F1D" w:rsidDel="005416A5">
          <w:delText xml:space="preserve">and technical </w:delText>
        </w:r>
      </w:del>
      <w:del w:id="1016" w:author="LG Giraudet" w:date="2021-07-27T12:14:00Z">
        <w:r w:rsidR="00E81F1D" w:rsidDel="005416A5">
          <w:delText xml:space="preserve">detail </w:delText>
        </w:r>
      </w:del>
      <w:ins w:id="1017" w:author="LG Giraudet" w:date="2021-07-27T12:14:00Z">
        <w:r w:rsidR="005416A5">
          <w:t>a</w:t>
        </w:r>
      </w:ins>
      <w:ins w:id="1018" w:author="LG Giraudet" w:date="2021-07-27T12:15:00Z">
        <w:r w:rsidR="005416A5">
          <w:t>ppendices</w:t>
        </w:r>
      </w:ins>
      <w:ins w:id="1019" w:author="LG Giraudet" w:date="2021-07-27T12:14:00Z">
        <w:r w:rsidR="005416A5">
          <w:t xml:space="preserve"> </w:t>
        </w:r>
      </w:ins>
      <w:r w:rsidR="000A7DE1">
        <w:t xml:space="preserve">it contains </w:t>
      </w:r>
      <w:r w:rsidR="00E81F1D">
        <w:t>(CCC, 2020)</w:t>
      </w:r>
      <w:r w:rsidR="000A7DE1">
        <w:t xml:space="preserve"> </w:t>
      </w:r>
      <w:r w:rsidR="00F63D53">
        <w:t xml:space="preserve">is stark evidence that expert input </w:t>
      </w:r>
      <w:del w:id="1020" w:author="LG Giraudet" w:date="2021-07-27T12:15:00Z">
        <w:r w:rsidR="00F63D53" w:rsidDel="005416A5">
          <w:delText xml:space="preserve">effectively </w:delText>
        </w:r>
      </w:del>
      <w:r w:rsidR="00F63D53">
        <w:t xml:space="preserve">turned out to be </w:t>
      </w:r>
      <w:r w:rsidR="00E81F1D">
        <w:t xml:space="preserve">significant. </w:t>
      </w:r>
      <w:del w:id="1021" w:author="LG Giraudet" w:date="2021-07-27T14:40:00Z">
        <w:r w:rsidR="00734727" w:rsidDel="00241D28">
          <w:delText>O</w:delText>
        </w:r>
        <w:r w:rsidR="009C3C2E" w:rsidDel="00241D28">
          <w:delText>ne might be concerned that</w:delText>
        </w:r>
      </w:del>
      <w:ins w:id="1022" w:author="LG Giraudet" w:date="2021-07-27T15:54:00Z">
        <w:r w:rsidR="00747477">
          <w:t xml:space="preserve">This </w:t>
        </w:r>
      </w:ins>
      <w:ins w:id="1023" w:author="LG Giraudet" w:date="2021-07-27T15:56:00Z">
        <w:r w:rsidR="00F2581D">
          <w:t>owes</w:t>
        </w:r>
      </w:ins>
      <w:ins w:id="1024" w:author="LG Giraudet" w:date="2021-07-27T15:54:00Z">
        <w:r w:rsidR="00747477">
          <w:t xml:space="preserve"> in particular to the </w:t>
        </w:r>
      </w:ins>
      <w:ins w:id="1025" w:author="LG Giraudet" w:date="2021-07-27T17:44:00Z">
        <w:r w:rsidR="004248E9">
          <w:t xml:space="preserve">contribution of the </w:t>
        </w:r>
      </w:ins>
      <w:ins w:id="1026" w:author="LG Giraudet" w:date="2021-07-27T15:55:00Z">
        <w:r w:rsidR="00747477">
          <w:t>legal advisory group, a body with no precedent in other citize</w:t>
        </w:r>
      </w:ins>
      <w:ins w:id="1027" w:author="LG Giraudet" w:date="2021-07-27T15:56:00Z">
        <w:r w:rsidR="00F2581D">
          <w:t>ns’</w:t>
        </w:r>
      </w:ins>
      <w:ins w:id="1028" w:author="LG Giraudet" w:date="2021-07-27T15:55:00Z">
        <w:r w:rsidR="00747477">
          <w:t xml:space="preserve"> assemblies, as we </w:t>
        </w:r>
      </w:ins>
      <w:ins w:id="1029" w:author="LG Giraudet" w:date="2021-07-28T18:59:00Z">
        <w:r w:rsidR="00715CD5">
          <w:t xml:space="preserve">have </w:t>
        </w:r>
      </w:ins>
      <w:ins w:id="1030" w:author="LG Giraudet" w:date="2021-07-27T15:55:00Z">
        <w:r w:rsidR="00747477">
          <w:t>noted before</w:t>
        </w:r>
      </w:ins>
      <w:ins w:id="1031" w:author="LG Giraudet" w:date="2021-07-27T15:54:00Z">
        <w:r w:rsidR="00747477">
          <w:t xml:space="preserve">. </w:t>
        </w:r>
      </w:ins>
      <w:ins w:id="1032" w:author="LG Giraudet" w:date="2021-07-29T11:39:00Z">
        <w:r w:rsidR="00332B2C">
          <w:t>W</w:t>
        </w:r>
      </w:ins>
      <w:ins w:id="1033" w:author="LG Giraudet" w:date="2021-07-27T14:42:00Z">
        <w:r w:rsidR="00287441">
          <w:t xml:space="preserve">as </w:t>
        </w:r>
      </w:ins>
      <w:ins w:id="1034" w:author="LG Giraudet" w:date="2021-07-27T15:06:00Z">
        <w:r w:rsidR="00CD3CF6">
          <w:t xml:space="preserve">expert input </w:t>
        </w:r>
      </w:ins>
      <w:ins w:id="1035" w:author="LG Giraudet" w:date="2021-07-27T14:42:00Z">
        <w:r w:rsidR="00287441">
          <w:t>so significant as to</w:t>
        </w:r>
      </w:ins>
      <w:ins w:id="1036" w:author="LG Giraudet" w:date="2021-07-27T14:39:00Z">
        <w:r w:rsidR="00241D28">
          <w:t xml:space="preserve"> diminish</w:t>
        </w:r>
      </w:ins>
      <w:r w:rsidR="009C3C2E">
        <w:t xml:space="preserve"> </w:t>
      </w:r>
      <w:del w:id="1037" w:author="LG Giraudet" w:date="2021-07-27T14:38:00Z">
        <w:r w:rsidR="009C3C2E" w:rsidDel="001134AB">
          <w:delText xml:space="preserve">such a significant </w:delText>
        </w:r>
        <w:r w:rsidDel="001134AB">
          <w:delText xml:space="preserve">input </w:delText>
        </w:r>
        <w:r w:rsidR="00734727" w:rsidDel="001134AB">
          <w:delText xml:space="preserve">might have </w:delText>
        </w:r>
      </w:del>
      <w:del w:id="1038" w:author="LG Giraudet" w:date="2021-07-27T12:16:00Z">
        <w:r w:rsidR="00734727" w:rsidDel="005416A5">
          <w:delText xml:space="preserve">put </w:delText>
        </w:r>
        <w:r w:rsidR="009C3C2E" w:rsidDel="005416A5">
          <w:delText>limit</w:delText>
        </w:r>
        <w:r w:rsidR="00734727" w:rsidDel="005416A5">
          <w:delText xml:space="preserve">s on </w:delText>
        </w:r>
        <w:r w:rsidR="00FD6142" w:rsidDel="005416A5">
          <w:delText xml:space="preserve"> </w:delText>
        </w:r>
      </w:del>
      <w:r w:rsidR="00FD6142">
        <w:t xml:space="preserve">the citizens’ </w:t>
      </w:r>
      <w:r w:rsidR="00840586">
        <w:t xml:space="preserve">creativity and </w:t>
      </w:r>
      <w:del w:id="1039" w:author="LG Giraudet" w:date="2021-07-27T14:48:00Z">
        <w:r w:rsidR="00FD6142" w:rsidDel="00323A89">
          <w:delText>freedom of choice</w:delText>
        </w:r>
      </w:del>
      <w:ins w:id="1040" w:author="LG Giraudet" w:date="2021-07-27T14:52:00Z">
        <w:r w:rsidR="00323A89">
          <w:t xml:space="preserve">ultimately </w:t>
        </w:r>
      </w:ins>
      <w:ins w:id="1041" w:author="LG Giraudet" w:date="2021-07-27T14:49:00Z">
        <w:r w:rsidR="00323A89">
          <w:t xml:space="preserve">their </w:t>
        </w:r>
      </w:ins>
      <w:ins w:id="1042" w:author="LG Giraudet" w:date="2021-07-27T14:48:00Z">
        <w:r w:rsidR="00323A89">
          <w:t>role as primary</w:t>
        </w:r>
      </w:ins>
      <w:ins w:id="1043" w:author="LG Giraudet" w:date="2021-07-27T14:49:00Z">
        <w:r w:rsidR="00323A89">
          <w:t xml:space="preserve"> contributor</w:t>
        </w:r>
      </w:ins>
      <w:ins w:id="1044" w:author="LG Giraudet" w:date="2021-07-27T14:51:00Z">
        <w:r w:rsidR="00323A89">
          <w:t xml:space="preserve"> to </w:t>
        </w:r>
      </w:ins>
      <w:ins w:id="1045" w:author="LG Giraudet" w:date="2021-07-27T14:52:00Z">
        <w:r w:rsidR="00323A89">
          <w:t>th</w:t>
        </w:r>
        <w:r w:rsidR="00F97C16">
          <w:t>e</w:t>
        </w:r>
        <w:r w:rsidR="00323A89">
          <w:t>ir proposals</w:t>
        </w:r>
      </w:ins>
      <w:ins w:id="1046" w:author="LG Giraudet" w:date="2021-07-27T14:41:00Z">
        <w:r w:rsidR="00241D28">
          <w:t xml:space="preserve">? </w:t>
        </w:r>
      </w:ins>
      <w:del w:id="1047" w:author="LG Giraudet" w:date="2021-07-27T14:41:00Z">
        <w:r w:rsidR="00734727" w:rsidDel="00241D28">
          <w:delText xml:space="preserve">. </w:delText>
        </w:r>
      </w:del>
      <w:del w:id="1048" w:author="LG Giraudet" w:date="2021-07-27T12:18:00Z">
        <w:r w:rsidR="00734727" w:rsidDel="005416A5">
          <w:delText xml:space="preserve">In assessing this, </w:delText>
        </w:r>
        <w:r w:rsidR="004E5739" w:rsidDel="005416A5">
          <w:delText xml:space="preserve">two levels of analysis must be distinguished: </w:delText>
        </w:r>
        <w:r w:rsidR="00E951A4" w:rsidDel="005416A5">
          <w:delText>the nature of the</w:delText>
        </w:r>
        <w:r w:rsidR="004E5739" w:rsidDel="005416A5">
          <w:delText xml:space="preserve"> expertise the citizens were exposed to</w:delText>
        </w:r>
        <w:r w:rsidR="00867690" w:rsidDel="005416A5">
          <w:delText>,</w:delText>
        </w:r>
        <w:r w:rsidR="004E5739" w:rsidDel="005416A5">
          <w:delText xml:space="preserve"> and </w:delText>
        </w:r>
        <w:r w:rsidR="00E951A4" w:rsidDel="005416A5">
          <w:delText>the role</w:delText>
        </w:r>
        <w:r w:rsidR="004E5739" w:rsidDel="005416A5">
          <w:delText xml:space="preserve"> experts </w:delText>
        </w:r>
        <w:r w:rsidR="00E951A4" w:rsidDel="005416A5">
          <w:delText xml:space="preserve">played beyond simply </w:delText>
        </w:r>
        <w:r w:rsidR="005C3BF7" w:rsidDel="005416A5">
          <w:delText>articulating</w:delText>
        </w:r>
        <w:r w:rsidR="00E951A4" w:rsidDel="005416A5">
          <w:delText xml:space="preserve"> facts and views</w:delText>
        </w:r>
        <w:r w:rsidR="002B4C5E" w:rsidDel="005416A5">
          <w:delText>.</w:delText>
        </w:r>
      </w:del>
      <w:ins w:id="1049" w:author="LG Giraudet" w:date="2021-07-27T12:22:00Z">
        <w:r w:rsidR="00190638">
          <w:t xml:space="preserve">To </w:t>
        </w:r>
      </w:ins>
      <w:ins w:id="1050" w:author="LG Giraudet" w:date="2021-07-27T14:41:00Z">
        <w:r w:rsidR="00241D28">
          <w:t>answer this question</w:t>
        </w:r>
      </w:ins>
      <w:ins w:id="1051" w:author="LG Giraudet" w:date="2021-07-27T12:22:00Z">
        <w:r w:rsidR="00190638">
          <w:t xml:space="preserve">, we </w:t>
        </w:r>
      </w:ins>
      <w:ins w:id="1052" w:author="LG Giraudet" w:date="2021-07-27T12:23:00Z">
        <w:r w:rsidR="00F722B0">
          <w:t>examine the experts</w:t>
        </w:r>
      </w:ins>
      <w:ins w:id="1053" w:author="LG Giraudet" w:date="2021-07-27T15:02:00Z">
        <w:r w:rsidR="00AE1E44">
          <w:t xml:space="preserve">’ </w:t>
        </w:r>
      </w:ins>
      <w:ins w:id="1054" w:author="LG Giraudet" w:date="2021-07-28T18:59:00Z">
        <w:r w:rsidR="00E808FD">
          <w:t>contributions</w:t>
        </w:r>
      </w:ins>
      <w:ins w:id="1055" w:author="LG Giraudet" w:date="2021-07-27T15:02:00Z">
        <w:r w:rsidR="00AE1E44">
          <w:t xml:space="preserve"> </w:t>
        </w:r>
      </w:ins>
      <w:ins w:id="1056" w:author="LG Giraudet" w:date="2021-07-27T12:23:00Z">
        <w:r w:rsidR="00190638">
          <w:t>in providing background, support and feedback</w:t>
        </w:r>
      </w:ins>
      <w:ins w:id="1057" w:author="LG Giraudet" w:date="2021-07-27T14:25:00Z">
        <w:r w:rsidR="00D346A9">
          <w:t xml:space="preserve"> to the citizens</w:t>
        </w:r>
      </w:ins>
      <w:ins w:id="1058" w:author="LG Giraudet" w:date="2021-07-27T12:19:00Z">
        <w:r w:rsidR="005416A5">
          <w:t>.</w:t>
        </w:r>
      </w:ins>
    </w:p>
    <w:p w:rsidR="003E1F8C" w:rsidRDefault="00592269">
      <w:ins w:id="1059" w:author="LG Giraudet" w:date="2021-07-27T12:41:00Z">
        <w:r>
          <w:t xml:space="preserve">The background knowledge </w:t>
        </w:r>
      </w:ins>
      <w:del w:id="1060" w:author="LG Giraudet" w:date="2021-07-27T12:41:00Z">
        <w:r w:rsidR="00A26EAE" w:rsidDel="00592269">
          <w:delText>T</w:delText>
        </w:r>
        <w:r w:rsidR="008375BB" w:rsidDel="00592269">
          <w:delText xml:space="preserve">he technical expertise </w:delText>
        </w:r>
      </w:del>
      <w:r w:rsidR="008375BB">
        <w:t xml:space="preserve">was </w:t>
      </w:r>
      <w:del w:id="1061" w:author="LG Giraudet" w:date="2021-07-27T15:02:00Z">
        <w:r w:rsidR="001C2F9E" w:rsidDel="004F651E">
          <w:delText xml:space="preserve">for the most part </w:delText>
        </w:r>
      </w:del>
      <w:r w:rsidR="008375BB">
        <w:t xml:space="preserve">provided by </w:t>
      </w:r>
      <w:r w:rsidR="00EB0585">
        <w:t xml:space="preserve">external speakers </w:t>
      </w:r>
      <w:del w:id="1062" w:author="LG Giraudet" w:date="2021-07-27T15:03:00Z">
        <w:r w:rsidR="00EB0585" w:rsidDel="009A6284">
          <w:delText>invited for specific sessions</w:delText>
        </w:r>
      </w:del>
      <w:ins w:id="1063" w:author="LG Giraudet" w:date="2021-07-27T15:08:00Z">
        <w:r w:rsidR="00B96BAC">
          <w:t xml:space="preserve">invited </w:t>
        </w:r>
      </w:ins>
      <w:ins w:id="1064" w:author="LG Giraudet" w:date="2021-07-27T17:46:00Z">
        <w:r w:rsidR="00F51864">
          <w:t>by the governance committee</w:t>
        </w:r>
      </w:ins>
      <w:r w:rsidR="000E1CF0">
        <w:t xml:space="preserve">. </w:t>
      </w:r>
      <w:ins w:id="1065" w:author="LG Giraudet" w:date="2021-07-28T19:00:00Z">
        <w:r w:rsidR="00F70E78">
          <w:t>W</w:t>
        </w:r>
      </w:ins>
      <w:ins w:id="1066" w:author="LG Giraudet" w:date="2021-07-27T14:57:00Z">
        <w:r w:rsidR="00F722B0">
          <w:t xml:space="preserve">e noted a lack of structure </w:t>
        </w:r>
      </w:ins>
      <w:ins w:id="1067" w:author="LG Giraudet" w:date="2021-07-27T15:10:00Z">
        <w:r w:rsidR="00B96BAC">
          <w:t>in the way</w:t>
        </w:r>
      </w:ins>
      <w:ins w:id="1068" w:author="LG Giraudet" w:date="2021-07-27T14:58:00Z">
        <w:r w:rsidR="00F722B0">
          <w:t xml:space="preserve"> technical information was conveyed to the citizens.</w:t>
        </w:r>
      </w:ins>
      <w:ins w:id="1069" w:author="LG Giraudet" w:date="2021-07-27T14:57:00Z">
        <w:r w:rsidR="00F722B0">
          <w:t xml:space="preserve"> </w:t>
        </w:r>
      </w:ins>
      <w:ins w:id="1070" w:author="LG Giraudet" w:date="2021-07-29T11:40:00Z">
        <w:r w:rsidR="00E2194B">
          <w:t>T</w:t>
        </w:r>
      </w:ins>
      <w:moveToRangeStart w:id="1071" w:author="LG Giraudet" w:date="2021-07-27T15:11:00Z" w:name="move78291103"/>
      <w:moveTo w:id="1072" w:author="LG Giraudet" w:date="2021-07-27T15:11:00Z">
        <w:del w:id="1073" w:author="LG Giraudet" w:date="2021-07-29T11:40:00Z">
          <w:r w:rsidR="0062765F" w:rsidDel="00E2194B">
            <w:delText>t</w:delText>
          </w:r>
        </w:del>
        <w:r w:rsidR="0062765F">
          <w:t xml:space="preserve">he criteria that motivated who would be invited as an expert were </w:t>
        </w:r>
      </w:moveTo>
      <w:ins w:id="1074" w:author="LG Giraudet" w:date="2021-07-27T15:12:00Z">
        <w:r w:rsidR="0062765F">
          <w:t xml:space="preserve">not </w:t>
        </w:r>
      </w:ins>
      <w:ins w:id="1075" w:author="LG Giraudet" w:date="2021-07-27T15:15:00Z">
        <w:r w:rsidR="00936C87">
          <w:t>explicitly stated</w:t>
        </w:r>
      </w:ins>
      <w:ins w:id="1076" w:author="LG Giraudet" w:date="2021-07-29T11:40:00Z">
        <w:r w:rsidR="00E2194B">
          <w:t xml:space="preserve"> and </w:t>
        </w:r>
      </w:ins>
      <w:ins w:id="1077" w:author="LG Giraudet" w:date="2021-08-06T11:33:00Z">
        <w:r w:rsidR="00AB4D05">
          <w:t xml:space="preserve">no clear distinction was made between </w:t>
        </w:r>
      </w:ins>
      <w:ins w:id="1078" w:author="LG Giraudet" w:date="2021-07-27T15:12:00Z">
        <w:r w:rsidR="0062765F">
          <w:t xml:space="preserve">scholarly expertise and advocacy. </w:t>
        </w:r>
      </w:ins>
      <w:moveTo w:id="1079" w:author="LG Giraudet" w:date="2021-07-27T15:11:00Z">
        <w:del w:id="1080" w:author="LG Giraudet" w:date="2021-07-27T15:13:00Z">
          <w:r w:rsidR="0062765F" w:rsidDel="0062765F">
            <w:delText xml:space="preserve">never made explicit by the organizers. </w:delText>
          </w:r>
        </w:del>
        <w:r w:rsidR="0062765F">
          <w:t>On several occasions, citizens made specific invitation requests that were not followed up</w:t>
        </w:r>
        <w:del w:id="1081" w:author="LG Giraudet" w:date="2021-07-27T15:16:00Z">
          <w:r w:rsidR="0062765F" w:rsidDel="00936C87">
            <w:delText>. In the same vein, what qualified as expertise was broad, with no clear separation between scholarly expertise and advocacy</w:delText>
          </w:r>
        </w:del>
        <w:r w:rsidR="0062765F">
          <w:t>.</w:t>
        </w:r>
      </w:moveTo>
      <w:moveToRangeEnd w:id="1071"/>
      <w:ins w:id="1082" w:author="LG Giraudet" w:date="2021-07-27T15:14:00Z">
        <w:r w:rsidR="00936C87">
          <w:t xml:space="preserve"> When </w:t>
        </w:r>
      </w:ins>
      <w:ins w:id="1083" w:author="LG Giraudet" w:date="2021-07-27T15:16:00Z">
        <w:r w:rsidR="007357E9">
          <w:t xml:space="preserve">several experts were invited on a specific topic, </w:t>
        </w:r>
      </w:ins>
      <w:del w:id="1084" w:author="LG Giraudet" w:date="2021-07-27T15:16:00Z">
        <w:r w:rsidR="001A1DF9" w:rsidDel="007357E9">
          <w:delText>Our observation was that</w:delText>
        </w:r>
        <w:r w:rsidR="00431759" w:rsidDel="007357E9">
          <w:delText xml:space="preserve"> the way </w:delText>
        </w:r>
        <w:r w:rsidR="005256EC" w:rsidDel="007357E9">
          <w:delText xml:space="preserve">the </w:delText>
        </w:r>
        <w:r w:rsidR="00431759" w:rsidDel="007357E9">
          <w:delText>debates were framed</w:delText>
        </w:r>
        <w:r w:rsidR="005256EC" w:rsidDel="007357E9">
          <w:delText xml:space="preserve"> by the </w:delText>
        </w:r>
        <w:r w:rsidR="004E0713" w:rsidDel="007357E9">
          <w:delText>organiz</w:delText>
        </w:r>
        <w:r w:rsidR="005256EC" w:rsidDel="007357E9">
          <w:delText>ers</w:delText>
        </w:r>
        <w:r w:rsidR="001A1DF9" w:rsidDel="007357E9">
          <w:delText xml:space="preserve"> meant that </w:delText>
        </w:r>
        <w:r w:rsidR="003733C7" w:rsidDel="007357E9">
          <w:delText xml:space="preserve">invited </w:delText>
        </w:r>
        <w:r w:rsidR="00101E14" w:rsidDel="007357E9">
          <w:delText xml:space="preserve">experts seldom </w:delText>
        </w:r>
        <w:r w:rsidR="001A1DF9" w:rsidDel="007357E9">
          <w:delText>had the opportunity to challenge each other’s evidence</w:delText>
        </w:r>
        <w:r w:rsidR="00101E14" w:rsidDel="007357E9">
          <w:delText>. T</w:delText>
        </w:r>
      </w:del>
      <w:ins w:id="1085" w:author="LG Giraudet" w:date="2021-07-27T15:16:00Z">
        <w:r w:rsidR="007357E9">
          <w:t>t</w:t>
        </w:r>
      </w:ins>
      <w:r w:rsidR="00101E14">
        <w:t xml:space="preserve">hey </w:t>
      </w:r>
      <w:r w:rsidR="0048278D">
        <w:t xml:space="preserve">were typically given </w:t>
      </w:r>
      <w:r w:rsidR="00101E14">
        <w:t xml:space="preserve">turns to </w:t>
      </w:r>
      <w:r w:rsidR="00377EBC">
        <w:t>articulate</w:t>
      </w:r>
      <w:r w:rsidR="00101E14">
        <w:t xml:space="preserve"> their views</w:t>
      </w:r>
      <w:ins w:id="1086" w:author="LG Giraudet" w:date="2021-07-27T17:46:00Z">
        <w:r w:rsidR="009169D4">
          <w:t>,</w:t>
        </w:r>
      </w:ins>
      <w:ins w:id="1087" w:author="LG Giraudet" w:date="2021-07-27T15:17:00Z">
        <w:r w:rsidR="007357E9">
          <w:t xml:space="preserve"> but </w:t>
        </w:r>
      </w:ins>
      <w:del w:id="1088" w:author="LG Giraudet" w:date="2021-07-27T15:17:00Z">
        <w:r w:rsidR="00101E14" w:rsidDel="007357E9">
          <w:delText>, with very little debate among them</w:delText>
        </w:r>
      </w:del>
      <w:ins w:id="1089" w:author="LG Giraudet" w:date="2021-07-27T15:14:00Z">
        <w:r w:rsidR="00CD7B67">
          <w:t xml:space="preserve">no opportunity to </w:t>
        </w:r>
        <w:r w:rsidR="0062765F">
          <w:t>challenge each other’s evidence</w:t>
        </w:r>
      </w:ins>
      <w:r w:rsidR="00101E14">
        <w:t>.</w:t>
      </w:r>
      <w:r w:rsidR="0061593F">
        <w:t xml:space="preserve"> </w:t>
      </w:r>
      <w:del w:id="1090" w:author="LG Giraudet" w:date="2021-07-27T15:14:00Z">
        <w:r w:rsidR="0061593F" w:rsidDel="00CD7B67">
          <w:delText xml:space="preserve">The scientific controversies inherent in the different sectors were comprehensively exposed in some groups – e.g., housing – but not all – e.g., </w:delText>
        </w:r>
        <w:r w:rsidR="0061593F" w:rsidRPr="00B90480" w:rsidDel="00CD7B67">
          <w:rPr>
            <w:highlight w:val="yellow"/>
          </w:rPr>
          <w:delText>not in food</w:delText>
        </w:r>
        <w:r w:rsidR="0061593F" w:rsidDel="00CD7B67">
          <w:delText xml:space="preserve">. </w:delText>
        </w:r>
        <w:r w:rsidR="00101E14" w:rsidDel="00CD7B67">
          <w:delText xml:space="preserve"> </w:delText>
        </w:r>
        <w:r w:rsidR="00DD0654" w:rsidDel="00CD7B67">
          <w:delText>Moreover</w:delText>
        </w:r>
        <w:r w:rsidR="00101E14" w:rsidDel="00CD7B67">
          <w:delText xml:space="preserve">, </w:delText>
        </w:r>
      </w:del>
      <w:moveFromRangeStart w:id="1091" w:author="LG Giraudet" w:date="2021-07-27T15:11:00Z" w:name="move78291103"/>
      <w:moveFrom w:id="1092" w:author="LG Giraudet" w:date="2021-07-27T15:11:00Z">
        <w:r w:rsidR="00101E14" w:rsidDel="0062765F">
          <w:t>the criteria that motivated who would be invited as an expert</w:t>
        </w:r>
        <w:r w:rsidR="00431759" w:rsidDel="0062765F">
          <w:t xml:space="preserve"> </w:t>
        </w:r>
        <w:r w:rsidR="00101E14" w:rsidDel="0062765F">
          <w:t xml:space="preserve">were never made explicit by the </w:t>
        </w:r>
        <w:r w:rsidR="004E0713" w:rsidDel="0062765F">
          <w:t>organiz</w:t>
        </w:r>
        <w:r w:rsidR="00101E14" w:rsidDel="0062765F">
          <w:t xml:space="preserve">ers. On several occasions, citizens made specific </w:t>
        </w:r>
        <w:r w:rsidR="006B1A1B" w:rsidDel="0062765F">
          <w:t xml:space="preserve">invitation </w:t>
        </w:r>
        <w:r w:rsidR="00101E14" w:rsidDel="0062765F">
          <w:t xml:space="preserve">requests </w:t>
        </w:r>
        <w:r w:rsidR="00CE0C3B" w:rsidDel="0062765F">
          <w:t>that</w:t>
        </w:r>
        <w:r w:rsidR="00101E14" w:rsidDel="0062765F">
          <w:t xml:space="preserve"> were </w:t>
        </w:r>
        <w:r w:rsidR="007A7BF5" w:rsidDel="0062765F">
          <w:t>not</w:t>
        </w:r>
        <w:r w:rsidR="00101E14" w:rsidDel="0062765F">
          <w:t xml:space="preserve"> followed up.</w:t>
        </w:r>
        <w:r w:rsidR="0016653A" w:rsidDel="0062765F">
          <w:t xml:space="preserve"> In the same vein, </w:t>
        </w:r>
        <w:r w:rsidR="007929CD" w:rsidDel="0062765F">
          <w:t xml:space="preserve">what qualified as expertise was broad, with no clear </w:t>
        </w:r>
        <w:r w:rsidR="008B323C" w:rsidDel="0062765F">
          <w:t xml:space="preserve">separation between </w:t>
        </w:r>
        <w:r w:rsidR="007929CD" w:rsidDel="0062765F">
          <w:t xml:space="preserve">scholarly </w:t>
        </w:r>
        <w:r w:rsidR="0016653A" w:rsidDel="0062765F">
          <w:t>expertise and advocacy.</w:t>
        </w:r>
      </w:moveFrom>
      <w:moveFromRangeEnd w:id="1091"/>
    </w:p>
    <w:p w:rsidR="00DB4D9A" w:rsidRDefault="00E13E6B" w:rsidP="00DB4D9A">
      <w:pPr>
        <w:rPr>
          <w:ins w:id="1093" w:author="LG Giraudet" w:date="2021-07-27T18:36:00Z"/>
        </w:rPr>
      </w:pPr>
      <w:ins w:id="1094" w:author="LG Giraudet" w:date="2021-07-27T12:19:00Z">
        <w:r>
          <w:t>Support</w:t>
        </w:r>
      </w:ins>
      <w:ins w:id="1095" w:author="LG Giraudet" w:date="2021-07-27T12:42:00Z">
        <w:r w:rsidR="00B0141F">
          <w:t xml:space="preserve"> in elaborating the proposals was provided by the </w:t>
        </w:r>
      </w:ins>
      <w:del w:id="1096" w:author="LG Giraudet" w:date="2021-07-27T12:42:00Z">
        <w:r w:rsidR="00362A8A" w:rsidDel="00B0141F">
          <w:delText xml:space="preserve">While the external experts’ input was limited to exposing facts and views, </w:delText>
        </w:r>
      </w:del>
      <w:r w:rsidR="00362A8A">
        <w:t>experts from the technical and legal advisory groups</w:t>
      </w:r>
      <w:del w:id="1097" w:author="LG Giraudet" w:date="2021-07-27T12:42:00Z">
        <w:r w:rsidR="00362A8A" w:rsidDel="00B0141F">
          <w:delText xml:space="preserve"> more</w:delText>
        </w:r>
        <w:r w:rsidR="00FD389D" w:rsidDel="00B0141F">
          <w:delText xml:space="preserve"> </w:delText>
        </w:r>
        <w:r w:rsidR="00396259" w:rsidDel="00B0141F">
          <w:delText xml:space="preserve">actively </w:delText>
        </w:r>
        <w:r w:rsidR="00FD389D" w:rsidDel="00B0141F">
          <w:delText>contributed to the elaboration of policy proposals</w:delText>
        </w:r>
      </w:del>
      <w:r w:rsidR="00FD389D">
        <w:t xml:space="preserve">. </w:t>
      </w:r>
      <w:ins w:id="1098" w:author="LG Giraudet" w:date="2021-07-29T11:41:00Z">
        <w:r w:rsidR="00F55B7B">
          <w:t>T</w:t>
        </w:r>
      </w:ins>
      <w:ins w:id="1099" w:author="LG Giraudet" w:date="2021-07-27T15:34:00Z">
        <w:r w:rsidR="00A110FA">
          <w:t xml:space="preserve">he interactions between experts and citizens were sustained </w:t>
        </w:r>
      </w:ins>
      <w:ins w:id="1100" w:author="LG Giraudet" w:date="2021-07-29T11:41:00Z">
        <w:r w:rsidR="00F55B7B">
          <w:t>in all thematic groups</w:t>
        </w:r>
      </w:ins>
      <w:ins w:id="1101" w:author="LG Giraudet" w:date="2021-07-27T15:34:00Z">
        <w:r w:rsidR="00A110FA">
          <w:t xml:space="preserve"> </w:t>
        </w:r>
      </w:ins>
      <w:ins w:id="1102" w:author="LG Giraudet" w:date="2021-07-27T15:35:00Z">
        <w:r w:rsidR="00A110FA">
          <w:t>–</w:t>
        </w:r>
      </w:ins>
      <w:ins w:id="1103" w:author="LG Giraudet" w:date="2021-07-27T15:34:00Z">
        <w:r w:rsidR="00A110FA">
          <w:t xml:space="preserve"> not </w:t>
        </w:r>
      </w:ins>
      <w:ins w:id="1104" w:author="LG Giraudet" w:date="2021-07-27T15:35:00Z">
        <w:r w:rsidR="00A110FA">
          <w:t>without frictions</w:t>
        </w:r>
      </w:ins>
      <w:del w:id="1105" w:author="LG Giraudet" w:date="2021-07-27T15:35:00Z">
        <w:r w:rsidR="00FD389D" w:rsidDel="00A110FA">
          <w:delText>Although their degree of interventio</w:delText>
        </w:r>
        <w:r w:rsidR="003E1F8C" w:rsidDel="00A110FA">
          <w:delText xml:space="preserve">n varied across thematic </w:delText>
        </w:r>
        <w:r w:rsidR="00FD389D" w:rsidDel="00A110FA">
          <w:delText>groups, their overall contribution can be said to have been significant</w:delText>
        </w:r>
        <w:r w:rsidR="00DA4077" w:rsidDel="00A110FA">
          <w:delText xml:space="preserve">. </w:delText>
        </w:r>
        <w:r w:rsidR="008F4737" w:rsidDel="00A110FA">
          <w:delText xml:space="preserve">The extent to which this affected </w:delText>
        </w:r>
        <w:r w:rsidR="00D41740" w:rsidDel="00A110FA">
          <w:delText xml:space="preserve">the </w:delText>
        </w:r>
        <w:r w:rsidR="008F4737" w:rsidDel="00A110FA">
          <w:delText>citizens’ output</w:delText>
        </w:r>
        <w:r w:rsidR="00362A8A" w:rsidDel="00A110FA">
          <w:delText>, however,</w:delText>
        </w:r>
        <w:r w:rsidR="008F4737" w:rsidDel="00A110FA">
          <w:delText xml:space="preserve"> is </w:delText>
        </w:r>
      </w:del>
      <w:del w:id="1106" w:author="LG Giraudet" w:date="2021-07-27T12:43:00Z">
        <w:r w:rsidR="008F4737" w:rsidDel="004C52CC">
          <w:delText>difficult to gauge</w:delText>
        </w:r>
      </w:del>
      <w:r w:rsidR="008F4737">
        <w:t xml:space="preserve">. </w:t>
      </w:r>
      <w:del w:id="1107" w:author="LG Giraudet" w:date="2021-07-27T15:46:00Z">
        <w:r w:rsidR="008F4737" w:rsidDel="009F0727">
          <w:delText>On the one hand, w</w:delText>
        </w:r>
      </w:del>
      <w:ins w:id="1108" w:author="LG Giraudet" w:date="2021-07-27T15:46:00Z">
        <w:r w:rsidR="009F0727">
          <w:t>W</w:t>
        </w:r>
      </w:ins>
      <w:r w:rsidR="00DA4077">
        <w:t xml:space="preserve">e witnessed </w:t>
      </w:r>
      <w:r w:rsidR="008F4737">
        <w:t xml:space="preserve">situations in which experts </w:t>
      </w:r>
      <w:ins w:id="1109" w:author="LG Giraudet" w:date="2021-07-27T15:37:00Z">
        <w:r w:rsidR="000A4D64">
          <w:t xml:space="preserve">went beyond their role, either </w:t>
        </w:r>
      </w:ins>
      <w:del w:id="1110" w:author="LG Giraudet" w:date="2021-07-27T15:37:00Z">
        <w:r w:rsidR="008F4737" w:rsidDel="000A4D64">
          <w:delText xml:space="preserve">pushed </w:delText>
        </w:r>
      </w:del>
      <w:ins w:id="1111" w:author="LG Giraudet" w:date="2021-07-27T15:38:00Z">
        <w:r w:rsidR="00D9569A">
          <w:t xml:space="preserve">unduly </w:t>
        </w:r>
      </w:ins>
      <w:ins w:id="1112" w:author="LG Giraudet" w:date="2021-07-27T15:37:00Z">
        <w:r w:rsidR="000A4D64">
          <w:t xml:space="preserve">pushing </w:t>
        </w:r>
      </w:ins>
      <w:r w:rsidR="008F4737">
        <w:t xml:space="preserve">for certain measures </w:t>
      </w:r>
      <w:del w:id="1113" w:author="LG Giraudet" w:date="2021-07-27T15:38:00Z">
        <w:r w:rsidR="008F4737" w:rsidDel="000A4D64">
          <w:delText xml:space="preserve">that in no way originated from </w:delText>
        </w:r>
        <w:r w:rsidR="00D41740" w:rsidDel="000A4D64">
          <w:delText xml:space="preserve">the citizens’ will, and others in which an expert lectured </w:delText>
        </w:r>
        <w:r w:rsidR="005D19AC" w:rsidDel="000A4D64">
          <w:delText>citizens</w:delText>
        </w:r>
        <w:r w:rsidR="00341A6A" w:rsidDel="000A4D64">
          <w:delText xml:space="preserve"> </w:delText>
        </w:r>
        <w:r w:rsidR="00D41740" w:rsidDel="000A4D64">
          <w:delText>as they were leaning towards measures he or she did not consider fit</w:delText>
        </w:r>
      </w:del>
      <w:ins w:id="1114" w:author="LG Giraudet" w:date="2021-07-27T15:38:00Z">
        <w:r w:rsidR="000A4D64">
          <w:t xml:space="preserve">or </w:t>
        </w:r>
        <w:r w:rsidR="00D9569A">
          <w:t>discarding others</w:t>
        </w:r>
      </w:ins>
      <w:r w:rsidR="00D41740">
        <w:t xml:space="preserve">. In some cases, </w:t>
      </w:r>
      <w:r w:rsidR="00F97728">
        <w:t xml:space="preserve">some citizens would complain, and </w:t>
      </w:r>
      <w:r w:rsidR="00362B33">
        <w:t xml:space="preserve">sometimes </w:t>
      </w:r>
      <w:r w:rsidR="00D41740">
        <w:t xml:space="preserve">the facilitators </w:t>
      </w:r>
      <w:r w:rsidR="00F97728">
        <w:t xml:space="preserve">would intervene </w:t>
      </w:r>
      <w:r w:rsidR="00D41740">
        <w:t>to make sure the citizens’ views prevail</w:t>
      </w:r>
      <w:r w:rsidR="00F2567F">
        <w:t>ed</w:t>
      </w:r>
      <w:r w:rsidR="00D41740">
        <w:t xml:space="preserve">, but </w:t>
      </w:r>
      <w:r w:rsidR="00F97728">
        <w:t>this was not systematic</w:t>
      </w:r>
      <w:r w:rsidR="00D41740">
        <w:t xml:space="preserve">. </w:t>
      </w:r>
      <w:del w:id="1115" w:author="LG Giraudet" w:date="2021-07-27T15:46:00Z">
        <w:r w:rsidR="00D41740" w:rsidDel="00FF244F">
          <w:delText>On the other hand</w:delText>
        </w:r>
      </w:del>
      <w:ins w:id="1116" w:author="LG Giraudet" w:date="2021-07-27T18:37:00Z">
        <w:r w:rsidR="00CA3E92">
          <w:t>Moreover, i</w:t>
        </w:r>
      </w:ins>
      <w:ins w:id="1117" w:author="LG Giraudet" w:date="2021-07-27T18:36:00Z">
        <w:r w:rsidR="00DB4D9A" w:rsidRPr="00274BCF">
          <w:t>n contrast with most other citizens’ assemblies</w:t>
        </w:r>
        <w:r w:rsidR="00DB4D9A">
          <w:t xml:space="preserve"> (OECD, 2020)</w:t>
        </w:r>
        <w:r w:rsidR="00DB4D9A" w:rsidRPr="00274BCF">
          <w:t xml:space="preserve">, the </w:t>
        </w:r>
        <w:r w:rsidR="00DB4D9A">
          <w:t>steering bodies</w:t>
        </w:r>
        <w:r w:rsidR="00DB4D9A" w:rsidRPr="00274BCF">
          <w:t xml:space="preserve"> </w:t>
        </w:r>
        <w:r w:rsidR="00DB4D9A">
          <w:t>did not</w:t>
        </w:r>
        <w:r w:rsidR="00DB4D9A" w:rsidRPr="00274BCF">
          <w:t xml:space="preserve"> observe strict neutrality. </w:t>
        </w:r>
        <w:r w:rsidR="00DB4D9A">
          <w:t xml:space="preserve">We witnessed for instance </w:t>
        </w:r>
        <w:r w:rsidR="00DB4D9A">
          <w:lastRenderedPageBreak/>
          <w:t xml:space="preserve">one of the Governance Committee’s co-chairs </w:t>
        </w:r>
        <w:r w:rsidR="00DB4D9A" w:rsidRPr="00274BCF">
          <w:t>intervene as an expert</w:t>
        </w:r>
        <w:r w:rsidR="00DB4D9A">
          <w:t xml:space="preserve"> and some members of the Governance Committee and a G</w:t>
        </w:r>
        <w:r w:rsidR="00DB4D9A" w:rsidRPr="00274BCF">
          <w:t>uarantor give their own opinions to the citizens on some measures.</w:t>
        </w:r>
      </w:ins>
    </w:p>
    <w:p w:rsidR="00101E14" w:rsidDel="002955D2" w:rsidRDefault="00FF244F" w:rsidP="00543C57">
      <w:pPr>
        <w:rPr>
          <w:del w:id="1118" w:author="LG Giraudet" w:date="2021-07-27T15:42:00Z"/>
        </w:rPr>
      </w:pPr>
      <w:ins w:id="1119" w:author="LG Giraudet" w:date="2021-07-27T15:46:00Z">
        <w:r>
          <w:t xml:space="preserve">Against </w:t>
        </w:r>
      </w:ins>
      <w:ins w:id="1120" w:author="LG Giraudet" w:date="2021-07-27T17:47:00Z">
        <w:r w:rsidR="009169D4">
          <w:t xml:space="preserve">these </w:t>
        </w:r>
        <w:r w:rsidR="000C6EB1">
          <w:t>shortcomings</w:t>
        </w:r>
      </w:ins>
      <w:r w:rsidR="00D41740">
        <w:t xml:space="preserve">, </w:t>
      </w:r>
      <w:r w:rsidR="00F97728">
        <w:t xml:space="preserve">we </w:t>
      </w:r>
      <w:del w:id="1121" w:author="LG Giraudet" w:date="2021-07-27T17:47:00Z">
        <w:r w:rsidR="00F97728" w:rsidDel="00887384">
          <w:delText>also</w:delText>
        </w:r>
        <w:r w:rsidR="00AC5034" w:rsidDel="00887384">
          <w:delText xml:space="preserve"> </w:delText>
        </w:r>
      </w:del>
      <w:r w:rsidR="00AC5034">
        <w:t xml:space="preserve">observed </w:t>
      </w:r>
      <w:r w:rsidR="00F2567F" w:rsidRPr="00F150C5">
        <w:t xml:space="preserve">strong </w:t>
      </w:r>
      <w:r w:rsidR="00AC5034" w:rsidRPr="00F150C5">
        <w:t xml:space="preserve">demand </w:t>
      </w:r>
      <w:ins w:id="1122" w:author="LG Giraudet" w:date="2021-09-23T19:07:00Z">
        <w:r w:rsidR="00F150C5">
          <w:t xml:space="preserve">from </w:t>
        </w:r>
      </w:ins>
      <w:del w:id="1123" w:author="LG Giraudet" w:date="2021-09-23T19:06:00Z">
        <w:r w:rsidR="00F2567F" w:rsidRPr="00F150C5" w:rsidDel="00FD3E9C">
          <w:delText xml:space="preserve">by </w:delText>
        </w:r>
      </w:del>
      <w:r w:rsidR="00AC5034" w:rsidRPr="00F150C5">
        <w:t xml:space="preserve">citizens for </w:t>
      </w:r>
      <w:r w:rsidR="005B62B0" w:rsidRPr="00F150C5">
        <w:t>expert</w:t>
      </w:r>
      <w:r w:rsidR="00AC5034" w:rsidRPr="00F150C5">
        <w:t>s</w:t>
      </w:r>
      <w:r w:rsidR="00F2567F" w:rsidRPr="00F150C5">
        <w:t>’</w:t>
      </w:r>
      <w:r w:rsidR="00AC5034" w:rsidRPr="00F150C5">
        <w:t xml:space="preserve"> input and a sincere gratitude </w:t>
      </w:r>
      <w:r w:rsidR="007C786E" w:rsidRPr="00F150C5">
        <w:t>toward</w:t>
      </w:r>
      <w:del w:id="1124" w:author="LG Giraudet" w:date="2021-09-23T19:07:00Z">
        <w:r w:rsidR="007C786E" w:rsidRPr="00F150C5" w:rsidDel="007641B8">
          <w:delText>s</w:delText>
        </w:r>
      </w:del>
      <w:r w:rsidR="00AC5034" w:rsidRPr="00F150C5">
        <w:t xml:space="preserve"> </w:t>
      </w:r>
      <w:r w:rsidR="004F2200" w:rsidRPr="00F150C5">
        <w:t>them</w:t>
      </w:r>
      <w:r w:rsidR="00AC5034">
        <w:t>.</w:t>
      </w:r>
      <w:r w:rsidR="00A7323D">
        <w:t xml:space="preserve"> </w:t>
      </w:r>
      <w:del w:id="1125" w:author="LG Giraudet" w:date="2021-07-27T15:40:00Z">
        <w:r w:rsidR="002E73C6" w:rsidDel="002955D2">
          <w:delText>M</w:delText>
        </w:r>
        <w:r w:rsidR="00A7323D" w:rsidDel="002955D2">
          <w:delText xml:space="preserve">any citizens exhibited a form of anxiety in </w:delText>
        </w:r>
        <w:r w:rsidR="00110712" w:rsidDel="002955D2">
          <w:delText xml:space="preserve">the </w:delText>
        </w:r>
        <w:r w:rsidR="00A7323D" w:rsidDel="002955D2">
          <w:delText xml:space="preserve">face of a </w:delText>
        </w:r>
        <w:r w:rsidR="00FC774B" w:rsidDel="002955D2">
          <w:delText>“</w:delText>
        </w:r>
        <w:r w:rsidR="00A7323D" w:rsidDel="002955D2">
          <w:delText>double bind</w:delText>
        </w:r>
        <w:r w:rsidR="00FC774B" w:rsidDel="002955D2">
          <w:delText>”</w:delText>
        </w:r>
        <w:r w:rsidR="00A7323D" w:rsidDel="002955D2">
          <w:delText xml:space="preserve"> requiring them to propose aggressive, yet feasible, measures</w:delText>
        </w:r>
        <w:r w:rsidR="00F523C1" w:rsidDel="002955D2">
          <w:delText xml:space="preserve">. </w:delText>
        </w:r>
      </w:del>
      <w:moveFromRangeStart w:id="1126" w:author="LG Giraudet" w:date="2021-07-27T15:51:00Z" w:name="move78292949"/>
      <w:moveFrom w:id="1127" w:author="LG Giraudet" w:date="2021-07-27T15:51:00Z">
        <w:r w:rsidR="004504AC" w:rsidDel="002955D2">
          <w:t xml:space="preserve">Our </w:t>
        </w:r>
        <w:r w:rsidR="00883EE6" w:rsidDel="002955D2">
          <w:t>take</w:t>
        </w:r>
        <w:r w:rsidR="004504AC" w:rsidDel="002955D2">
          <w:t xml:space="preserve"> is that </w:t>
        </w:r>
        <w:r w:rsidR="00D709C0" w:rsidDel="002955D2">
          <w:t>some measures</w:t>
        </w:r>
        <w:r w:rsidR="00B13105" w:rsidDel="002955D2">
          <w:t xml:space="preserve">, in particular in the </w:t>
        </w:r>
        <w:r w:rsidR="00D709C0" w:rsidDel="002955D2">
          <w:t xml:space="preserve">building </w:t>
        </w:r>
        <w:r w:rsidR="00543C57" w:rsidDel="002955D2">
          <w:t>sector</w:t>
        </w:r>
        <w:r w:rsidR="00F523C1" w:rsidDel="002955D2">
          <w:t xml:space="preserve"> or in relation to the EU Common Agricultural Policy</w:t>
        </w:r>
        <w:r w:rsidR="00B13105" w:rsidDel="002955D2">
          <w:t xml:space="preserve">, </w:t>
        </w:r>
        <w:r w:rsidR="00305DB4" w:rsidDel="002955D2">
          <w:t>strongly reflected expert</w:t>
        </w:r>
        <w:r w:rsidR="00B13105" w:rsidDel="002955D2">
          <w:t xml:space="preserve"> views </w:t>
        </w:r>
        <w:r w:rsidR="00D709C0" w:rsidDel="002955D2">
          <w:t xml:space="preserve">while others </w:t>
        </w:r>
        <w:r w:rsidR="00543C57" w:rsidDel="002955D2">
          <w:t xml:space="preserve">– for instance the </w:t>
        </w:r>
        <w:r w:rsidR="00DF0EDD" w:rsidDel="002955D2">
          <w:t>lowering</w:t>
        </w:r>
        <w:r w:rsidR="00543C57" w:rsidDel="002955D2">
          <w:t xml:space="preserve"> of speed limit</w:t>
        </w:r>
        <w:r w:rsidR="00DF0EDD" w:rsidDel="002955D2">
          <w:t>s</w:t>
        </w:r>
        <w:r w:rsidR="00AC33F7" w:rsidDel="002955D2">
          <w:t xml:space="preserve"> and the regulation of the food industry</w:t>
        </w:r>
        <w:r w:rsidR="00543C57" w:rsidDel="002955D2">
          <w:t xml:space="preserve"> – </w:t>
        </w:r>
        <w:r w:rsidR="007465DB" w:rsidRPr="00761501" w:rsidDel="002955D2">
          <w:t xml:space="preserve">were </w:t>
        </w:r>
        <w:r w:rsidR="002A7058" w:rsidRPr="00761501" w:rsidDel="002955D2">
          <w:t>some way removed</w:t>
        </w:r>
        <w:r w:rsidR="00ED0D8C" w:rsidRPr="00761501" w:rsidDel="002955D2">
          <w:t xml:space="preserve"> from what </w:t>
        </w:r>
        <w:r w:rsidR="00040A64" w:rsidRPr="00761501" w:rsidDel="002955D2">
          <w:t xml:space="preserve">most </w:t>
        </w:r>
        <w:r w:rsidR="007465DB" w:rsidRPr="00761501" w:rsidDel="002955D2">
          <w:t>experts had suggested to the citizens</w:t>
        </w:r>
        <w:r w:rsidR="00B51D76" w:rsidRPr="00761501" w:rsidDel="002955D2">
          <w:t>.</w:t>
        </w:r>
      </w:moveFrom>
      <w:moveFromRangeEnd w:id="1126"/>
    </w:p>
    <w:p w:rsidR="00193195" w:rsidRDefault="00D9460C" w:rsidP="005C47D2">
      <w:del w:id="1128" w:author="LG Giraudet" w:date="2021-07-27T15:42:00Z">
        <w:r w:rsidDel="009F0727">
          <w:delText>T</w:delText>
        </w:r>
        <w:r w:rsidR="00590802" w:rsidDel="009F0727">
          <w:delText>he</w:delText>
        </w:r>
        <w:r w:rsidR="00027BD1" w:rsidDel="009F0727">
          <w:delText xml:space="preserve">se </w:delText>
        </w:r>
        <w:r w:rsidDel="009F0727">
          <w:delText>views are partly reflected in our survey results</w:delText>
        </w:r>
        <w:r w:rsidR="00AE359F" w:rsidDel="009F0727">
          <w:delText xml:space="preserve">. </w:delText>
        </w:r>
      </w:del>
      <w:ins w:id="1129" w:author="LG Giraudet" w:date="2021-07-28T16:00:00Z">
        <w:r w:rsidR="005F0463">
          <w:t>The</w:t>
        </w:r>
      </w:ins>
      <w:ins w:id="1130" w:author="LG Giraudet" w:date="2021-07-28T19:02:00Z">
        <w:r w:rsidR="005F0463">
          <w:t xml:space="preserve"> citizens</w:t>
        </w:r>
      </w:ins>
      <w:ins w:id="1131" w:author="LG Giraudet" w:date="2021-07-28T16:00:00Z">
        <w:r w:rsidR="00D15E62">
          <w:t xml:space="preserve"> reacted </w:t>
        </w:r>
      </w:ins>
      <w:ins w:id="1132" w:author="LG Giraudet" w:date="2021-07-28T15:59:00Z">
        <w:r w:rsidR="00D15E62" w:rsidRPr="00761501">
          <w:t>strongly to the introductory presentations on climate change, many of them publicly expressing in different media how radically it ha</w:t>
        </w:r>
        <w:r w:rsidR="007641B8">
          <w:t>d changed their attitude toward</w:t>
        </w:r>
        <w:r w:rsidR="00D15E62" w:rsidRPr="00761501">
          <w:t xml:space="preserve"> climate change. </w:t>
        </w:r>
      </w:ins>
      <w:r w:rsidR="00AE359F" w:rsidRPr="00C96935">
        <w:t xml:space="preserve">When asked </w:t>
      </w:r>
      <w:r w:rsidR="00AE359F">
        <w:t xml:space="preserve">in Session 7 </w:t>
      </w:r>
      <w:r w:rsidR="00AE359F" w:rsidRPr="00C96935">
        <w:t xml:space="preserve">about the most important sources from which they </w:t>
      </w:r>
      <w:r w:rsidR="00AE359F">
        <w:t xml:space="preserve">had </w:t>
      </w:r>
      <w:r w:rsidR="00AE359F" w:rsidRPr="00C96935">
        <w:t>formed their opinions</w:t>
      </w:r>
      <w:del w:id="1133" w:author="LG Giraudet" w:date="2021-07-27T14:55:00Z">
        <w:r w:rsidR="00AE359F" w:rsidRPr="00C96935" w:rsidDel="00F722B0">
          <w:delText xml:space="preserve"> on the measures</w:delText>
        </w:r>
      </w:del>
      <w:r w:rsidR="00AE359F" w:rsidRPr="00C96935">
        <w:t xml:space="preserve">, </w:t>
      </w:r>
      <w:del w:id="1134" w:author="LG Giraudet" w:date="2021-07-29T11:42:00Z">
        <w:r w:rsidR="00590802" w:rsidDel="00450B41">
          <w:delText>65 respondents</w:delText>
        </w:r>
      </w:del>
      <w:ins w:id="1135" w:author="LG Giraudet" w:date="2021-07-29T11:42:00Z">
        <w:r w:rsidR="00450B41">
          <w:t>they</w:t>
        </w:r>
      </w:ins>
      <w:r w:rsidR="00590802">
        <w:t xml:space="preserve"> </w:t>
      </w:r>
      <w:r w:rsidR="00AE359F">
        <w:t xml:space="preserve">most frequently mentioned the external experts </w:t>
      </w:r>
      <w:r w:rsidR="00AE359F" w:rsidRPr="00C96935">
        <w:t>(92.3</w:t>
      </w:r>
      <w:r w:rsidR="00AE359F">
        <w:t xml:space="preserve">%), the experts </w:t>
      </w:r>
      <w:r w:rsidR="00AE359F" w:rsidRPr="00C96935">
        <w:t xml:space="preserve">from the </w:t>
      </w:r>
      <w:r w:rsidR="00AE359F">
        <w:t xml:space="preserve">technical advisory group </w:t>
      </w:r>
      <w:r w:rsidR="00AE359F" w:rsidRPr="00C96935">
        <w:t>(73.</w:t>
      </w:r>
      <w:r w:rsidR="00AE359F">
        <w:t>9</w:t>
      </w:r>
      <w:r w:rsidR="00AE359F" w:rsidRPr="00C96935">
        <w:t>%</w:t>
      </w:r>
      <w:r w:rsidR="00AE359F">
        <w:t xml:space="preserve">) </w:t>
      </w:r>
      <w:r w:rsidR="00AE359F" w:rsidRPr="00C96935">
        <w:t xml:space="preserve">and </w:t>
      </w:r>
      <w:r w:rsidR="00AE359F">
        <w:t xml:space="preserve">the documentation </w:t>
      </w:r>
      <w:r w:rsidR="00AE359F" w:rsidRPr="00C96935">
        <w:t xml:space="preserve">made available </w:t>
      </w:r>
      <w:r w:rsidR="00AE359F">
        <w:t xml:space="preserve">by the organizers </w:t>
      </w:r>
      <w:r w:rsidR="00AE359F" w:rsidRPr="00C96935">
        <w:t>(72</w:t>
      </w:r>
      <w:r w:rsidR="00AE359F" w:rsidRPr="005E0D31">
        <w:t>.3%)</w:t>
      </w:r>
      <w:r w:rsidR="00AE359F" w:rsidRPr="00BA1D1F">
        <w:t xml:space="preserve"> </w:t>
      </w:r>
      <w:proofErr w:type="gramStart"/>
      <w:r w:rsidR="00AE359F" w:rsidRPr="00BA1D1F">
        <w:t>(</w:t>
      </w:r>
      <w:ins w:id="1136" w:author="LG Giraudet" w:date="2021-07-29T11:42:00Z">
        <w:r w:rsidR="00450B41">
          <w:t xml:space="preserve">65 respondents, </w:t>
        </w:r>
      </w:ins>
      <w:r w:rsidR="00AE359F" w:rsidRPr="00BA1D1F">
        <w:t>Fi</w:t>
      </w:r>
      <w:r w:rsidR="005E0D31" w:rsidRPr="005E0D31">
        <w:t>gure 5</w:t>
      </w:r>
      <w:r w:rsidR="00AE359F" w:rsidRPr="005E0D31">
        <w:t>).</w:t>
      </w:r>
      <w:proofErr w:type="gramEnd"/>
      <w:r w:rsidR="00A02BC4" w:rsidRPr="00BA1D1F">
        <w:t xml:space="preserve"> </w:t>
      </w:r>
      <w:del w:id="1137" w:author="LG Giraudet" w:date="2021-07-29T11:44:00Z">
        <w:r w:rsidR="00A02BC4" w:rsidRPr="00BA1D1F" w:rsidDel="00737C3F">
          <w:delText>When</w:delText>
        </w:r>
        <w:r w:rsidR="00A02BC4" w:rsidDel="00737C3F">
          <w:delText xml:space="preserve"> </w:delText>
        </w:r>
      </w:del>
      <w:del w:id="1138" w:author="LG Giraudet" w:date="2021-07-27T15:44:00Z">
        <w:r w:rsidR="00A02BC4" w:rsidDel="009F0727">
          <w:delText xml:space="preserve">asked to </w:delText>
        </w:r>
        <w:r w:rsidR="00F52DA0" w:rsidDel="009F0727">
          <w:delText>assess</w:delText>
        </w:r>
        <w:r w:rsidR="00A02BC4" w:rsidDel="009F0727">
          <w:delText xml:space="preserve"> </w:delText>
        </w:r>
      </w:del>
      <w:del w:id="1139" w:author="LG Giraudet" w:date="2021-07-29T11:44:00Z">
        <w:r w:rsidR="00A02BC4" w:rsidDel="00737C3F">
          <w:delText>the role the different bodies – the facilitators</w:delText>
        </w:r>
        <w:r w:rsidR="005C47D2" w:rsidDel="00737C3F">
          <w:delText>, the external experts, the experts from the technical and legal advisory groups and the governance committee</w:delText>
        </w:r>
        <w:r w:rsidR="00A02BC4" w:rsidDel="00737C3F">
          <w:delText xml:space="preserve"> – </w:delText>
        </w:r>
      </w:del>
      <w:del w:id="1140" w:author="LG Giraudet" w:date="2021-07-27T14:56:00Z">
        <w:r w:rsidR="00A02BC4" w:rsidDel="00F722B0">
          <w:delText>came to</w:delText>
        </w:r>
      </w:del>
      <w:del w:id="1141" w:author="LG Giraudet" w:date="2021-07-29T11:44:00Z">
        <w:r w:rsidR="00A02BC4" w:rsidDel="00737C3F">
          <w:delText xml:space="preserve"> play, </w:delText>
        </w:r>
        <w:r w:rsidR="005C47D2" w:rsidDel="00737C3F">
          <w:delText xml:space="preserve">63 respondents </w:delText>
        </w:r>
      </w:del>
      <w:ins w:id="1142" w:author="LG Giraudet" w:date="2021-07-29T11:44:00Z">
        <w:r w:rsidR="00737C3F">
          <w:t>The citizens further</w:t>
        </w:r>
      </w:ins>
      <w:ins w:id="1143" w:author="LG Giraudet" w:date="2021-07-27T14:56:00Z">
        <w:r w:rsidR="00F722B0">
          <w:t xml:space="preserve"> </w:t>
        </w:r>
      </w:ins>
      <w:r w:rsidR="00343B18">
        <w:t xml:space="preserve">pointed to an important role </w:t>
      </w:r>
      <w:ins w:id="1144" w:author="LG Giraudet" w:date="2021-07-29T11:45:00Z">
        <w:r w:rsidR="00737C3F">
          <w:t xml:space="preserve">of the </w:t>
        </w:r>
      </w:ins>
      <w:ins w:id="1145" w:author="LG Giraudet" w:date="2021-09-23T19:09:00Z">
        <w:r w:rsidR="00C9200A">
          <w:t xml:space="preserve">different </w:t>
        </w:r>
      </w:ins>
      <w:ins w:id="1146" w:author="LG Giraudet" w:date="2021-07-29T11:45:00Z">
        <w:r w:rsidR="00737C3F">
          <w:t xml:space="preserve">steering bodies </w:t>
        </w:r>
      </w:ins>
      <w:r w:rsidR="00343B18">
        <w:t xml:space="preserve">in </w:t>
      </w:r>
      <w:r w:rsidR="00473642">
        <w:t>refining and enabling</w:t>
      </w:r>
      <w:r w:rsidR="00343B18">
        <w:t xml:space="preserve"> their proposals, but</w:t>
      </w:r>
      <w:r w:rsidR="00BA1D1F">
        <w:t xml:space="preserve"> </w:t>
      </w:r>
      <w:del w:id="1147" w:author="LG Giraudet" w:date="2021-07-27T14:56:00Z">
        <w:r w:rsidR="00BA1D1F" w:rsidDel="00F722B0">
          <w:delText>to</w:delText>
        </w:r>
        <w:r w:rsidR="00343B18" w:rsidDel="00F722B0">
          <w:delText xml:space="preserve"> </w:delText>
        </w:r>
      </w:del>
      <w:r w:rsidR="00343B18">
        <w:t>a limited role in proposing measures they had not already thought of</w:t>
      </w:r>
      <w:r w:rsidR="006940C5">
        <w:t xml:space="preserve"> </w:t>
      </w:r>
      <w:r w:rsidR="00FC6092">
        <w:t>(</w:t>
      </w:r>
      <w:ins w:id="1148" w:author="LG Giraudet" w:date="2021-07-29T11:44:00Z">
        <w:r w:rsidR="00737C3F">
          <w:t xml:space="preserve">63 respondents, </w:t>
        </w:r>
      </w:ins>
      <w:r w:rsidR="00FC6092">
        <w:t>Table 4</w:t>
      </w:r>
      <w:r w:rsidR="00193195">
        <w:t>).</w:t>
      </w:r>
    </w:p>
    <w:p w:rsidR="004D1C50" w:rsidRDefault="004D1C50" w:rsidP="00B90480">
      <w:pPr>
        <w:keepNext/>
      </w:pPr>
      <w:r>
        <w:rPr>
          <w:noProof/>
        </w:rPr>
        <w:drawing>
          <wp:inline distT="0" distB="0" distL="0" distR="0" wp14:anchorId="0C425B1D" wp14:editId="68AE10BE">
            <wp:extent cx="3870960" cy="232686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8817" cy="2325577"/>
                    </a:xfrm>
                    <a:prstGeom prst="rect">
                      <a:avLst/>
                    </a:prstGeom>
                    <a:noFill/>
                  </pic:spPr>
                </pic:pic>
              </a:graphicData>
            </a:graphic>
          </wp:inline>
        </w:drawing>
      </w:r>
    </w:p>
    <w:p w:rsidR="004D1C50" w:rsidRDefault="004D1C50" w:rsidP="00B90480">
      <w:pPr>
        <w:pStyle w:val="Lgende"/>
      </w:pPr>
      <w:r>
        <w:t xml:space="preserve">Figure </w:t>
      </w:r>
      <w:r w:rsidR="002E7559">
        <w:fldChar w:fldCharType="begin"/>
      </w:r>
      <w:r w:rsidR="002E7559">
        <w:instrText xml:space="preserve"> SEQ Figure \* ARABIC </w:instrText>
      </w:r>
      <w:r w:rsidR="002E7559">
        <w:fldChar w:fldCharType="separate"/>
      </w:r>
      <w:r>
        <w:rPr>
          <w:noProof/>
        </w:rPr>
        <w:t>5</w:t>
      </w:r>
      <w:r w:rsidR="002E7559">
        <w:rPr>
          <w:noProof/>
        </w:rPr>
        <w:fldChar w:fldCharType="end"/>
      </w:r>
      <w:r>
        <w:t xml:space="preserve">: Survey results. </w:t>
      </w:r>
      <w:proofErr w:type="gramStart"/>
      <w:r w:rsidR="00C812C9" w:rsidRPr="00B90480">
        <w:rPr>
          <w:b w:val="0"/>
        </w:rPr>
        <w:t>Most important sources from which the citizens formed their opinions.</w:t>
      </w:r>
      <w:proofErr w:type="gramEnd"/>
      <w:r w:rsidR="00C812C9" w:rsidRPr="00B90480">
        <w:rPr>
          <w:b w:val="0"/>
        </w:rPr>
        <w:t xml:space="preserve"> </w:t>
      </w:r>
      <w:proofErr w:type="gramStart"/>
      <w:r w:rsidR="00C812C9" w:rsidRPr="00B90480">
        <w:rPr>
          <w:b w:val="0"/>
        </w:rPr>
        <w:t>Session 7, 65 respondents.</w:t>
      </w:r>
      <w:proofErr w:type="gramEnd"/>
    </w:p>
    <w:p w:rsidR="00FC6092" w:rsidRDefault="00FC6092" w:rsidP="00B90480">
      <w:pPr>
        <w:pStyle w:val="Lgende"/>
        <w:keepNext/>
      </w:pPr>
      <w:proofErr w:type="gramStart"/>
      <w:r>
        <w:t xml:space="preserve">Table </w:t>
      </w:r>
      <w:r w:rsidR="002E7559">
        <w:fldChar w:fldCharType="begin"/>
      </w:r>
      <w:r w:rsidR="002E7559">
        <w:instrText xml:space="preserve"> SEQ Table \* ARABIC </w:instrText>
      </w:r>
      <w:r w:rsidR="002E7559">
        <w:fldChar w:fldCharType="separate"/>
      </w:r>
      <w:ins w:id="1149" w:author="LG Giraudet" w:date="2021-09-24T16:14:00Z">
        <w:r w:rsidR="001020F3">
          <w:rPr>
            <w:noProof/>
          </w:rPr>
          <w:t>5</w:t>
        </w:r>
      </w:ins>
      <w:del w:id="1150" w:author="LG Giraudet" w:date="2021-09-24T16:14:00Z">
        <w:r w:rsidDel="001020F3">
          <w:rPr>
            <w:noProof/>
          </w:rPr>
          <w:delText>4</w:delText>
        </w:r>
      </w:del>
      <w:r w:rsidR="002E7559">
        <w:rPr>
          <w:noProof/>
        </w:rPr>
        <w:fldChar w:fldCharType="end"/>
      </w:r>
      <w:r>
        <w:t>: Survey results.</w:t>
      </w:r>
      <w:proofErr w:type="gramEnd"/>
      <w:r w:rsidR="00375D17">
        <w:t xml:space="preserve"> </w:t>
      </w:r>
      <w:proofErr w:type="gramStart"/>
      <w:r w:rsidR="00375D17" w:rsidRPr="00B90480">
        <w:rPr>
          <w:b w:val="0"/>
        </w:rPr>
        <w:t>Citizens’ perception of the role of different bodies.</w:t>
      </w:r>
      <w:proofErr w:type="gramEnd"/>
      <w:r w:rsidR="00375D17" w:rsidRPr="00B90480">
        <w:rPr>
          <w:b w:val="0"/>
        </w:rPr>
        <w:t xml:space="preserve"> </w:t>
      </w:r>
      <w:proofErr w:type="gramStart"/>
      <w:r w:rsidR="00375D17" w:rsidRPr="00B90480">
        <w:rPr>
          <w:b w:val="0"/>
        </w:rPr>
        <w:t>Session 7, 63 respondents.</w:t>
      </w:r>
      <w:proofErr w:type="gramEnd"/>
    </w:p>
    <w:tbl>
      <w:tblPr>
        <w:tblStyle w:val="Grilledutableau"/>
        <w:tblW w:w="0" w:type="auto"/>
        <w:tblLook w:val="04A0" w:firstRow="1" w:lastRow="0" w:firstColumn="1" w:lastColumn="0" w:noHBand="0" w:noVBand="1"/>
      </w:tblPr>
      <w:tblGrid>
        <w:gridCol w:w="1924"/>
        <w:gridCol w:w="1924"/>
        <w:gridCol w:w="1924"/>
        <w:gridCol w:w="1925"/>
        <w:gridCol w:w="1925"/>
      </w:tblGrid>
      <w:tr w:rsidR="00EF38FC" w:rsidTr="00EF38FC">
        <w:tc>
          <w:tcPr>
            <w:tcW w:w="1924" w:type="dxa"/>
          </w:tcPr>
          <w:p w:rsidR="00EF38FC" w:rsidRDefault="00EF38FC" w:rsidP="005C47D2"/>
        </w:tc>
        <w:tc>
          <w:tcPr>
            <w:tcW w:w="1924" w:type="dxa"/>
          </w:tcPr>
          <w:p w:rsidR="00EF38FC" w:rsidRDefault="00EF38FC" w:rsidP="005C47D2">
            <w:r>
              <w:t>Facilitators</w:t>
            </w:r>
          </w:p>
        </w:tc>
        <w:tc>
          <w:tcPr>
            <w:tcW w:w="1924" w:type="dxa"/>
          </w:tcPr>
          <w:p w:rsidR="00EF38FC" w:rsidRDefault="00EF38FC" w:rsidP="005C47D2">
            <w:r>
              <w:t>Experts from the legal and technical advisory group</w:t>
            </w:r>
          </w:p>
        </w:tc>
        <w:tc>
          <w:tcPr>
            <w:tcW w:w="1925" w:type="dxa"/>
          </w:tcPr>
          <w:p w:rsidR="00EF38FC" w:rsidRDefault="00EF38FC" w:rsidP="005C47D2">
            <w:r>
              <w:t>External experts</w:t>
            </w:r>
          </w:p>
        </w:tc>
        <w:tc>
          <w:tcPr>
            <w:tcW w:w="1925" w:type="dxa"/>
          </w:tcPr>
          <w:p w:rsidR="00EF38FC" w:rsidRDefault="00EF38FC" w:rsidP="005C47D2">
            <w:r>
              <w:t>Governance committee</w:t>
            </w:r>
          </w:p>
        </w:tc>
      </w:tr>
      <w:tr w:rsidR="00EF38FC" w:rsidTr="00EF38FC">
        <w:tc>
          <w:tcPr>
            <w:tcW w:w="1924" w:type="dxa"/>
          </w:tcPr>
          <w:p w:rsidR="00EF38FC" w:rsidRDefault="00EF38FC" w:rsidP="005C47D2">
            <w:r>
              <w:t>They helped clarify our intentions</w:t>
            </w:r>
          </w:p>
        </w:tc>
        <w:tc>
          <w:tcPr>
            <w:tcW w:w="1924" w:type="dxa"/>
          </w:tcPr>
          <w:p w:rsidR="00EF38FC" w:rsidRDefault="00422669" w:rsidP="005C47D2">
            <w:r>
              <w:t>52</w:t>
            </w:r>
          </w:p>
        </w:tc>
        <w:tc>
          <w:tcPr>
            <w:tcW w:w="1924" w:type="dxa"/>
          </w:tcPr>
          <w:p w:rsidR="00EF38FC" w:rsidRDefault="00422669" w:rsidP="005C47D2">
            <w:r>
              <w:t>42</w:t>
            </w:r>
          </w:p>
        </w:tc>
        <w:tc>
          <w:tcPr>
            <w:tcW w:w="1925" w:type="dxa"/>
          </w:tcPr>
          <w:p w:rsidR="00EF38FC" w:rsidRDefault="00422669" w:rsidP="005C47D2">
            <w:r>
              <w:t>48</w:t>
            </w:r>
          </w:p>
        </w:tc>
        <w:tc>
          <w:tcPr>
            <w:tcW w:w="1925" w:type="dxa"/>
          </w:tcPr>
          <w:p w:rsidR="00EF38FC" w:rsidRDefault="00422669" w:rsidP="005C47D2">
            <w:r>
              <w:t>33</w:t>
            </w:r>
          </w:p>
        </w:tc>
      </w:tr>
      <w:tr w:rsidR="00EF38FC" w:rsidTr="00EF38FC">
        <w:tc>
          <w:tcPr>
            <w:tcW w:w="1924" w:type="dxa"/>
          </w:tcPr>
          <w:p w:rsidR="00EF38FC" w:rsidRDefault="00EF38FC" w:rsidP="005C47D2">
            <w:r>
              <w:t xml:space="preserve">They respected </w:t>
            </w:r>
            <w:r>
              <w:lastRenderedPageBreak/>
              <w:t>our intentions so we could formulate them in the best possible way</w:t>
            </w:r>
          </w:p>
        </w:tc>
        <w:tc>
          <w:tcPr>
            <w:tcW w:w="1924" w:type="dxa"/>
          </w:tcPr>
          <w:p w:rsidR="00EF38FC" w:rsidRDefault="00422669" w:rsidP="005C47D2">
            <w:r>
              <w:lastRenderedPageBreak/>
              <w:t>52</w:t>
            </w:r>
          </w:p>
        </w:tc>
        <w:tc>
          <w:tcPr>
            <w:tcW w:w="1924" w:type="dxa"/>
          </w:tcPr>
          <w:p w:rsidR="00EF38FC" w:rsidRDefault="00422669" w:rsidP="005C47D2">
            <w:r>
              <w:t>38</w:t>
            </w:r>
          </w:p>
        </w:tc>
        <w:tc>
          <w:tcPr>
            <w:tcW w:w="1925" w:type="dxa"/>
          </w:tcPr>
          <w:p w:rsidR="00EF38FC" w:rsidRDefault="00422669" w:rsidP="005C47D2">
            <w:r>
              <w:t>22</w:t>
            </w:r>
          </w:p>
        </w:tc>
        <w:tc>
          <w:tcPr>
            <w:tcW w:w="1925" w:type="dxa"/>
          </w:tcPr>
          <w:p w:rsidR="00EF38FC" w:rsidRDefault="00422669" w:rsidP="005C47D2">
            <w:r>
              <w:t>28</w:t>
            </w:r>
          </w:p>
        </w:tc>
      </w:tr>
      <w:tr w:rsidR="00EF38FC" w:rsidTr="00EF38FC">
        <w:tc>
          <w:tcPr>
            <w:tcW w:w="1924" w:type="dxa"/>
          </w:tcPr>
          <w:p w:rsidR="00EF38FC" w:rsidRDefault="00EF38FC" w:rsidP="005C47D2">
            <w:r>
              <w:lastRenderedPageBreak/>
              <w:t>They were directly involved in the formulation of intentions and objectives</w:t>
            </w:r>
          </w:p>
        </w:tc>
        <w:tc>
          <w:tcPr>
            <w:tcW w:w="1924" w:type="dxa"/>
          </w:tcPr>
          <w:p w:rsidR="00EF38FC" w:rsidRDefault="00422669" w:rsidP="005C47D2">
            <w:r>
              <w:t>21</w:t>
            </w:r>
          </w:p>
        </w:tc>
        <w:tc>
          <w:tcPr>
            <w:tcW w:w="1924" w:type="dxa"/>
          </w:tcPr>
          <w:p w:rsidR="00EF38FC" w:rsidRDefault="00422669" w:rsidP="005C47D2">
            <w:r>
              <w:t>20</w:t>
            </w:r>
          </w:p>
        </w:tc>
        <w:tc>
          <w:tcPr>
            <w:tcW w:w="1925" w:type="dxa"/>
          </w:tcPr>
          <w:p w:rsidR="00EF38FC" w:rsidRDefault="00422669" w:rsidP="005C47D2">
            <w:r>
              <w:t>13</w:t>
            </w:r>
          </w:p>
        </w:tc>
        <w:tc>
          <w:tcPr>
            <w:tcW w:w="1925" w:type="dxa"/>
          </w:tcPr>
          <w:p w:rsidR="00EF38FC" w:rsidRDefault="00422669" w:rsidP="005C47D2">
            <w:r>
              <w:t>5</w:t>
            </w:r>
          </w:p>
        </w:tc>
      </w:tr>
      <w:tr w:rsidR="00EF38FC" w:rsidTr="00EF38FC">
        <w:tc>
          <w:tcPr>
            <w:tcW w:w="1924" w:type="dxa"/>
          </w:tcPr>
          <w:p w:rsidR="00EF38FC" w:rsidRDefault="00422669" w:rsidP="005C47D2">
            <w:r>
              <w:t>They proposed measures that the citizens hadn’t thought of</w:t>
            </w:r>
          </w:p>
        </w:tc>
        <w:tc>
          <w:tcPr>
            <w:tcW w:w="1924" w:type="dxa"/>
          </w:tcPr>
          <w:p w:rsidR="00EF38FC" w:rsidRDefault="00422669" w:rsidP="005C47D2">
            <w:r>
              <w:t>10</w:t>
            </w:r>
          </w:p>
        </w:tc>
        <w:tc>
          <w:tcPr>
            <w:tcW w:w="1924" w:type="dxa"/>
          </w:tcPr>
          <w:p w:rsidR="00EF38FC" w:rsidRDefault="00422669" w:rsidP="005C47D2">
            <w:r>
              <w:t>16</w:t>
            </w:r>
          </w:p>
        </w:tc>
        <w:tc>
          <w:tcPr>
            <w:tcW w:w="1925" w:type="dxa"/>
          </w:tcPr>
          <w:p w:rsidR="00EF38FC" w:rsidRDefault="00422669" w:rsidP="005C47D2">
            <w:r>
              <w:t>27</w:t>
            </w:r>
          </w:p>
        </w:tc>
        <w:tc>
          <w:tcPr>
            <w:tcW w:w="1925" w:type="dxa"/>
          </w:tcPr>
          <w:p w:rsidR="00EF38FC" w:rsidRDefault="00422669" w:rsidP="005C47D2">
            <w:r>
              <w:t>7</w:t>
            </w:r>
          </w:p>
        </w:tc>
      </w:tr>
    </w:tbl>
    <w:p w:rsidR="00EF38FC" w:rsidRDefault="00EF38FC" w:rsidP="005C47D2"/>
    <w:p w:rsidR="00747477" w:rsidRDefault="00747477" w:rsidP="00747477">
      <w:pPr>
        <w:rPr>
          <w:moveTo w:id="1151" w:author="LG Giraudet" w:date="2021-07-27T15:51:00Z"/>
        </w:rPr>
      </w:pPr>
      <w:ins w:id="1152" w:author="LG Giraudet" w:date="2021-07-27T15:51:00Z">
        <w:r>
          <w:t>As a result of these sustained interactions, o</w:t>
        </w:r>
      </w:ins>
      <w:moveToRangeStart w:id="1153" w:author="LG Giraudet" w:date="2021-07-27T15:51:00Z" w:name="move78292949"/>
      <w:moveTo w:id="1154" w:author="LG Giraudet" w:date="2021-07-27T15:51:00Z">
        <w:del w:id="1155" w:author="LG Giraudet" w:date="2021-07-27T15:51:00Z">
          <w:r w:rsidDel="00747477">
            <w:delText>O</w:delText>
          </w:r>
        </w:del>
        <w:r>
          <w:t>ur take is that some measures</w:t>
        </w:r>
        <w:del w:id="1156" w:author="LG Giraudet" w:date="2021-07-27T15:52:00Z">
          <w:r w:rsidDel="00747477">
            <w:delText xml:space="preserve">, </w:delText>
          </w:r>
        </w:del>
      </w:moveTo>
      <w:ins w:id="1157" w:author="LG Giraudet" w:date="2021-07-27T15:52:00Z">
        <w:r>
          <w:t xml:space="preserve"> – </w:t>
        </w:r>
      </w:ins>
      <w:moveTo w:id="1158" w:author="LG Giraudet" w:date="2021-07-27T15:51:00Z">
        <w:r>
          <w:t>in particular in the building sector or in relation to the EU Common Agricultural Policy</w:t>
        </w:r>
        <w:del w:id="1159" w:author="LG Giraudet" w:date="2021-07-27T15:52:00Z">
          <w:r w:rsidDel="00747477">
            <w:delText>,</w:delText>
          </w:r>
        </w:del>
      </w:moveTo>
      <w:ins w:id="1160" w:author="LG Giraudet" w:date="2021-07-27T15:52:00Z">
        <w:r>
          <w:t xml:space="preserve"> –</w:t>
        </w:r>
      </w:ins>
      <w:ins w:id="1161" w:author="LG Giraudet" w:date="2021-07-29T11:46:00Z">
        <w:r w:rsidR="00D86CB3">
          <w:t xml:space="preserve"> </w:t>
        </w:r>
      </w:ins>
      <w:moveTo w:id="1162" w:author="LG Giraudet" w:date="2021-07-27T15:51:00Z">
        <w:del w:id="1163" w:author="LG Giraudet" w:date="2021-07-27T15:53:00Z">
          <w:r w:rsidDel="00747477">
            <w:delText xml:space="preserve"> </w:delText>
          </w:r>
        </w:del>
        <w:r>
          <w:t xml:space="preserve">strongly reflected expert views while others – for instance the lowering of speed limits and the regulation of the food industry – </w:t>
        </w:r>
        <w:r w:rsidRPr="00761501">
          <w:t>were some way removed from what most experts had suggested to the citizens.</w:t>
        </w:r>
      </w:moveTo>
    </w:p>
    <w:moveToRangeEnd w:id="1153"/>
    <w:p w:rsidR="00350B90" w:rsidRDefault="00350B90" w:rsidP="005C47D2">
      <w:r>
        <w:t xml:space="preserve">Lastly, albeit significant, expert input did not go as far </w:t>
      </w:r>
      <w:del w:id="1164" w:author="LG Giraudet" w:date="2021-07-27T15:59:00Z">
        <w:r w:rsidDel="00F2581D">
          <w:delText xml:space="preserve">as </w:delText>
        </w:r>
        <w:r w:rsidR="005C3135" w:rsidDel="00F2581D">
          <w:delText xml:space="preserve">comprehensively </w:delText>
        </w:r>
        <w:r w:rsidDel="00F2581D">
          <w:delText>assessing the citizens’ proposals’ contribution toward the 40% GHG emissions reduction target</w:delText>
        </w:r>
        <w:r w:rsidR="005C3135" w:rsidDel="00F2581D">
          <w:delText xml:space="preserve">, at least not a the time of voting, when such an assessment would have been most needed. From a normative perspective, it is </w:delText>
        </w:r>
      </w:del>
      <w:del w:id="1165" w:author="LG Giraudet" w:date="2021-07-27T16:08:00Z">
        <w:r w:rsidR="005C3135" w:rsidDel="00F417D1">
          <w:delText>concerning that the citizens received only limited</w:delText>
        </w:r>
      </w:del>
      <w:ins w:id="1166" w:author="LG Giraudet" w:date="2021-07-27T16:08:00Z">
        <w:r w:rsidR="00F417D1">
          <w:t>providing</w:t>
        </w:r>
      </w:ins>
      <w:r w:rsidR="005C3135">
        <w:t xml:space="preserve"> feedback </w:t>
      </w:r>
      <w:ins w:id="1167" w:author="LG Giraudet" w:date="2021-07-27T16:08:00Z">
        <w:r w:rsidR="00F417D1">
          <w:t xml:space="preserve">to the citizens </w:t>
        </w:r>
      </w:ins>
      <w:r w:rsidR="005C3135">
        <w:t>on their proposals</w:t>
      </w:r>
      <w:r w:rsidR="003F033F">
        <w:t>’</w:t>
      </w:r>
      <w:r w:rsidR="005C3135">
        <w:t xml:space="preserve"> </w:t>
      </w:r>
      <w:r w:rsidR="00473642">
        <w:t xml:space="preserve">fitness for </w:t>
      </w:r>
      <w:r w:rsidR="005C3135">
        <w:t xml:space="preserve">the </w:t>
      </w:r>
      <w:del w:id="1168" w:author="LG Giraudet" w:date="2021-07-27T15:59:00Z">
        <w:r w:rsidR="005C3135" w:rsidDel="00F2581D">
          <w:delText>task</w:delText>
        </w:r>
      </w:del>
      <w:ins w:id="1169" w:author="LG Giraudet" w:date="2021-07-27T15:59:00Z">
        <w:r w:rsidR="00F2581D">
          <w:t>40% GHG emissions reduction target</w:t>
        </w:r>
      </w:ins>
      <w:r w:rsidR="005C3135">
        <w:t xml:space="preserve">. </w:t>
      </w:r>
      <w:ins w:id="1170" w:author="LG Giraudet" w:date="2021-07-27T16:09:00Z">
        <w:r w:rsidR="00F417D1">
          <w:t xml:space="preserve">While this might be </w:t>
        </w:r>
      </w:ins>
      <w:ins w:id="1171" w:author="LG Giraudet" w:date="2021-07-28T19:02:00Z">
        <w:r w:rsidR="00E1043E">
          <w:t>a concern</w:t>
        </w:r>
      </w:ins>
      <w:ins w:id="1172" w:author="LG Giraudet" w:date="2021-07-27T16:09:00Z">
        <w:r w:rsidR="00F417D1">
          <w:t xml:space="preserve"> from a normative perspective, </w:t>
        </w:r>
      </w:ins>
      <w:del w:id="1173" w:author="LG Giraudet" w:date="2021-07-27T16:09:00Z">
        <w:r w:rsidR="005C3135" w:rsidDel="00F417D1">
          <w:delText xml:space="preserve">Yet from a more practical perspective, </w:delText>
        </w:r>
      </w:del>
      <w:r w:rsidR="00BD29BD">
        <w:t xml:space="preserve">it can be argued that </w:t>
      </w:r>
      <w:ins w:id="1174" w:author="LG Giraudet" w:date="2021-07-27T16:10:00Z">
        <w:r w:rsidR="004E63B2">
          <w:t xml:space="preserve">resources were too limited to </w:t>
        </w:r>
      </w:ins>
      <w:ins w:id="1175" w:author="LG Giraudet" w:date="2021-07-27T16:12:00Z">
        <w:r w:rsidR="004E63B2">
          <w:t>produce such an analysis</w:t>
        </w:r>
      </w:ins>
      <w:del w:id="1176" w:author="LG Giraudet" w:date="2021-07-27T16:11:00Z">
        <w:r w:rsidR="00BD29BD" w:rsidDel="004E63B2">
          <w:delText xml:space="preserve">such </w:delText>
        </w:r>
        <w:r w:rsidR="00473642" w:rsidDel="004E63B2">
          <w:delText>an assessment would have required significantly more resources</w:delText>
        </w:r>
      </w:del>
      <w:r w:rsidR="00473642">
        <w:t xml:space="preserve">, </w:t>
      </w:r>
      <w:ins w:id="1177" w:author="LG Giraudet" w:date="2021-07-27T15:48:00Z">
        <w:r w:rsidR="007424A7">
          <w:t xml:space="preserve">considering </w:t>
        </w:r>
      </w:ins>
      <w:ins w:id="1178" w:author="LG Giraudet" w:date="2021-07-27T16:00:00Z">
        <w:r w:rsidR="00F417D1">
          <w:t xml:space="preserve">for instance </w:t>
        </w:r>
      </w:ins>
      <w:ins w:id="1179" w:author="LG Giraudet" w:date="2021-07-27T15:48:00Z">
        <w:r w:rsidR="007424A7">
          <w:t xml:space="preserve">that it </w:t>
        </w:r>
      </w:ins>
      <w:ins w:id="1180" w:author="LG Giraudet" w:date="2021-07-27T16:11:00Z">
        <w:r w:rsidR="004E63B2">
          <w:t xml:space="preserve">typically </w:t>
        </w:r>
      </w:ins>
      <w:ins w:id="1181" w:author="LG Giraudet" w:date="2021-07-27T15:48:00Z">
        <w:r w:rsidR="007424A7">
          <w:t xml:space="preserve">takes France </w:t>
        </w:r>
      </w:ins>
      <w:del w:id="1182" w:author="LG Giraudet" w:date="2021-07-27T15:49:00Z">
        <w:r w:rsidR="00A07B0A" w:rsidDel="007424A7">
          <w:delText xml:space="preserve">at least as compared to </w:delText>
        </w:r>
        <w:r w:rsidR="00DF4E47" w:rsidDel="007424A7">
          <w:delText xml:space="preserve">those </w:delText>
        </w:r>
        <w:r w:rsidR="00A07B0A" w:rsidDel="007424A7">
          <w:delText>generally</w:delText>
        </w:r>
        <w:r w:rsidR="00DF4E47" w:rsidDel="007424A7">
          <w:delText xml:space="preserve"> involved in assessing the country’s emissio</w:delText>
        </w:r>
        <w:r w:rsidR="00A07B0A" w:rsidDel="007424A7">
          <w:delText xml:space="preserve">n pathways – </w:delText>
        </w:r>
      </w:del>
      <w:del w:id="1183" w:author="LG Giraudet" w:date="2021-07-27T16:11:00Z">
        <w:r w:rsidR="00A07B0A" w:rsidDel="004E63B2">
          <w:delText xml:space="preserve">typically </w:delText>
        </w:r>
      </w:del>
      <w:r w:rsidR="00A07B0A">
        <w:t>several governmental offic</w:t>
      </w:r>
      <w:ins w:id="1184" w:author="LG Giraudet" w:date="2021-07-28T19:03:00Z">
        <w:r w:rsidR="003060C4">
          <w:t>ials</w:t>
        </w:r>
      </w:ins>
      <w:del w:id="1185" w:author="LG Giraudet" w:date="2021-07-28T19:02:00Z">
        <w:r w:rsidR="00A07B0A" w:rsidDel="003060C4">
          <w:delText>es</w:delText>
        </w:r>
      </w:del>
      <w:r w:rsidR="00A07B0A">
        <w:t xml:space="preserve"> working full-time for several months</w:t>
      </w:r>
      <w:ins w:id="1186" w:author="LG Giraudet" w:date="2021-07-27T15:49:00Z">
        <w:r w:rsidR="007424A7">
          <w:t xml:space="preserve"> to assess </w:t>
        </w:r>
      </w:ins>
      <w:ins w:id="1187" w:author="LG Giraudet" w:date="2021-08-06T11:35:00Z">
        <w:r w:rsidR="00AB4D05">
          <w:t>the country’s</w:t>
        </w:r>
      </w:ins>
      <w:ins w:id="1188" w:author="LG Giraudet" w:date="2021-07-27T15:49:00Z">
        <w:r w:rsidR="007424A7">
          <w:t xml:space="preserve"> emission pathways</w:t>
        </w:r>
      </w:ins>
      <w:r w:rsidR="00BD29BD">
        <w:t>.</w:t>
      </w:r>
      <w:r w:rsidR="00B05780">
        <w:rPr>
          <w:rStyle w:val="Appelnotedebasdep"/>
        </w:rPr>
        <w:footnoteReference w:id="20"/>
      </w:r>
    </w:p>
    <w:p w:rsidR="00AE359F" w:rsidRPr="00761501" w:rsidDel="00E35469" w:rsidRDefault="00350B90" w:rsidP="005C47D2">
      <w:pPr>
        <w:rPr>
          <w:del w:id="1189" w:author="LG Giraudet" w:date="2021-07-27T12:44:00Z"/>
        </w:rPr>
      </w:pPr>
      <w:del w:id="1190" w:author="LG Giraudet" w:date="2021-07-27T12:44:00Z">
        <w:r w:rsidDel="00E35469">
          <w:delText xml:space="preserve">Based on these observations, we argue </w:delText>
        </w:r>
        <w:r w:rsidR="00AE359F" w:rsidDel="00E35469">
          <w:delText xml:space="preserve">that, at least for a </w:delText>
        </w:r>
        <w:r w:rsidR="00F21EA7" w:rsidDel="00E35469">
          <w:delText>fair share of</w:delText>
        </w:r>
        <w:r w:rsidR="00AE359F" w:rsidDel="00E35469">
          <w:delText xml:space="preserve"> citizens, the </w:delText>
        </w:r>
        <w:r w:rsidR="00BD77ED" w:rsidDel="00E35469">
          <w:delText>experts</w:delText>
        </w:r>
        <w:r w:rsidR="00F21EA7" w:rsidDel="00E35469">
          <w:delText>’</w:delText>
        </w:r>
        <w:r w:rsidR="00BD77ED" w:rsidDel="00E35469">
          <w:delText xml:space="preserve"> </w:delText>
        </w:r>
        <w:r w:rsidR="00AE359F" w:rsidDel="00E35469">
          <w:delText xml:space="preserve">intervention was perceived as </w:delText>
        </w:r>
        <w:r w:rsidR="00F21EA7" w:rsidDel="00E35469">
          <w:delText xml:space="preserve">significant </w:delText>
        </w:r>
        <w:r w:rsidR="00935745" w:rsidDel="00E35469">
          <w:delText>yet</w:delText>
        </w:r>
        <w:r w:rsidR="00AE359F" w:rsidDel="00E35469">
          <w:delText xml:space="preserve"> </w:delText>
        </w:r>
        <w:r w:rsidR="00F21EA7" w:rsidDel="00E35469">
          <w:delText xml:space="preserve">respectful of </w:delText>
        </w:r>
        <w:r w:rsidR="00AE359F" w:rsidDel="00E35469">
          <w:delText>their creativity.</w:delText>
        </w:r>
      </w:del>
    </w:p>
    <w:p w:rsidR="00AE359F" w:rsidRDefault="003C5202" w:rsidP="00B90480">
      <w:pPr>
        <w:pStyle w:val="Titre2"/>
        <w:rPr>
          <w:ins w:id="1191" w:author="LG Giraudet" w:date="2021-07-26T15:25:00Z"/>
        </w:rPr>
      </w:pPr>
      <w:del w:id="1192" w:author="LG Giraudet" w:date="2021-07-25T16:31:00Z">
        <w:r w:rsidDel="000C0AC6">
          <w:delText>Interactions among citizens</w:delText>
        </w:r>
      </w:del>
      <w:ins w:id="1193" w:author="LG Giraudet" w:date="2021-07-26T18:06:00Z">
        <w:r w:rsidR="001D427C">
          <w:t>Decision-making</w:t>
        </w:r>
      </w:ins>
    </w:p>
    <w:p w:rsidR="00E51B2E" w:rsidRPr="00E51B2E" w:rsidDel="00C03DC6" w:rsidRDefault="001339DA">
      <w:pPr>
        <w:rPr>
          <w:del w:id="1194" w:author="LG Giraudet" w:date="2021-07-26T18:02:00Z"/>
        </w:rPr>
        <w:pPrChange w:id="1195" w:author="LG Giraudet" w:date="2021-07-27T18:03:00Z">
          <w:pPr>
            <w:pStyle w:val="Titre2"/>
          </w:pPr>
        </w:pPrChange>
      </w:pPr>
      <w:ins w:id="1196" w:author="LG Giraudet" w:date="2021-07-27T18:38:00Z">
        <w:r>
          <w:t xml:space="preserve">The steering bodies </w:t>
        </w:r>
      </w:ins>
      <w:ins w:id="1197" w:author="LG Giraudet" w:date="2021-08-06T11:37:00Z">
        <w:r w:rsidR="00896639">
          <w:t>designed</w:t>
        </w:r>
      </w:ins>
      <w:ins w:id="1198" w:author="LG Giraudet" w:date="2021-08-06T11:36:00Z">
        <w:r w:rsidR="004F771C">
          <w:t xml:space="preserve"> </w:t>
        </w:r>
      </w:ins>
      <w:ins w:id="1199" w:author="LG Giraudet" w:date="2021-07-27T18:38:00Z">
        <w:r w:rsidR="006769A6">
          <w:t xml:space="preserve">the deliberation and voting procedures </w:t>
        </w:r>
      </w:ins>
      <w:ins w:id="1200" w:author="LG Giraudet" w:date="2021-08-06T11:36:00Z">
        <w:r w:rsidR="004F771C">
          <w:t>framing</w:t>
        </w:r>
      </w:ins>
      <w:ins w:id="1201" w:author="LG Giraudet" w:date="2021-07-27T18:38:00Z">
        <w:r w:rsidR="006769A6">
          <w:t xml:space="preserve"> </w:t>
        </w:r>
      </w:ins>
      <w:ins w:id="1202" w:author="LG Giraudet" w:date="2021-07-28T15:56:00Z">
        <w:r w:rsidR="00BD35E0">
          <w:t xml:space="preserve">the citizens’ </w:t>
        </w:r>
      </w:ins>
      <w:ins w:id="1203" w:author="LG Giraudet" w:date="2021-07-27T18:38:00Z">
        <w:r w:rsidR="006769A6">
          <w:t>decision</w:t>
        </w:r>
      </w:ins>
      <w:ins w:id="1204" w:author="LG Giraudet" w:date="2021-07-28T15:55:00Z">
        <w:r w:rsidR="00BD35E0">
          <w:t>s</w:t>
        </w:r>
      </w:ins>
      <w:ins w:id="1205" w:author="LG Giraudet" w:date="2021-07-27T18:04:00Z">
        <w:r w:rsidR="003D586B">
          <w:t>.</w:t>
        </w:r>
      </w:ins>
      <w:ins w:id="1206" w:author="LG Giraudet" w:date="2021-07-27T18:39:00Z">
        <w:r w:rsidR="006769A6">
          <w:t xml:space="preserve"> </w:t>
        </w:r>
      </w:ins>
      <w:ins w:id="1207" w:author="LG Giraudet" w:date="2021-08-06T11:36:00Z">
        <w:r w:rsidR="004F771C">
          <w:t xml:space="preserve">Did </w:t>
        </w:r>
      </w:ins>
      <w:ins w:id="1208" w:author="LG Giraudet" w:date="2021-08-06T11:37:00Z">
        <w:r w:rsidR="00AB7F9F">
          <w:t>their</w:t>
        </w:r>
      </w:ins>
      <w:ins w:id="1209" w:author="LG Giraudet" w:date="2021-08-06T11:36:00Z">
        <w:r w:rsidR="00AB7F9F">
          <w:t xml:space="preserve"> intervention</w:t>
        </w:r>
        <w:r w:rsidR="004F771C">
          <w:t xml:space="preserve"> affect </w:t>
        </w:r>
      </w:ins>
      <w:ins w:id="1210" w:author="LG Giraudet" w:date="2021-07-27T18:39:00Z">
        <w:r w:rsidR="004F771C">
          <w:t>the citizens’ freedom of choice</w:t>
        </w:r>
      </w:ins>
      <w:ins w:id="1211" w:author="LG Giraudet" w:date="2021-08-06T11:37:00Z">
        <w:r w:rsidR="004F771C">
          <w:t>?</w:t>
        </w:r>
      </w:ins>
    </w:p>
    <w:p w:rsidR="00CF7298" w:rsidRDefault="00F16F4C">
      <w:del w:id="1212" w:author="LG Giraudet" w:date="2021-07-26T18:02:00Z">
        <w:r w:rsidDel="00C03DC6">
          <w:delText xml:space="preserve"> </w:delText>
        </w:r>
      </w:del>
      <w:del w:id="1213" w:author="LG Giraudet" w:date="2021-07-27T18:03:00Z">
        <w:r w:rsidR="002F4323" w:rsidDel="003D586B">
          <w:delText>Co-construction can also be thought of in terms of how the citizens worked together</w:delText>
        </w:r>
        <w:r w:rsidR="002663D6" w:rsidDel="003D586B">
          <w:delText xml:space="preserve">. Here, we observed quite contrasted </w:delText>
        </w:r>
        <w:r w:rsidR="00E339B4" w:rsidDel="003D586B">
          <w:delText>interactions in deliberation on the one hand, decision-making on the other.</w:delText>
        </w:r>
      </w:del>
    </w:p>
    <w:p w:rsidR="00487E31" w:rsidRDefault="006459C7" w:rsidP="00490B69">
      <w:r>
        <w:lastRenderedPageBreak/>
        <w:t xml:space="preserve">As for deliberation, </w:t>
      </w:r>
      <w:r w:rsidR="002F4323">
        <w:t xml:space="preserve">we </w:t>
      </w:r>
      <w:r w:rsidR="00F16F4C">
        <w:t>noticed a</w:t>
      </w:r>
      <w:r w:rsidR="009F182A" w:rsidRPr="00761501">
        <w:t xml:space="preserve"> lack of training </w:t>
      </w:r>
      <w:r w:rsidR="008053C4" w:rsidRPr="00761501">
        <w:t xml:space="preserve">given </w:t>
      </w:r>
      <w:r w:rsidR="005D470B" w:rsidRPr="00761501">
        <w:t>to</w:t>
      </w:r>
      <w:r w:rsidR="008053C4" w:rsidRPr="00761501">
        <w:t xml:space="preserve"> </w:t>
      </w:r>
      <w:r w:rsidR="00EB3EE0">
        <w:t xml:space="preserve">the </w:t>
      </w:r>
      <w:r w:rsidR="008053C4" w:rsidRPr="00761501">
        <w:t xml:space="preserve">citizens in deliberative </w:t>
      </w:r>
      <w:r w:rsidR="009F182A" w:rsidRPr="00761501">
        <w:t>methods</w:t>
      </w:r>
      <w:del w:id="1214" w:author="LG Giraudet" w:date="2021-07-27T18:44:00Z">
        <w:r w:rsidR="009F182A" w:rsidRPr="00761501" w:rsidDel="00824595">
          <w:delText xml:space="preserve">. </w:delText>
        </w:r>
        <w:r w:rsidR="007C464E" w:rsidRPr="00761501" w:rsidDel="00824595">
          <w:delText xml:space="preserve">Citizens were introduced </w:delText>
        </w:r>
        <w:r w:rsidR="00B0072D" w:rsidRPr="00761501" w:rsidDel="00824595">
          <w:delText xml:space="preserve">to climate science, </w:delText>
        </w:r>
        <w:r w:rsidR="00A32DD5" w:rsidRPr="00761501" w:rsidDel="00824595">
          <w:delText>technology</w:delText>
        </w:r>
        <w:r w:rsidR="00B0072D" w:rsidRPr="00761501" w:rsidDel="00824595">
          <w:delText xml:space="preserve"> and policy</w:delText>
        </w:r>
        <w:r w:rsidR="00F17C40" w:rsidRPr="00761501" w:rsidDel="00824595">
          <w:delText xml:space="preserve">. </w:delText>
        </w:r>
        <w:r w:rsidR="009919CD" w:rsidRPr="00761501" w:rsidDel="00824595">
          <w:delText xml:space="preserve">In contrast, they </w:delText>
        </w:r>
        <w:r w:rsidR="00EB6B15" w:rsidRPr="00761501" w:rsidDel="00824595">
          <w:delText xml:space="preserve">were </w:delText>
        </w:r>
        <w:r w:rsidR="00EF0434" w:rsidRPr="00761501" w:rsidDel="00824595">
          <w:delText>not systematically</w:delText>
        </w:r>
        <w:r w:rsidR="00EB6B15" w:rsidRPr="00761501" w:rsidDel="00824595">
          <w:delText xml:space="preserve"> introduced to</w:delText>
        </w:r>
      </w:del>
      <w:del w:id="1215" w:author="LG Giraudet" w:date="2021-07-28T16:02:00Z">
        <w:r w:rsidR="00EB6B15" w:rsidRPr="00761501" w:rsidDel="00E9288C">
          <w:delText xml:space="preserve"> the basics of deliberation</w:delText>
        </w:r>
      </w:del>
      <w:r w:rsidR="00EB6B15" w:rsidRPr="00761501">
        <w:t xml:space="preserve">, </w:t>
      </w:r>
      <w:r w:rsidR="00575C3A" w:rsidRPr="00761501">
        <w:t xml:space="preserve">which includes </w:t>
      </w:r>
      <w:r w:rsidR="00EB6B15" w:rsidRPr="00761501">
        <w:t xml:space="preserve">the prerequisites of listening to </w:t>
      </w:r>
      <w:r w:rsidR="00D043C0" w:rsidRPr="00761501">
        <w:t>others</w:t>
      </w:r>
      <w:r w:rsidR="00EB6B15" w:rsidRPr="00761501">
        <w:t xml:space="preserve">, not interrupting, giving the floor to </w:t>
      </w:r>
      <w:r w:rsidR="00D043C0" w:rsidRPr="00761501">
        <w:t>all</w:t>
      </w:r>
      <w:r w:rsidR="00EB6B15" w:rsidRPr="00761501">
        <w:t xml:space="preserve">, </w:t>
      </w:r>
      <w:r w:rsidR="00013E7F" w:rsidRPr="00761501">
        <w:t>elaborating</w:t>
      </w:r>
      <w:r w:rsidR="00F57F45" w:rsidRPr="00761501">
        <w:t xml:space="preserve"> arguments and avoiding bargaining and coercion</w:t>
      </w:r>
      <w:r w:rsidR="00031B0E" w:rsidRPr="00761501">
        <w:t xml:space="preserve"> (</w:t>
      </w:r>
      <w:proofErr w:type="spellStart"/>
      <w:r w:rsidR="00031B0E" w:rsidRPr="00761501">
        <w:t>Reber</w:t>
      </w:r>
      <w:proofErr w:type="spellEnd"/>
      <w:r w:rsidR="00031B0E" w:rsidRPr="00761501">
        <w:t>, 2016)</w:t>
      </w:r>
      <w:r w:rsidR="00EB6B15" w:rsidRPr="00761501">
        <w:t xml:space="preserve">. Perhaps as a consequence, the debates were sometimes </w:t>
      </w:r>
      <w:r w:rsidR="00E23626" w:rsidRPr="00761501">
        <w:t>confused</w:t>
      </w:r>
      <w:r w:rsidR="00EB6B15" w:rsidRPr="00761501">
        <w:t xml:space="preserve">, with citizens interrupting one another without </w:t>
      </w:r>
      <w:r w:rsidR="006B5973" w:rsidRPr="00761501">
        <w:t xml:space="preserve">intervention </w:t>
      </w:r>
      <w:r w:rsidR="00EB6B15" w:rsidRPr="00761501">
        <w:t xml:space="preserve">from the </w:t>
      </w:r>
      <w:r w:rsidR="007574C6" w:rsidRPr="00761501">
        <w:t>facilitators</w:t>
      </w:r>
      <w:r w:rsidR="00EB6B15" w:rsidRPr="00761501">
        <w:t>.</w:t>
      </w:r>
      <w:r w:rsidR="00F516C0">
        <w:t xml:space="preserve"> </w:t>
      </w:r>
      <w:del w:id="1216" w:author="LG Giraudet" w:date="2021-07-27T18:34:00Z">
        <w:r w:rsidR="00F516C0" w:rsidDel="00DB4D9A">
          <w:delText xml:space="preserve">In parallel, </w:delText>
        </w:r>
      </w:del>
      <w:del w:id="1217" w:author="LG Giraudet" w:date="2021-07-27T18:29:00Z">
        <w:r w:rsidR="00570005" w:rsidDel="006F1F3C">
          <w:delText xml:space="preserve">when asked what best described their </w:delText>
        </w:r>
        <w:r w:rsidR="00570005" w:rsidRPr="006E79A6" w:rsidDel="006F1F3C">
          <w:delText>role in deliberations</w:delText>
        </w:r>
        <w:r w:rsidR="00570005" w:rsidDel="006F1F3C">
          <w:delText xml:space="preserve"> in Session 1, 36% reported to speak for themselves, 22% to speak on behalf of people like them, 21% for particular causes, 19% for the broader public and 3% for other groups and special interests (116 respondents). </w:delText>
        </w:r>
      </w:del>
      <w:del w:id="1218" w:author="LG Giraudet" w:date="2021-07-20T15:09:00Z">
        <w:r w:rsidR="00570005" w:rsidDel="009A2551">
          <w:delText xml:space="preserve">One could expect from these facts that the citizens might have difficulties </w:delText>
        </w:r>
        <w:r w:rsidR="00EB3EE0" w:rsidDel="009A2551">
          <w:delText>reaching consensus</w:delText>
        </w:r>
        <w:r w:rsidR="00570005" w:rsidDel="009A2551">
          <w:delText>.</w:delText>
        </w:r>
        <w:r w:rsidR="00DD6A8B" w:rsidDel="009A2551">
          <w:delText xml:space="preserve"> Against these expectations, w</w:delText>
        </w:r>
      </w:del>
      <w:ins w:id="1219" w:author="LG Giraudet" w:date="2021-07-27T18:41:00Z">
        <w:r w:rsidR="00824595">
          <w:t>Yet a</w:t>
        </w:r>
      </w:ins>
      <w:ins w:id="1220" w:author="LG Giraudet" w:date="2021-07-27T18:40:00Z">
        <w:r w:rsidR="00824595">
          <w:t xml:space="preserve">t the same time, </w:t>
        </w:r>
      </w:ins>
      <w:del w:id="1221" w:author="LG Giraudet" w:date="2021-07-27T18:46:00Z">
        <w:r w:rsidR="00DD6A8B" w:rsidDel="00197D36">
          <w:delText xml:space="preserve">e observed that </w:delText>
        </w:r>
      </w:del>
      <w:r w:rsidR="00DD6A8B">
        <w:t xml:space="preserve">the </w:t>
      </w:r>
      <w:r w:rsidR="007574C6" w:rsidRPr="00761501">
        <w:t>facilitators</w:t>
      </w:r>
      <w:r w:rsidR="00152A4D" w:rsidRPr="00761501">
        <w:t xml:space="preserve"> </w:t>
      </w:r>
      <w:ins w:id="1222" w:author="LG Giraudet" w:date="2021-07-29T11:48:00Z">
        <w:r w:rsidR="00280B39">
          <w:t xml:space="preserve">systematically </w:t>
        </w:r>
      </w:ins>
      <w:r w:rsidR="00DD6A8B">
        <w:t>sought</w:t>
      </w:r>
      <w:r w:rsidR="00DD6A8B" w:rsidRPr="00761501">
        <w:t xml:space="preserve"> </w:t>
      </w:r>
      <w:r w:rsidR="00152A4D" w:rsidRPr="00761501">
        <w:t xml:space="preserve">to avoid </w:t>
      </w:r>
      <w:r w:rsidR="00832FE4" w:rsidRPr="00761501">
        <w:t>conflict</w:t>
      </w:r>
      <w:r w:rsidR="00152A4D" w:rsidRPr="00761501">
        <w:t xml:space="preserve"> </w:t>
      </w:r>
      <w:del w:id="1223" w:author="LG Giraudet" w:date="2021-07-27T18:47:00Z">
        <w:r w:rsidR="00152A4D" w:rsidRPr="00761501" w:rsidDel="00197D36">
          <w:delText xml:space="preserve">as much as possible </w:delText>
        </w:r>
      </w:del>
      <w:r w:rsidR="00152A4D" w:rsidRPr="00761501">
        <w:t xml:space="preserve">and </w:t>
      </w:r>
      <w:del w:id="1224" w:author="LG Giraudet" w:date="2021-07-27T18:47:00Z">
        <w:r w:rsidR="00E676D3" w:rsidRPr="00761501" w:rsidDel="00197D36">
          <w:delText xml:space="preserve">instead </w:delText>
        </w:r>
        <w:r w:rsidR="00832FE4" w:rsidRPr="00761501" w:rsidDel="00197D36">
          <w:delText>create and maintain</w:delText>
        </w:r>
      </w:del>
      <w:del w:id="1225" w:author="LG Giraudet" w:date="2021-07-29T11:48:00Z">
        <w:r w:rsidR="00832FE4" w:rsidRPr="00761501" w:rsidDel="00280B39">
          <w:delText xml:space="preserve"> </w:delText>
        </w:r>
      </w:del>
      <w:ins w:id="1226" w:author="LG Giraudet" w:date="2021-07-27T18:47:00Z">
        <w:r w:rsidR="00197D36">
          <w:t xml:space="preserve">favored reaching </w:t>
        </w:r>
      </w:ins>
      <w:r w:rsidR="00152A4D" w:rsidRPr="00761501">
        <w:t>consensus among citizens</w:t>
      </w:r>
      <w:ins w:id="1227" w:author="LG Giraudet" w:date="2021-07-27T18:47:00Z">
        <w:r w:rsidR="00197D36">
          <w:t xml:space="preserve"> over organizing </w:t>
        </w:r>
      </w:ins>
      <w:del w:id="1228" w:author="LG Giraudet" w:date="2021-07-27T18:48:00Z">
        <w:r w:rsidR="00152A4D" w:rsidRPr="00761501" w:rsidDel="00197D36">
          <w:delText xml:space="preserve">. </w:delText>
        </w:r>
        <w:r w:rsidR="00E229DE" w:rsidRPr="00761501" w:rsidDel="00197D36">
          <w:delText xml:space="preserve">In this regard, it is telling that </w:delText>
        </w:r>
      </w:del>
      <w:r w:rsidR="00E229DE" w:rsidRPr="00761501">
        <w:t>interim v</w:t>
      </w:r>
      <w:r w:rsidR="00641D4A" w:rsidRPr="00761501">
        <w:t>otes</w:t>
      </w:r>
      <w:del w:id="1229" w:author="LG Giraudet" w:date="2021-07-27T18:48:00Z">
        <w:r w:rsidR="00641D4A" w:rsidRPr="00761501" w:rsidDel="00197D36">
          <w:delText xml:space="preserve"> </w:delText>
        </w:r>
        <w:r w:rsidR="000B15CA" w:rsidRPr="00761501" w:rsidDel="00197D36">
          <w:delText xml:space="preserve">were </w:delText>
        </w:r>
        <w:r w:rsidR="009161AC" w:rsidRPr="00761501" w:rsidDel="00197D36">
          <w:delText xml:space="preserve">seldom </w:delText>
        </w:r>
        <w:r w:rsidR="004E0713" w:rsidDel="00197D36">
          <w:delText>organiz</w:delText>
        </w:r>
        <w:r w:rsidR="00641D4A" w:rsidRPr="00761501" w:rsidDel="00197D36">
          <w:delText xml:space="preserve">ed in thematic </w:delText>
        </w:r>
        <w:r w:rsidR="00E229DE" w:rsidRPr="00761501" w:rsidDel="00197D36">
          <w:delText>groups</w:delText>
        </w:r>
      </w:del>
      <w:r w:rsidR="00FC4423" w:rsidRPr="00761501">
        <w:t>.</w:t>
      </w:r>
      <w:r w:rsidR="00F71231" w:rsidRPr="00761501">
        <w:rPr>
          <w:rStyle w:val="Appelnotedebasdep"/>
        </w:rPr>
        <w:footnoteReference w:id="21"/>
      </w:r>
      <w:r w:rsidR="00FC4423" w:rsidRPr="00761501">
        <w:t xml:space="preserve"> </w:t>
      </w:r>
      <w:del w:id="1230" w:author="LG Giraudet" w:date="2021-07-27T18:42:00Z">
        <w:r w:rsidR="00FC4423" w:rsidRPr="00761501" w:rsidDel="00824595">
          <w:delText>Reaching a consensus</w:delText>
        </w:r>
        <w:r w:rsidR="00DD6A8B" w:rsidDel="00824595">
          <w:delText xml:space="preserve"> in deliberation</w:delText>
        </w:r>
        <w:r w:rsidR="009161AC" w:rsidRPr="00761501" w:rsidDel="00824595">
          <w:delText>, as measured by the absence of explicit dissent,</w:delText>
        </w:r>
        <w:r w:rsidR="00FC4423" w:rsidRPr="00761501" w:rsidDel="00824595">
          <w:delText xml:space="preserve"> was systematically </w:delText>
        </w:r>
        <w:r w:rsidR="00EF7B48" w:rsidRPr="00761501" w:rsidDel="00824595">
          <w:delText>favored</w:delText>
        </w:r>
        <w:r w:rsidR="00870E58" w:rsidRPr="00761501" w:rsidDel="00824595">
          <w:delText xml:space="preserve"> over </w:delText>
        </w:r>
        <w:r w:rsidR="00FC4423" w:rsidRPr="00761501" w:rsidDel="00824595">
          <w:delText xml:space="preserve">voting by the </w:delText>
        </w:r>
        <w:r w:rsidR="004E0713" w:rsidDel="00824595">
          <w:delText>organiz</w:delText>
        </w:r>
        <w:r w:rsidR="00FC4423" w:rsidRPr="00761501" w:rsidDel="00824595">
          <w:delText>ers.</w:delText>
        </w:r>
      </w:del>
    </w:p>
    <w:p w:rsidR="00AF07EF" w:rsidRDefault="006459C7" w:rsidP="00677C7A">
      <w:pPr>
        <w:rPr>
          <w:ins w:id="1231" w:author="LG Giraudet" w:date="2021-07-28T16:27:00Z"/>
        </w:rPr>
      </w:pPr>
      <w:del w:id="1232" w:author="LG Giraudet" w:date="2021-07-28T15:54:00Z">
        <w:r w:rsidDel="0007335C">
          <w:delText xml:space="preserve">As for </w:delText>
        </w:r>
      </w:del>
      <w:del w:id="1233" w:author="LG Giraudet" w:date="2021-07-27T11:12:00Z">
        <w:r w:rsidDel="00FE72BC">
          <w:delText>decision-making</w:delText>
        </w:r>
      </w:del>
      <w:ins w:id="1234" w:author="LG Giraudet" w:date="2021-07-29T11:48:00Z">
        <w:r w:rsidR="00C220A0">
          <w:t>W</w:t>
        </w:r>
      </w:ins>
      <w:ins w:id="1235" w:author="LG Giraudet" w:date="2021-07-28T16:12:00Z">
        <w:r w:rsidR="00881179">
          <w:t xml:space="preserve">e noted a </w:t>
        </w:r>
      </w:ins>
      <w:ins w:id="1236" w:author="LG Giraudet" w:date="2021-07-29T11:48:00Z">
        <w:r w:rsidR="00C220A0">
          <w:t xml:space="preserve">similar </w:t>
        </w:r>
      </w:ins>
      <w:ins w:id="1237" w:author="LG Giraudet" w:date="2021-07-28T16:13:00Z">
        <w:r w:rsidR="00881179">
          <w:t xml:space="preserve">lack of </w:t>
        </w:r>
      </w:ins>
      <w:ins w:id="1238" w:author="LG Giraudet" w:date="2021-07-28T16:14:00Z">
        <w:r w:rsidR="00881179">
          <w:t>preparation</w:t>
        </w:r>
      </w:ins>
      <w:ins w:id="1239" w:author="LG Giraudet" w:date="2021-07-29T11:48:00Z">
        <w:r w:rsidR="00C220A0">
          <w:t xml:space="preserve"> when it comes to voting procedures</w:t>
        </w:r>
      </w:ins>
      <w:ins w:id="1240" w:author="LG Giraudet" w:date="2021-07-28T16:13:00Z">
        <w:r w:rsidR="00881179">
          <w:t xml:space="preserve">. </w:t>
        </w:r>
      </w:ins>
      <w:ins w:id="1241" w:author="LG Giraudet" w:date="2021-07-28T16:14:00Z">
        <w:r w:rsidR="00881179">
          <w:t xml:space="preserve">Voting rules were communicated to the citizens only </w:t>
        </w:r>
      </w:ins>
      <w:moveToRangeStart w:id="1242" w:author="LG Giraudet" w:date="2021-07-28T15:54:00Z" w:name="move78380088"/>
      <w:moveTo w:id="1243" w:author="LG Giraudet" w:date="2021-07-28T15:54:00Z">
        <w:del w:id="1244" w:author="LG Giraudet" w:date="2021-07-28T15:57:00Z">
          <w:r w:rsidR="0007335C" w:rsidDel="00BD35E0">
            <w:delText xml:space="preserve">Voting rules were announced by the Governance Committee only </w:delText>
          </w:r>
        </w:del>
        <w:r w:rsidR="0007335C">
          <w:t>a few hours before the sequence of votes started</w:t>
        </w:r>
      </w:moveTo>
      <w:ins w:id="1245" w:author="LG Giraudet" w:date="2021-07-28T15:57:00Z">
        <w:r w:rsidR="00BD35E0">
          <w:t xml:space="preserve"> in Session 7</w:t>
        </w:r>
      </w:ins>
      <w:moveTo w:id="1246" w:author="LG Giraudet" w:date="2021-07-28T15:54:00Z">
        <w:r w:rsidR="0007335C">
          <w:t>.</w:t>
        </w:r>
      </w:moveTo>
      <w:moveToRangeEnd w:id="1242"/>
      <w:ins w:id="1247" w:author="LG Giraudet" w:date="2021-07-28T16:15:00Z">
        <w:r w:rsidR="0044067F">
          <w:t xml:space="preserve"> Many reacted negativel</w:t>
        </w:r>
      </w:ins>
      <w:ins w:id="1248" w:author="LG Giraudet" w:date="2021-07-28T16:16:00Z">
        <w:r w:rsidR="0044067F">
          <w:t xml:space="preserve">y to </w:t>
        </w:r>
      </w:ins>
      <w:ins w:id="1249" w:author="LG Giraudet" w:date="2021-07-28T16:17:00Z">
        <w:r w:rsidR="0044067F">
          <w:t xml:space="preserve">the short notice and </w:t>
        </w:r>
      </w:ins>
      <w:ins w:id="1250" w:author="LG Giraudet" w:date="2021-07-28T16:18:00Z">
        <w:r w:rsidR="0044067F">
          <w:t xml:space="preserve">to </w:t>
        </w:r>
      </w:ins>
      <w:ins w:id="1251" w:author="LG Giraudet" w:date="2021-07-28T16:16:00Z">
        <w:r w:rsidR="0044067F">
          <w:t xml:space="preserve">the </w:t>
        </w:r>
      </w:ins>
      <w:ins w:id="1252" w:author="LG Giraudet" w:date="2021-07-28T16:19:00Z">
        <w:r w:rsidR="0044067F">
          <w:t>voting-by-block procedure</w:t>
        </w:r>
      </w:ins>
      <w:ins w:id="1253" w:author="LG Giraudet" w:date="2021-07-28T16:16:00Z">
        <w:r w:rsidR="0044067F">
          <w:t xml:space="preserve">, </w:t>
        </w:r>
      </w:ins>
      <w:ins w:id="1254" w:author="LG Giraudet" w:date="2021-07-28T16:17:00Z">
        <w:r w:rsidR="0044067F">
          <w:t xml:space="preserve">arguing that </w:t>
        </w:r>
      </w:ins>
      <w:ins w:id="1255" w:author="LG Giraudet" w:date="2021-07-28T16:16:00Z">
        <w:r w:rsidR="0044067F">
          <w:t xml:space="preserve">voting </w:t>
        </w:r>
      </w:ins>
      <w:ins w:id="1256" w:author="LG Giraudet" w:date="2021-07-28T16:17:00Z">
        <w:r w:rsidR="0044067F">
          <w:t xml:space="preserve">instead </w:t>
        </w:r>
      </w:ins>
      <w:ins w:id="1257" w:author="LG Giraudet" w:date="2021-07-28T16:16:00Z">
        <w:r w:rsidR="0044067F">
          <w:t>on a measure-by-measure basis</w:t>
        </w:r>
      </w:ins>
      <w:ins w:id="1258" w:author="LG Giraudet" w:date="2021-07-28T16:17:00Z">
        <w:r w:rsidR="004347BA">
          <w:t xml:space="preserve"> would allow</w:t>
        </w:r>
        <w:r w:rsidR="0044067F">
          <w:t xml:space="preserve"> them to more finely express their view</w:t>
        </w:r>
      </w:ins>
      <w:ins w:id="1259" w:author="LG Giraudet" w:date="2021-07-28T16:18:00Z">
        <w:r w:rsidR="0044067F">
          <w:t>s</w:t>
        </w:r>
      </w:ins>
      <w:ins w:id="1260" w:author="LG Giraudet" w:date="2021-07-28T16:17:00Z">
        <w:r w:rsidR="0044067F">
          <w:t>.</w:t>
        </w:r>
      </w:ins>
      <w:ins w:id="1261" w:author="LG Giraudet" w:date="2021-07-28T16:19:00Z">
        <w:r w:rsidR="0044067F">
          <w:t xml:space="preserve"> </w:t>
        </w:r>
      </w:ins>
      <w:del w:id="1262" w:author="LG Giraudet" w:date="2021-07-28T15:57:00Z">
        <w:r w:rsidDel="00D15E62">
          <w:delText>, t</w:delText>
        </w:r>
      </w:del>
      <w:del w:id="1263" w:author="LG Giraudet" w:date="2021-07-28T16:22:00Z">
        <w:r w:rsidR="00966009" w:rsidRPr="00761501" w:rsidDel="00AF07EF">
          <w:delText xml:space="preserve">he </w:delText>
        </w:r>
        <w:r w:rsidR="00060C3D" w:rsidRPr="00761501" w:rsidDel="00AF07EF">
          <w:delText xml:space="preserve">generally </w:delText>
        </w:r>
        <w:r w:rsidR="00EF7B48" w:rsidDel="00AF07EF">
          <w:delText>high rate</w:delText>
        </w:r>
        <w:r w:rsidR="00966009" w:rsidRPr="00761501" w:rsidDel="00AF07EF">
          <w:delText xml:space="preserve"> </w:delText>
        </w:r>
        <w:r w:rsidR="006F4DCA" w:rsidRPr="00761501" w:rsidDel="00AF07EF">
          <w:delText xml:space="preserve">with which </w:delText>
        </w:r>
        <w:r w:rsidR="00A0300A" w:rsidDel="00AF07EF">
          <w:delText xml:space="preserve">the </w:delText>
        </w:r>
        <w:r w:rsidR="006F4DCA" w:rsidRPr="00761501" w:rsidDel="00AF07EF">
          <w:delText xml:space="preserve">measures were approved </w:delText>
        </w:r>
        <w:r w:rsidR="00A82D6D" w:rsidDel="00AF07EF">
          <w:delText>could be interpreted</w:delText>
        </w:r>
        <w:r w:rsidR="006C0839" w:rsidDel="00AF07EF">
          <w:delText xml:space="preserve"> </w:delText>
        </w:r>
        <w:r w:rsidR="00A82D6D" w:rsidDel="00AF07EF">
          <w:delText>at first sight</w:delText>
        </w:r>
        <w:r w:rsidR="006C0839" w:rsidDel="00AF07EF">
          <w:delText xml:space="preserve"> </w:delText>
        </w:r>
        <w:r w:rsidR="000B15CA" w:rsidRPr="00761501" w:rsidDel="00AF07EF">
          <w:delText xml:space="preserve">as evidence </w:delText>
        </w:r>
        <w:r w:rsidR="009D700A" w:rsidRPr="00761501" w:rsidDel="00AF07EF">
          <w:delText xml:space="preserve">that </w:delText>
        </w:r>
        <w:r w:rsidR="007607DB" w:rsidRPr="00761501" w:rsidDel="00AF07EF">
          <w:delText xml:space="preserve">giving citizens the appropriate scientific background </w:delText>
        </w:r>
        <w:r w:rsidR="009D700A" w:rsidRPr="00761501" w:rsidDel="00AF07EF">
          <w:delText xml:space="preserve">was sufficient to </w:delText>
        </w:r>
        <w:r w:rsidR="00865057" w:rsidRPr="00761501" w:rsidDel="00AF07EF">
          <w:delText xml:space="preserve">generate </w:delText>
        </w:r>
        <w:r w:rsidR="0001129E" w:rsidRPr="00761501" w:rsidDel="00AF07EF">
          <w:delText xml:space="preserve">informed and </w:delText>
        </w:r>
        <w:r w:rsidR="009D700A" w:rsidRPr="00761501" w:rsidDel="00AF07EF">
          <w:delText>consensual</w:delText>
        </w:r>
        <w:r w:rsidR="009A3126" w:rsidRPr="00761501" w:rsidDel="00AF07EF">
          <w:delText xml:space="preserve"> </w:delText>
        </w:r>
        <w:r w:rsidR="007607DB" w:rsidRPr="00761501" w:rsidDel="00AF07EF">
          <w:delText>decisions</w:delText>
        </w:r>
        <w:r w:rsidR="00060C3D" w:rsidRPr="00761501" w:rsidDel="00AF07EF">
          <w:delText xml:space="preserve">. </w:delText>
        </w:r>
        <w:r w:rsidR="009A3126" w:rsidRPr="00761501" w:rsidDel="00AF07EF">
          <w:delText xml:space="preserve">Indeed, </w:delText>
        </w:r>
      </w:del>
      <w:del w:id="1264" w:author="LG Giraudet" w:date="2021-07-28T15:58:00Z">
        <w:r w:rsidR="009A3126" w:rsidRPr="00761501" w:rsidDel="00D15E62">
          <w:delText xml:space="preserve">citizens reacted strongly to the introductory </w:delText>
        </w:r>
        <w:r w:rsidR="008373FC" w:rsidRPr="00761501" w:rsidDel="00D15E62">
          <w:delText>presentations</w:delText>
        </w:r>
        <w:r w:rsidR="009A3126" w:rsidRPr="00761501" w:rsidDel="00D15E62">
          <w:delText xml:space="preserve"> on climate change, many of them publicly expressing in different media how radically it had changed their </w:delText>
        </w:r>
        <w:r w:rsidR="00175C9F" w:rsidRPr="00761501" w:rsidDel="00D15E62">
          <w:delText>attitude toward</w:delText>
        </w:r>
        <w:r w:rsidR="006F7F45" w:rsidRPr="00761501" w:rsidDel="00D15E62">
          <w:delText>s</w:delText>
        </w:r>
        <w:r w:rsidR="00175C9F" w:rsidRPr="00761501" w:rsidDel="00D15E62">
          <w:delText xml:space="preserve"> </w:delText>
        </w:r>
        <w:r w:rsidR="009A3126" w:rsidRPr="00761501" w:rsidDel="00D15E62">
          <w:delText xml:space="preserve">climate change. </w:delText>
        </w:r>
      </w:del>
      <w:del w:id="1265" w:author="LG Giraudet" w:date="2021-07-28T16:22:00Z">
        <w:r w:rsidR="009D700A" w:rsidRPr="00761501" w:rsidDel="00AF07EF">
          <w:delText>Yet w</w:delText>
        </w:r>
        <w:r w:rsidR="00FC751D" w:rsidRPr="00761501" w:rsidDel="00AF07EF">
          <w:delText>hile informing citizens is certainly necessary</w:delText>
        </w:r>
        <w:r w:rsidR="009D700A" w:rsidRPr="00761501" w:rsidDel="00AF07EF">
          <w:delText xml:space="preserve"> </w:delText>
        </w:r>
        <w:r w:rsidR="00784703" w:rsidRPr="00761501" w:rsidDel="00AF07EF">
          <w:delText>f</w:delText>
        </w:r>
        <w:r w:rsidR="001C6B2B" w:rsidRPr="00761501" w:rsidDel="00AF07EF">
          <w:delText>or consensus</w:delText>
        </w:r>
        <w:r w:rsidR="009D700A" w:rsidRPr="00761501" w:rsidDel="00AF07EF">
          <w:delText>,</w:delText>
        </w:r>
        <w:r w:rsidR="00FC751D" w:rsidRPr="00761501" w:rsidDel="00AF07EF">
          <w:delText xml:space="preserve"> we do </w:delText>
        </w:r>
        <w:r w:rsidR="000F34E1" w:rsidRPr="00761501" w:rsidDel="00AF07EF">
          <w:delText xml:space="preserve">not think it was </w:delText>
        </w:r>
        <w:r w:rsidR="00A132B3" w:rsidRPr="00761501" w:rsidDel="00AF07EF">
          <w:delText xml:space="preserve">a </w:delText>
        </w:r>
        <w:r w:rsidR="00FC751D" w:rsidRPr="00761501" w:rsidDel="00AF07EF">
          <w:delText>sufficient</w:delText>
        </w:r>
        <w:r w:rsidR="00A132B3" w:rsidRPr="00761501" w:rsidDel="00AF07EF">
          <w:delText xml:space="preserve"> condition</w:delText>
        </w:r>
        <w:r w:rsidR="000F34E1" w:rsidRPr="00761501" w:rsidDel="00AF07EF">
          <w:delText xml:space="preserve"> here</w:delText>
        </w:r>
        <w:r w:rsidR="00FC751D" w:rsidRPr="00761501" w:rsidDel="00AF07EF">
          <w:delText xml:space="preserve">. </w:delText>
        </w:r>
        <w:r w:rsidR="00417B3E" w:rsidRPr="00761501" w:rsidDel="00AF07EF">
          <w:delText>W</w:delText>
        </w:r>
        <w:r w:rsidR="009D700A" w:rsidRPr="00761501" w:rsidDel="00AF07EF">
          <w:delText xml:space="preserve">e see at least two </w:delText>
        </w:r>
        <w:r w:rsidR="00417B3E" w:rsidRPr="00761501" w:rsidDel="00AF07EF">
          <w:delText xml:space="preserve">alternative </w:delText>
        </w:r>
        <w:r w:rsidR="00A82D6D" w:rsidDel="00AF07EF">
          <w:delText xml:space="preserve">procedural </w:delText>
        </w:r>
        <w:r w:rsidR="009D700A" w:rsidRPr="00761501" w:rsidDel="00AF07EF">
          <w:delText xml:space="preserve">explanations for the high </w:delText>
        </w:r>
        <w:r w:rsidR="001C6B2B" w:rsidRPr="00761501" w:rsidDel="00AF07EF">
          <w:delText>approval rates</w:delText>
        </w:r>
        <w:r w:rsidR="009D700A" w:rsidRPr="00761501" w:rsidDel="00AF07EF">
          <w:delText xml:space="preserve">. </w:delText>
        </w:r>
        <w:r w:rsidR="00DB46EC" w:rsidRPr="00761501" w:rsidDel="00AF07EF">
          <w:delText>First, t</w:delText>
        </w:r>
        <w:r w:rsidR="009E5E17" w:rsidRPr="00761501" w:rsidDel="00AF07EF">
          <w:delText>he fact that</w:delText>
        </w:r>
        <w:r w:rsidR="007A4143" w:rsidRPr="00761501" w:rsidDel="00AF07EF">
          <w:delText xml:space="preserve"> citizens had to </w:delText>
        </w:r>
        <w:r w:rsidR="00060C3D" w:rsidRPr="00761501" w:rsidDel="00AF07EF">
          <w:delText xml:space="preserve">vote on </w:delText>
        </w:r>
        <w:r w:rsidR="007A4143" w:rsidRPr="00761501" w:rsidDel="00AF07EF">
          <w:delText>blocks of measures, instead of voting on a measure-by-measure basis</w:delText>
        </w:r>
        <w:r w:rsidR="00275B8F" w:rsidRPr="00761501" w:rsidDel="00AF07EF">
          <w:delText>, prevented them from</w:delText>
        </w:r>
        <w:r w:rsidR="002A1EDA" w:rsidRPr="00761501" w:rsidDel="00AF07EF">
          <w:delText xml:space="preserve"> more</w:delText>
        </w:r>
        <w:r w:rsidR="006D1503" w:rsidRPr="00761501" w:rsidDel="00AF07EF">
          <w:delText xml:space="preserve"> fin</w:delText>
        </w:r>
        <w:r w:rsidR="00CD667D" w:rsidRPr="00761501" w:rsidDel="00AF07EF">
          <w:delText>ely expressing their preference</w:delText>
        </w:r>
        <w:r w:rsidR="005F1683" w:rsidRPr="00761501" w:rsidDel="00AF07EF">
          <w:delText>; in particular</w:delText>
        </w:r>
      </w:del>
      <w:ins w:id="1266" w:author="LG Giraudet" w:date="2021-07-28T16:22:00Z">
        <w:r w:rsidR="00AF07EF">
          <w:t xml:space="preserve">Our view is that voting by block </w:t>
        </w:r>
      </w:ins>
      <w:ins w:id="1267" w:author="LG Giraudet" w:date="2021-07-29T11:49:00Z">
        <w:r w:rsidR="00420BF4">
          <w:t xml:space="preserve">effectively contributed to </w:t>
        </w:r>
      </w:ins>
      <w:ins w:id="1268" w:author="LG Giraudet" w:date="2021-07-29T11:50:00Z">
        <w:r w:rsidR="00F744D0">
          <w:t xml:space="preserve">generating </w:t>
        </w:r>
      </w:ins>
      <w:ins w:id="1269" w:author="LG Giraudet" w:date="2021-07-28T16:22:00Z">
        <w:r w:rsidR="00AF07EF">
          <w:t>high approval rates</w:t>
        </w:r>
      </w:ins>
      <w:r w:rsidR="002A1EDA" w:rsidRPr="00761501">
        <w:t xml:space="preserve">, </w:t>
      </w:r>
      <w:ins w:id="1270" w:author="LG Giraudet" w:date="2021-07-29T11:49:00Z">
        <w:r w:rsidR="0078648C">
          <w:t xml:space="preserve">making </w:t>
        </w:r>
      </w:ins>
      <w:del w:id="1271" w:author="LG Giraudet" w:date="2021-07-29T11:49:00Z">
        <w:r w:rsidR="002A1EDA" w:rsidRPr="00761501" w:rsidDel="0078648C">
          <w:delText xml:space="preserve">it made </w:delText>
        </w:r>
      </w:del>
      <w:r w:rsidR="002A1EDA" w:rsidRPr="00761501">
        <w:t>it</w:t>
      </w:r>
      <w:r w:rsidR="005F1683" w:rsidRPr="00761501">
        <w:t xml:space="preserve"> </w:t>
      </w:r>
      <w:r w:rsidR="00EE0D5F" w:rsidRPr="00761501">
        <w:t>more difficult</w:t>
      </w:r>
      <w:r w:rsidR="00060C3D" w:rsidRPr="00761501">
        <w:t xml:space="preserve"> </w:t>
      </w:r>
      <w:r w:rsidR="00664317" w:rsidRPr="00761501">
        <w:t xml:space="preserve">for </w:t>
      </w:r>
      <w:del w:id="1272" w:author="LG Giraudet" w:date="2021-07-28T16:23:00Z">
        <w:r w:rsidR="00664317" w:rsidRPr="00761501" w:rsidDel="00AF07EF">
          <w:delText xml:space="preserve">them </w:delText>
        </w:r>
      </w:del>
      <w:ins w:id="1273" w:author="LG Giraudet" w:date="2021-07-28T16:23:00Z">
        <w:r w:rsidR="00AF07EF">
          <w:t xml:space="preserve">citizens </w:t>
        </w:r>
      </w:ins>
      <w:r w:rsidR="00060C3D" w:rsidRPr="00761501">
        <w:t>to reject a specific measure</w:t>
      </w:r>
      <w:r w:rsidR="002A1EDA" w:rsidRPr="00761501">
        <w:t xml:space="preserve"> without rejecting a whole block</w:t>
      </w:r>
      <w:r w:rsidR="00FF672C" w:rsidRPr="00761501">
        <w:t xml:space="preserve">. </w:t>
      </w:r>
      <w:del w:id="1274" w:author="LG Giraudet" w:date="2021-07-28T16:27:00Z">
        <w:r w:rsidR="001B785F" w:rsidRPr="00761501" w:rsidDel="00AF07EF">
          <w:delText>Second,</w:delText>
        </w:r>
        <w:r w:rsidR="001461B1" w:rsidRPr="00761501" w:rsidDel="00AF07EF">
          <w:delText xml:space="preserve"> citizens were not asked to vote on </w:delText>
        </w:r>
        <w:r w:rsidR="00351E41" w:rsidRPr="00761501" w:rsidDel="00AF07EF">
          <w:delText xml:space="preserve">a set of </w:delText>
        </w:r>
        <w:r w:rsidR="001461B1" w:rsidRPr="00761501" w:rsidDel="00AF07EF">
          <w:delText xml:space="preserve">measures submitted by an external body, but </w:delText>
        </w:r>
        <w:r w:rsidR="00AC1793" w:rsidRPr="00761501" w:rsidDel="00AF07EF">
          <w:delText>instead</w:delText>
        </w:r>
        <w:r w:rsidR="001461B1" w:rsidRPr="00761501" w:rsidDel="00AF07EF">
          <w:delText xml:space="preserve"> on </w:delText>
        </w:r>
        <w:r w:rsidR="00BF2A1B" w:rsidRPr="00761501" w:rsidDel="00AF07EF">
          <w:delText xml:space="preserve">those </w:delText>
        </w:r>
        <w:r w:rsidR="00351E41" w:rsidRPr="00761501" w:rsidDel="00AF07EF">
          <w:delText xml:space="preserve">measures </w:delText>
        </w:r>
        <w:r w:rsidR="001461B1" w:rsidRPr="00761501" w:rsidDel="00AF07EF">
          <w:delText>they and th</w:delText>
        </w:r>
        <w:r w:rsidR="001461B1" w:rsidRPr="00346CA2" w:rsidDel="00AF07EF">
          <w:delText>eir fellow citizens had devised</w:delText>
        </w:r>
        <w:r w:rsidR="00351E41" w:rsidRPr="00346CA2" w:rsidDel="00AF07EF">
          <w:delText xml:space="preserve"> beforehand</w:delText>
        </w:r>
        <w:r w:rsidR="001461B1" w:rsidRPr="00346CA2" w:rsidDel="00AF07EF">
          <w:delText>.</w:delText>
        </w:r>
        <w:r w:rsidR="00FF672C" w:rsidRPr="00346CA2" w:rsidDel="00AF07EF">
          <w:delText xml:space="preserve"> </w:delText>
        </w:r>
      </w:del>
      <w:del w:id="1275" w:author="LG Giraudet" w:date="2021-07-20T15:10:00Z">
        <w:r w:rsidR="00301BF7" w:rsidRPr="00346CA2" w:rsidDel="009A2551">
          <w:delText>A</w:delText>
        </w:r>
        <w:r w:rsidR="006F423B" w:rsidRPr="00346CA2" w:rsidDel="009A2551">
          <w:delText>s we pointed out</w:delText>
        </w:r>
        <w:r w:rsidR="005F1683" w:rsidRPr="00346CA2" w:rsidDel="009A2551">
          <w:delText xml:space="preserve"> earlier</w:delText>
        </w:r>
        <w:r w:rsidR="006F423B" w:rsidRPr="00346CA2" w:rsidDel="009A2551">
          <w:delText>, a</w:delText>
        </w:r>
        <w:r w:rsidR="00301BF7" w:rsidRPr="00346CA2" w:rsidDel="009A2551">
          <w:delText xml:space="preserve"> </w:delText>
        </w:r>
        <w:r w:rsidR="00BC2FD1" w:rsidRPr="00346CA2" w:rsidDel="009A2551">
          <w:delText>great deal of consensus had already been achieved in this process</w:delText>
        </w:r>
        <w:r w:rsidR="006F423B" w:rsidRPr="00346CA2" w:rsidDel="009A2551">
          <w:delText>, owing to the specific</w:delText>
        </w:r>
        <w:r w:rsidR="006F423B" w:rsidDel="009A2551">
          <w:delText xml:space="preserve"> approach taken by the </w:delText>
        </w:r>
        <w:r w:rsidR="004E0713" w:rsidDel="009A2551">
          <w:delText>organiz</w:delText>
        </w:r>
        <w:r w:rsidR="006F423B" w:rsidDel="009A2551">
          <w:delText>ers</w:delText>
        </w:r>
        <w:r w:rsidR="00BC2FD1" w:rsidDel="009A2551">
          <w:delText>.</w:delText>
        </w:r>
        <w:r w:rsidR="00767093" w:rsidDel="009A2551">
          <w:rPr>
            <w:rStyle w:val="Appelnotedebasdep"/>
          </w:rPr>
          <w:footnoteReference w:id="22"/>
        </w:r>
        <w:r w:rsidR="00C94392" w:rsidDel="009A2551">
          <w:delText xml:space="preserve"> </w:delText>
        </w:r>
      </w:del>
      <w:del w:id="1278" w:author="LG Giraudet" w:date="2021-07-28T16:27:00Z">
        <w:r w:rsidR="00C94392" w:rsidDel="00AF07EF">
          <w:delText xml:space="preserve">This resulted in citizens approving </w:delText>
        </w:r>
        <w:r w:rsidR="008C1E1D" w:rsidDel="00AF07EF">
          <w:delText xml:space="preserve">nearly all </w:delText>
        </w:r>
        <w:r w:rsidR="00C94392" w:rsidDel="00AF07EF">
          <w:delText>measures, despite having been actively involved in the elaboration of only about a fifth of them</w:delText>
        </w:r>
        <w:r w:rsidR="008C1E1D" w:rsidDel="00AF07EF">
          <w:delText xml:space="preserve"> – those produced by their thematic group</w:delText>
        </w:r>
        <w:r w:rsidR="00C94392" w:rsidDel="00AF07EF">
          <w:delText>.</w:delText>
        </w:r>
      </w:del>
    </w:p>
    <w:p w:rsidR="005416A5" w:rsidDel="00DC2E60" w:rsidRDefault="00AF07EF" w:rsidP="00490B69">
      <w:pPr>
        <w:rPr>
          <w:del w:id="1279" w:author="LG Giraudet" w:date="2021-07-27T18:04:00Z"/>
        </w:rPr>
      </w:pPr>
      <w:ins w:id="1280" w:author="LG Giraudet" w:date="2021-07-28T16:24:00Z">
        <w:r>
          <w:t xml:space="preserve">Despite these shortcomings, </w:t>
        </w:r>
      </w:ins>
      <w:ins w:id="1281" w:author="LG Giraudet" w:date="2021-07-28T16:28:00Z">
        <w:r>
          <w:t xml:space="preserve">we witnessed </w:t>
        </w:r>
      </w:ins>
      <w:del w:id="1282" w:author="LG Giraudet" w:date="2021-07-28T15:55:00Z">
        <w:r w:rsidR="00FF672C" w:rsidDel="0007335C">
          <w:delText xml:space="preserve"> </w:delText>
        </w:r>
      </w:del>
      <w:del w:id="1283" w:author="LG Giraudet" w:date="2021-07-28T16:28:00Z">
        <w:r w:rsidR="002663D6" w:rsidDel="00AF07EF">
          <w:delText xml:space="preserve">This suggests that </w:delText>
        </w:r>
      </w:del>
      <w:r w:rsidR="002663D6">
        <w:t xml:space="preserve">trust </w:t>
      </w:r>
      <w:del w:id="1284" w:author="LG Giraudet" w:date="2021-07-28T16:28:00Z">
        <w:r w:rsidR="002663D6" w:rsidDel="00AF07EF">
          <w:delText xml:space="preserve">had built </w:delText>
        </w:r>
      </w:del>
      <w:ins w:id="1285" w:author="LG Giraudet" w:date="2021-07-28T16:28:00Z">
        <w:r>
          <w:t xml:space="preserve">build </w:t>
        </w:r>
      </w:ins>
      <w:r w:rsidR="002663D6">
        <w:t xml:space="preserve">up </w:t>
      </w:r>
      <w:ins w:id="1286" w:author="LG Giraudet" w:date="2021-07-28T19:05:00Z">
        <w:r w:rsidR="004347BA">
          <w:t xml:space="preserve">among citizens </w:t>
        </w:r>
      </w:ins>
      <w:r w:rsidR="002663D6">
        <w:t xml:space="preserve">throughout the process, </w:t>
      </w:r>
      <w:r w:rsidR="00A0300A">
        <w:t>partly</w:t>
      </w:r>
      <w:r w:rsidR="003738EA">
        <w:t xml:space="preserve"> as a result of the facilitators’ efforts. </w:t>
      </w:r>
      <w:del w:id="1287" w:author="LG Giraudet" w:date="2021-07-28T16:29:00Z">
        <w:r w:rsidR="003738EA" w:rsidDel="00947B8B">
          <w:delText xml:space="preserve">Our </w:delText>
        </w:r>
      </w:del>
      <w:del w:id="1288" w:author="LG Giraudet" w:date="2021-07-20T15:11:00Z">
        <w:r w:rsidR="003738EA" w:rsidDel="00493FF1">
          <w:delText>co</w:delText>
        </w:r>
        <w:r w:rsidR="00487E31" w:rsidDel="00493FF1">
          <w:delText xml:space="preserve">nsumer </w:delText>
        </w:r>
      </w:del>
      <w:del w:id="1289" w:author="LG Giraudet" w:date="2021-07-28T16:29:00Z">
        <w:r w:rsidR="00487E31" w:rsidDel="00947B8B">
          <w:delText xml:space="preserve">survey provides </w:delText>
        </w:r>
        <w:r w:rsidR="00487E31" w:rsidDel="00947B8B">
          <w:lastRenderedPageBreak/>
          <w:delText xml:space="preserve">support </w:delText>
        </w:r>
        <w:r w:rsidR="003738EA" w:rsidDel="00947B8B">
          <w:delText>for this high level of trust</w:delText>
        </w:r>
        <w:r w:rsidR="001200E0" w:rsidDel="00947B8B">
          <w:delText xml:space="preserve"> – at least weakly, considering </w:delText>
        </w:r>
        <w:r w:rsidR="00335917" w:rsidDel="00947B8B">
          <w:delText xml:space="preserve">that </w:delText>
        </w:r>
        <w:r w:rsidR="001200E0" w:rsidDel="00947B8B">
          <w:delText>the item was responded by only 63 participants</w:delText>
        </w:r>
        <w:r w:rsidR="003738EA" w:rsidDel="00947B8B">
          <w:delText xml:space="preserve">. </w:delText>
        </w:r>
      </w:del>
      <w:r w:rsidR="003738EA">
        <w:t>W</w:t>
      </w:r>
      <w:r w:rsidR="00D02241" w:rsidRPr="00D02241">
        <w:t xml:space="preserve">hen </w:t>
      </w:r>
      <w:r w:rsidR="00D02241">
        <w:t>a</w:t>
      </w:r>
      <w:r w:rsidR="00D02241" w:rsidRPr="00D02241">
        <w:t xml:space="preserve">sked </w:t>
      </w:r>
      <w:r w:rsidR="00D02241">
        <w:t>in Session 7</w:t>
      </w:r>
      <w:r w:rsidR="00D02241" w:rsidRPr="00D02241">
        <w:t xml:space="preserve"> </w:t>
      </w:r>
      <w:r w:rsidR="00D96A28">
        <w:t xml:space="preserve">to rate </w:t>
      </w:r>
      <w:r w:rsidR="00D02241" w:rsidRPr="00D02241">
        <w:t>their</w:t>
      </w:r>
      <w:r w:rsidR="00D96A28">
        <w:t xml:space="preserve"> degree of</w:t>
      </w:r>
      <w:r w:rsidR="00D02241" w:rsidRPr="00D02241">
        <w:t xml:space="preserve"> “confidence in the work of the other groups to come up with the best proposals to achieve the objectives of the Convention,” </w:t>
      </w:r>
      <w:del w:id="1290" w:author="LG Giraudet" w:date="2021-07-28T16:29:00Z">
        <w:r w:rsidR="00D02241" w:rsidRPr="00D02241" w:rsidDel="00947B8B">
          <w:delText xml:space="preserve">the </w:delText>
        </w:r>
      </w:del>
      <w:r w:rsidR="00D96A28">
        <w:t xml:space="preserve">63 respondents gave a mean grade of </w:t>
      </w:r>
      <w:r w:rsidR="00D02241" w:rsidRPr="00D02241">
        <w:t>7.79 (standard deviation 1.14)</w:t>
      </w:r>
      <w:r w:rsidR="00335917">
        <w:t xml:space="preserve"> on a 0-10 scale</w:t>
      </w:r>
      <w:r w:rsidR="00D02241" w:rsidRPr="00D02241">
        <w:t>.</w:t>
      </w:r>
      <w:ins w:id="1291" w:author="LG Giraudet" w:date="2021-07-28T16:27:00Z">
        <w:r>
          <w:t xml:space="preserve"> </w:t>
        </w:r>
      </w:ins>
      <w:ins w:id="1292" w:author="LG Giraudet" w:date="2021-07-29T09:43:00Z">
        <w:r w:rsidR="00B30758" w:rsidRPr="000329C7">
          <w:t>These results are higher than those expressed by other citizens surveyed in an externa</w:t>
        </w:r>
      </w:ins>
      <w:ins w:id="1293" w:author="LG Giraudet" w:date="2021-07-29T09:44:00Z">
        <w:r w:rsidR="00B30758" w:rsidRPr="000329C7">
          <w:t>l survey (Fabre et al., 2021).</w:t>
        </w:r>
        <w:r w:rsidR="00B30758">
          <w:t xml:space="preserve"> </w:t>
        </w:r>
      </w:ins>
      <w:ins w:id="1294" w:author="LG Giraudet" w:date="2021-07-28T16:30:00Z">
        <w:r w:rsidR="00947B8B">
          <w:t xml:space="preserve">This provides another explanation for the high approval rates that applied to </w:t>
        </w:r>
      </w:ins>
      <w:ins w:id="1295" w:author="LG Giraudet" w:date="2021-07-28T16:27:00Z">
        <w:r>
          <w:t xml:space="preserve">nearly all measures, despite </w:t>
        </w:r>
      </w:ins>
      <w:ins w:id="1296" w:author="LG Giraudet" w:date="2021-07-28T16:30:00Z">
        <w:r w:rsidR="00947B8B">
          <w:t xml:space="preserve">the fact that participants had been </w:t>
        </w:r>
      </w:ins>
      <w:ins w:id="1297" w:author="LG Giraudet" w:date="2021-07-28T16:27:00Z">
        <w:r>
          <w:t>actively involved in the elaboration of only about a fifth of them – those produced by their thematic group.</w:t>
        </w:r>
      </w:ins>
    </w:p>
    <w:p w:rsidR="00DC2E60" w:rsidRDefault="00DC2E60" w:rsidP="00490B69">
      <w:pPr>
        <w:rPr>
          <w:ins w:id="1298" w:author="LG Giraudet" w:date="2021-09-23T15:12:00Z"/>
        </w:rPr>
      </w:pPr>
    </w:p>
    <w:p w:rsidR="00DC2E60" w:rsidRDefault="00DC2E60">
      <w:pPr>
        <w:pStyle w:val="Titre2"/>
        <w:rPr>
          <w:ins w:id="1299" w:author="LG Giraudet" w:date="2021-09-23T15:12:00Z"/>
        </w:rPr>
        <w:pPrChange w:id="1300" w:author="LG Giraudet" w:date="2021-09-23T15:12:00Z">
          <w:pPr>
            <w:pStyle w:val="Titre1"/>
          </w:pPr>
        </w:pPrChange>
      </w:pPr>
      <w:ins w:id="1301" w:author="LG Giraudet" w:date="2021-09-23T15:12:00Z">
        <w:r>
          <w:t xml:space="preserve">Taking stock: </w:t>
        </w:r>
      </w:ins>
      <w:ins w:id="1302" w:author="LG Giraudet" w:date="2021-09-23T19:11:00Z">
        <w:r w:rsidR="00AB3186">
          <w:t>The CCC approach to c</w:t>
        </w:r>
      </w:ins>
      <w:ins w:id="1303" w:author="LG Giraudet" w:date="2021-09-23T15:12:00Z">
        <w:r>
          <w:t>o-construction</w:t>
        </w:r>
      </w:ins>
    </w:p>
    <w:p w:rsidR="00DC2E60" w:rsidRPr="00CC6481" w:rsidRDefault="00DC2E60">
      <w:pPr>
        <w:rPr>
          <w:ins w:id="1304" w:author="LG Giraudet" w:date="2021-09-23T15:12:00Z"/>
        </w:rPr>
      </w:pPr>
      <w:ins w:id="1305" w:author="LG Giraudet" w:date="2021-09-23T15:12:00Z">
        <w:r>
          <w:t xml:space="preserve">The </w:t>
        </w:r>
      </w:ins>
      <w:ins w:id="1306" w:author="LG Giraudet" w:date="2021-09-24T16:34:00Z">
        <w:r w:rsidR="00980E0F">
          <w:t>framework of the CCC generated sustained interactions</w:t>
        </w:r>
      </w:ins>
      <w:ins w:id="1307" w:author="LG Giraudet" w:date="2021-09-23T19:19:00Z">
        <w:r w:rsidR="009807EF">
          <w:t xml:space="preserve"> </w:t>
        </w:r>
      </w:ins>
      <w:ins w:id="1308" w:author="LG Giraudet" w:date="2021-09-23T19:18:00Z">
        <w:r w:rsidR="009807EF">
          <w:t>between the citizens and the ste</w:t>
        </w:r>
      </w:ins>
      <w:ins w:id="1309" w:author="LG Giraudet" w:date="2021-09-23T19:19:00Z">
        <w:r w:rsidR="009807EF">
          <w:t>e</w:t>
        </w:r>
      </w:ins>
      <w:ins w:id="1310" w:author="LG Giraudet" w:date="2021-09-23T19:18:00Z">
        <w:r w:rsidR="009807EF">
          <w:t>ring bodies</w:t>
        </w:r>
      </w:ins>
      <w:ins w:id="1311" w:author="LG Giraudet" w:date="2021-09-23T19:19:00Z">
        <w:r w:rsidR="009807EF">
          <w:t xml:space="preserve">. This resulted in significant framing effects. </w:t>
        </w:r>
      </w:ins>
      <w:ins w:id="1312" w:author="LG Giraudet" w:date="2021-09-30T09:03:00Z">
        <w:r w:rsidR="006C7308">
          <w:t>O</w:t>
        </w:r>
      </w:ins>
      <w:ins w:id="1313" w:author="LG Giraudet" w:date="2021-09-23T19:19:00Z">
        <w:r w:rsidR="009807EF">
          <w:t xml:space="preserve">n the other hand, </w:t>
        </w:r>
      </w:ins>
      <w:ins w:id="1314" w:author="LG Giraudet" w:date="2021-09-30T09:06:00Z">
        <w:r w:rsidR="006C7308">
          <w:t xml:space="preserve">a flexible </w:t>
        </w:r>
      </w:ins>
      <w:ins w:id="1315" w:author="LG Giraudet" w:date="2021-09-30T09:05:00Z">
        <w:r w:rsidR="006C7308">
          <w:t xml:space="preserve">planning </w:t>
        </w:r>
      </w:ins>
      <w:ins w:id="1316" w:author="LG Giraudet" w:date="2021-09-30T09:06:00Z">
        <w:r w:rsidR="006C7308">
          <w:t>left significant</w:t>
        </w:r>
      </w:ins>
      <w:ins w:id="1317" w:author="LG Giraudet" w:date="2021-09-30T09:05:00Z">
        <w:r w:rsidR="006C7308">
          <w:t xml:space="preserve"> room for adjustment to the citizens’ </w:t>
        </w:r>
      </w:ins>
      <w:ins w:id="1318" w:author="LG Giraudet" w:date="2021-09-30T09:06:00Z">
        <w:r w:rsidR="006C7308">
          <w:t>concerns</w:t>
        </w:r>
      </w:ins>
      <w:ins w:id="1319" w:author="LG Giraudet" w:date="2021-09-23T19:20:00Z">
        <w:r w:rsidR="009807EF">
          <w:t xml:space="preserve">. </w:t>
        </w:r>
      </w:ins>
      <w:ins w:id="1320" w:author="LG Giraudet" w:date="2021-09-30T09:06:00Z">
        <w:r w:rsidR="006C7308">
          <w:t xml:space="preserve">This resulted in a responsive framework that </w:t>
        </w:r>
      </w:ins>
      <w:ins w:id="1321" w:author="LG Giraudet" w:date="2021-09-30T09:07:00Z">
        <w:r w:rsidR="006C7308">
          <w:t xml:space="preserve">succeeded in creating </w:t>
        </w:r>
      </w:ins>
      <w:ins w:id="1322" w:author="LG Giraudet" w:date="2021-09-30T09:06:00Z">
        <w:r w:rsidR="006C7308">
          <w:t>consensus among citizens</w:t>
        </w:r>
      </w:ins>
      <w:ins w:id="1323" w:author="LG Giraudet" w:date="2021-09-23T17:06:00Z">
        <w:r w:rsidR="005D1098">
          <w:t xml:space="preserve">. </w:t>
        </w:r>
      </w:ins>
      <w:ins w:id="1324" w:author="LG Giraudet" w:date="2021-09-23T19:21:00Z">
        <w:r w:rsidR="000A5964">
          <w:t xml:space="preserve">We now examine whether </w:t>
        </w:r>
      </w:ins>
      <w:ins w:id="1325" w:author="LG Giraudet" w:date="2021-09-30T09:07:00Z">
        <w:r w:rsidR="006C7308">
          <w:t>it was so successful as to generate broader support among the general public</w:t>
        </w:r>
      </w:ins>
      <w:ins w:id="1326" w:author="LG Giraudet" w:date="2021-09-30T09:08:00Z">
        <w:r w:rsidR="00016868">
          <w:t>, perhaps the most crucial challenge in citizens</w:t>
        </w:r>
      </w:ins>
      <w:ins w:id="1327" w:author="LG Giraudet" w:date="2021-09-30T09:09:00Z">
        <w:r w:rsidR="00016868">
          <w:t>’ assemblies</w:t>
        </w:r>
      </w:ins>
      <w:ins w:id="1328" w:author="LG Giraudet" w:date="2021-09-30T09:07:00Z">
        <w:r w:rsidR="006C7308">
          <w:t>.</w:t>
        </w:r>
      </w:ins>
    </w:p>
    <w:p w:rsidR="00493FF1" w:rsidRDefault="00C01655">
      <w:pPr>
        <w:pStyle w:val="Titre1"/>
        <w:rPr>
          <w:ins w:id="1329" w:author="LG Giraudet" w:date="2021-07-26T12:34:00Z"/>
        </w:rPr>
        <w:pPrChange w:id="1330" w:author="LG Giraudet" w:date="2021-07-20T15:11:00Z">
          <w:pPr>
            <w:pStyle w:val="Titre2"/>
          </w:pPr>
        </w:pPrChange>
      </w:pPr>
      <w:del w:id="1331" w:author="LG Giraudet" w:date="2021-09-23T15:09:00Z">
        <w:r w:rsidDel="002318AA">
          <w:delText xml:space="preserve">The citizens </w:delText>
        </w:r>
      </w:del>
      <w:del w:id="1332" w:author="LG Giraudet" w:date="2021-07-20T15:12:00Z">
        <w:r w:rsidR="004617EA" w:rsidDel="00493FF1">
          <w:delText>vis-à-vis</w:delText>
        </w:r>
      </w:del>
      <w:del w:id="1333" w:author="LG Giraudet" w:date="2021-09-23T15:09:00Z">
        <w:r w:rsidDel="002318AA">
          <w:delText xml:space="preserve"> the broader public</w:delText>
        </w:r>
      </w:del>
      <w:ins w:id="1334" w:author="LG Giraudet" w:date="2021-09-30T09:08:00Z">
        <w:r w:rsidR="00607FD2">
          <w:t>The citizens and the broader public</w:t>
        </w:r>
      </w:ins>
    </w:p>
    <w:p w:rsidR="004D0496" w:rsidRDefault="00016868">
      <w:pPr>
        <w:rPr>
          <w:ins w:id="1335" w:author="LG Giraudet" w:date="2021-07-27T18:34:00Z"/>
        </w:rPr>
        <w:pPrChange w:id="1336" w:author="LG Giraudet" w:date="2021-09-30T09:19:00Z">
          <w:pPr>
            <w:pStyle w:val="Titre2"/>
          </w:pPr>
        </w:pPrChange>
      </w:pPr>
      <w:ins w:id="1337" w:author="LG Giraudet" w:date="2021-09-30T09:12:00Z">
        <w:r>
          <w:t>The design of citizens</w:t>
        </w:r>
      </w:ins>
      <w:ins w:id="1338" w:author="LG Giraudet" w:date="2021-09-30T09:13:00Z">
        <w:r>
          <w:t xml:space="preserve">’ assemblies can affect the two-way relationship between the citizens and the broader public in </w:t>
        </w:r>
      </w:ins>
      <w:ins w:id="1339" w:author="LG Giraudet" w:date="2021-09-30T09:16:00Z">
        <w:r>
          <w:t xml:space="preserve">two </w:t>
        </w:r>
      </w:ins>
      <w:ins w:id="1340" w:author="LG Giraudet" w:date="2021-09-30T09:15:00Z">
        <w:r>
          <w:t xml:space="preserve">ways. </w:t>
        </w:r>
      </w:ins>
      <w:ins w:id="1341" w:author="LG Giraudet" w:date="2021-09-30T09:16:00Z">
        <w:r>
          <w:t xml:space="preserve">First, </w:t>
        </w:r>
      </w:ins>
      <w:ins w:id="1342" w:author="LG Giraudet" w:date="2021-09-30T09:17:00Z">
        <w:r>
          <w:t xml:space="preserve">publicity of a </w:t>
        </w:r>
      </w:ins>
      <w:ins w:id="1343" w:author="LG Giraudet" w:date="2021-09-30T09:16:00Z">
        <w:r>
          <w:t xml:space="preserve">citizens’ assembly </w:t>
        </w:r>
      </w:ins>
      <w:ins w:id="1344" w:author="LG Giraudet" w:date="2021-09-30T09:17:00Z">
        <w:r>
          <w:t xml:space="preserve">generates an indirect connection between </w:t>
        </w:r>
      </w:ins>
      <w:ins w:id="1345" w:author="LG Giraudet" w:date="2021-09-30T09:18:00Z">
        <w:r>
          <w:t xml:space="preserve">the two, the broader public forming beliefs and perceptions about the legitimacy of the citizens’ work. </w:t>
        </w:r>
      </w:ins>
      <w:ins w:id="1346" w:author="LG Giraudet" w:date="2021-09-30T09:19:00Z">
        <w:r>
          <w:t>Second, a citizens’ assembly may</w:t>
        </w:r>
      </w:ins>
      <w:ins w:id="1347" w:author="LG Giraudet" w:date="2021-09-30T09:16:00Z">
        <w:r>
          <w:t xml:space="preserve"> create a </w:t>
        </w:r>
      </w:ins>
      <w:ins w:id="1348" w:author="LG Giraudet" w:date="2021-09-30T09:19:00Z">
        <w:r>
          <w:t xml:space="preserve">more </w:t>
        </w:r>
      </w:ins>
      <w:ins w:id="1349" w:author="LG Giraudet" w:date="2021-09-30T09:16:00Z">
        <w:r>
          <w:t xml:space="preserve">direct connection with the broader public if it serves as a preparatory device for a referendum. </w:t>
        </w:r>
      </w:ins>
      <w:ins w:id="1350" w:author="LG Giraudet" w:date="2021-09-24T16:27:00Z">
        <w:r w:rsidR="00652063">
          <w:t xml:space="preserve">We review here </w:t>
        </w:r>
      </w:ins>
      <w:ins w:id="1351" w:author="LG Giraudet" w:date="2021-09-30T09:15:00Z">
        <w:r>
          <w:t xml:space="preserve">how the co-construction approach </w:t>
        </w:r>
      </w:ins>
      <w:ins w:id="1352" w:author="LG Giraudet" w:date="2021-09-30T09:19:00Z">
        <w:r w:rsidR="001C00A6">
          <w:t xml:space="preserve">taken </w:t>
        </w:r>
      </w:ins>
      <w:ins w:id="1353" w:author="LG Giraudet" w:date="2021-09-30T09:15:00Z">
        <w:r>
          <w:t xml:space="preserve">to the CCC affected </w:t>
        </w:r>
      </w:ins>
      <w:ins w:id="1354" w:author="LG Giraudet" w:date="2021-09-24T16:27:00Z">
        <w:r w:rsidR="00652063">
          <w:t>these two aspects.</w:t>
        </w:r>
      </w:ins>
    </w:p>
    <w:p w:rsidR="00C01655" w:rsidRDefault="00C01655">
      <w:pPr>
        <w:pStyle w:val="Titre2"/>
        <w:rPr>
          <w:ins w:id="1355" w:author="LG Giraudet" w:date="2021-07-28T18:09:00Z"/>
        </w:rPr>
      </w:pPr>
      <w:del w:id="1356" w:author="LG Giraudet" w:date="2021-07-20T15:11:00Z">
        <w:r w:rsidDel="00493FF1">
          <w:delText>: t</w:delText>
        </w:r>
      </w:del>
      <w:del w:id="1357" w:author="LG Giraudet" w:date="2021-07-28T18:11:00Z">
        <w:r w:rsidDel="00236E00">
          <w:delText>he referendum issue</w:delText>
        </w:r>
      </w:del>
      <w:ins w:id="1358" w:author="LG Giraudet" w:date="2021-07-28T18:11:00Z">
        <w:r w:rsidR="00236E00">
          <w:t xml:space="preserve">The citizens’ </w:t>
        </w:r>
      </w:ins>
      <w:ins w:id="1359" w:author="LG Giraudet" w:date="2021-09-23T11:35:00Z">
        <w:r w:rsidR="00B10DB0">
          <w:t>engagement</w:t>
        </w:r>
      </w:ins>
      <w:ins w:id="1360" w:author="LG Giraudet" w:date="2021-07-28T18:11:00Z">
        <w:r w:rsidR="0021484F">
          <w:t xml:space="preserve"> toward</w:t>
        </w:r>
        <w:r w:rsidR="00236E00">
          <w:t xml:space="preserve"> the broader public</w:t>
        </w:r>
      </w:ins>
    </w:p>
    <w:p w:rsidR="00341364" w:rsidRPr="004D0496" w:rsidRDefault="00722E17" w:rsidP="00FD1374">
      <w:pPr>
        <w:rPr>
          <w:ins w:id="1361" w:author="LG Giraudet" w:date="2021-07-28T18:10:00Z"/>
        </w:rPr>
      </w:pPr>
      <w:ins w:id="1362" w:author="LG Giraudet" w:date="2021-07-28T18:20:00Z">
        <w:r w:rsidRPr="00473705">
          <w:t>The citizens</w:t>
        </w:r>
      </w:ins>
      <w:ins w:id="1363" w:author="LG Giraudet" w:date="2021-09-30T09:20:00Z">
        <w:r w:rsidR="00473705" w:rsidRPr="00425D4D">
          <w:t xml:space="preserve"> adopted a relatively distant attitude </w:t>
        </w:r>
      </w:ins>
      <w:ins w:id="1364" w:author="LG Giraudet" w:date="2021-07-28T18:15:00Z">
        <w:r w:rsidR="0021484F" w:rsidRPr="00425D4D">
          <w:t>toward</w:t>
        </w:r>
        <w:r w:rsidR="00D6544C" w:rsidRPr="00473705">
          <w:t xml:space="preserve"> the </w:t>
        </w:r>
      </w:ins>
      <w:ins w:id="1365" w:author="LG Giraudet" w:date="2021-07-28T18:13:00Z">
        <w:r w:rsidR="002E78CE" w:rsidRPr="00473705">
          <w:t>broader public.</w:t>
        </w:r>
        <w:r w:rsidR="002E78CE">
          <w:t xml:space="preserve"> </w:t>
        </w:r>
      </w:ins>
      <w:ins w:id="1366" w:author="LG Giraudet" w:date="2021-07-28T18:14:00Z">
        <w:r w:rsidR="002E78CE">
          <w:t>When asked in Session 1</w:t>
        </w:r>
      </w:ins>
      <w:ins w:id="1367" w:author="LG Giraudet" w:date="2021-07-28T18:12:00Z">
        <w:r w:rsidR="00FD1374">
          <w:t xml:space="preserve"> </w:t>
        </w:r>
      </w:ins>
      <w:ins w:id="1368" w:author="LG Giraudet" w:date="2021-07-28T18:10:00Z">
        <w:r w:rsidR="00341364">
          <w:t xml:space="preserve">what best described their </w:t>
        </w:r>
        <w:r w:rsidR="00341364" w:rsidRPr="006E79A6">
          <w:t>role in deliberations</w:t>
        </w:r>
      </w:ins>
      <w:ins w:id="1369" w:author="LG Giraudet" w:date="2021-07-28T18:14:00Z">
        <w:r w:rsidR="002E78CE">
          <w:t xml:space="preserve">, </w:t>
        </w:r>
      </w:ins>
      <w:ins w:id="1370" w:author="LG Giraudet" w:date="2021-07-28T18:10:00Z">
        <w:r w:rsidR="00341364">
          <w:t>36% reported to speak for themselves, 22% to speak on behalf of people like them, 21% for particular causes, 19% for the broader public and 3% for other groups and special interests</w:t>
        </w:r>
      </w:ins>
      <w:ins w:id="1371" w:author="LG Giraudet" w:date="2021-07-28T18:14:00Z">
        <w:r w:rsidR="002E78CE">
          <w:t xml:space="preserve"> (116 respondents)</w:t>
        </w:r>
      </w:ins>
      <w:ins w:id="1372" w:author="LG Giraudet" w:date="2021-07-28T18:10:00Z">
        <w:r w:rsidR="00341364">
          <w:t>.</w:t>
        </w:r>
      </w:ins>
    </w:p>
    <w:p w:rsidR="00341364" w:rsidRPr="00341364" w:rsidDel="00EE4F27" w:rsidRDefault="008B5E44">
      <w:pPr>
        <w:rPr>
          <w:del w:id="1373" w:author="LG Giraudet" w:date="2021-07-28T18:22:00Z"/>
        </w:rPr>
        <w:pPrChange w:id="1374" w:author="LG Giraudet" w:date="2021-07-28T18:09:00Z">
          <w:pPr>
            <w:pStyle w:val="Titre2"/>
          </w:pPr>
        </w:pPrChange>
      </w:pPr>
      <w:ins w:id="1375" w:author="LG Giraudet" w:date="2021-07-28T18:15:00Z">
        <w:r w:rsidRPr="00425D4D">
          <w:t xml:space="preserve">This attitude </w:t>
        </w:r>
      </w:ins>
      <w:ins w:id="1376" w:author="LG Giraudet" w:date="2021-07-28T18:18:00Z">
        <w:r w:rsidR="00722E17" w:rsidRPr="00425D4D">
          <w:t xml:space="preserve">was </w:t>
        </w:r>
      </w:ins>
      <w:ins w:id="1377" w:author="LG Giraudet" w:date="2021-09-30T09:20:00Z">
        <w:r w:rsidR="00473705" w:rsidRPr="00425D4D">
          <w:t xml:space="preserve">somewhat </w:t>
        </w:r>
      </w:ins>
      <w:ins w:id="1378" w:author="LG Giraudet" w:date="2021-07-28T18:21:00Z">
        <w:r w:rsidR="00EE4F27" w:rsidRPr="00425D4D">
          <w:t>echoed by their handling of</w:t>
        </w:r>
      </w:ins>
      <w:ins w:id="1379" w:author="LG Giraudet" w:date="2021-07-28T18:18:00Z">
        <w:r w:rsidR="00722E17" w:rsidRPr="00425D4D">
          <w:t xml:space="preserve"> the referendum</w:t>
        </w:r>
      </w:ins>
      <w:ins w:id="1380" w:author="LG Giraudet" w:date="2021-09-30T09:20:00Z">
        <w:r w:rsidR="00473705" w:rsidRPr="00425D4D">
          <w:t xml:space="preserve"> issue</w:t>
        </w:r>
      </w:ins>
      <w:ins w:id="1381" w:author="LG Giraudet" w:date="2021-07-29T11:52:00Z">
        <w:r w:rsidR="00091D68" w:rsidRPr="00425D4D">
          <w:t>. Submitting</w:t>
        </w:r>
        <w:r w:rsidR="00091D68">
          <w:t xml:space="preserve"> proposals to referendum is </w:t>
        </w:r>
      </w:ins>
      <w:ins w:id="1382" w:author="LG Giraudet" w:date="2021-07-28T18:21:00Z">
        <w:r w:rsidR="00EE4F27">
          <w:t>one vehicle by which to reach out to the broader public</w:t>
        </w:r>
      </w:ins>
      <w:ins w:id="1383" w:author="LG Giraudet" w:date="2021-07-29T11:22:00Z">
        <w:r w:rsidR="00925902">
          <w:t>, as the Irish example illustrates</w:t>
        </w:r>
      </w:ins>
      <w:ins w:id="1384" w:author="LG Giraudet" w:date="2021-07-28T18:21:00Z">
        <w:r w:rsidR="00EE4F27">
          <w:t>.</w:t>
        </w:r>
      </w:ins>
    </w:p>
    <w:p w:rsidR="00112863" w:rsidDel="006A0F26" w:rsidRDefault="00D83A90" w:rsidP="00112863">
      <w:pPr>
        <w:rPr>
          <w:del w:id="1385" w:author="LG Giraudet" w:date="2021-07-28T18:37:00Z"/>
          <w:moveTo w:id="1386" w:author="LG Giraudet" w:date="2021-07-28T18:31:00Z"/>
        </w:rPr>
      </w:pPr>
      <w:del w:id="1387" w:author="LG Giraudet" w:date="2021-07-28T18:08:00Z">
        <w:r w:rsidDel="004E2E7B">
          <w:delText xml:space="preserve">As discussed in the introduction, </w:delText>
        </w:r>
        <w:r w:rsidR="000A60D5" w:rsidDel="004E2E7B">
          <w:delText>a key determinant</w:delText>
        </w:r>
        <w:r w:rsidDel="004E2E7B">
          <w:delText xml:space="preserve"> of the legitimacy of a mini-public </w:delText>
        </w:r>
        <w:r w:rsidR="000A60D5" w:rsidDel="004E2E7B">
          <w:delText>is the extent to which it generates macro-political uptake</w:delText>
        </w:r>
        <w:r w:rsidDel="004E2E7B">
          <w:delText xml:space="preserve">. </w:delText>
        </w:r>
      </w:del>
      <w:del w:id="1388" w:author="LG Giraudet" w:date="2021-07-28T18:22:00Z">
        <w:r w:rsidDel="00EE4F27">
          <w:delText xml:space="preserve">One vehicle for this can be to organize a referendum on the mini-public’s recommendation, as was the case in Ireland. </w:delText>
        </w:r>
      </w:del>
      <w:del w:id="1389" w:author="LG Giraudet" w:date="2021-07-20T15:14:00Z">
        <w:r w:rsidR="007D72D1" w:rsidDel="00FF6E82">
          <w:delText xml:space="preserve">An alignment between the mini-public’s recommendation and the broader public’s </w:delText>
        </w:r>
        <w:r w:rsidR="00C82451" w:rsidDel="00FF6E82">
          <w:delText xml:space="preserve">vote </w:delText>
        </w:r>
        <w:r w:rsidR="007D72D1" w:rsidDel="00FF6E82">
          <w:delText xml:space="preserve">can </w:delText>
        </w:r>
        <w:r w:rsidR="00564814" w:rsidDel="00FF6E82">
          <w:delText xml:space="preserve">then </w:delText>
        </w:r>
        <w:r w:rsidR="00C82451" w:rsidDel="00FF6E82">
          <w:delText xml:space="preserve">be </w:delText>
        </w:r>
        <w:r w:rsidR="007D72D1" w:rsidDel="00FF6E82">
          <w:delText xml:space="preserve">seen as a </w:delText>
        </w:r>
        <w:r w:rsidR="00564814" w:rsidDel="00FF6E82">
          <w:delText xml:space="preserve">form of </w:delText>
        </w:r>
        <w:r w:rsidR="007D72D1" w:rsidDel="00FF6E82">
          <w:delText>co-construction.</w:delText>
        </w:r>
        <w:r w:rsidDel="00FF6E82">
          <w:delText xml:space="preserve"> </w:delText>
        </w:r>
      </w:del>
      <w:ins w:id="1390" w:author="LG Giraudet" w:date="2021-07-28T18:22:00Z">
        <w:r w:rsidR="00EE4F27">
          <w:t xml:space="preserve"> </w:t>
        </w:r>
      </w:ins>
      <w:r w:rsidR="00430F6F">
        <w:t xml:space="preserve">The CCC had a quite original feature </w:t>
      </w:r>
      <w:del w:id="1391" w:author="LG Giraudet" w:date="2021-07-28T18:23:00Z">
        <w:r w:rsidR="00564814" w:rsidDel="00EE4F27">
          <w:delText xml:space="preserve">regarding </w:delText>
        </w:r>
        <w:r w:rsidR="007D72D1" w:rsidDel="00EE4F27">
          <w:delText xml:space="preserve">the referendum issue </w:delText>
        </w:r>
      </w:del>
      <w:ins w:id="1392" w:author="LG Giraudet" w:date="2021-07-28T18:23:00Z">
        <w:r w:rsidR="00EE4F27">
          <w:t xml:space="preserve">in </w:t>
        </w:r>
      </w:ins>
      <w:ins w:id="1393" w:author="LG Giraudet" w:date="2021-07-29T11:52:00Z">
        <w:r w:rsidR="00425D4D">
          <w:t>th</w:t>
        </w:r>
      </w:ins>
      <w:ins w:id="1394" w:author="LG Giraudet" w:date="2021-09-30T09:21:00Z">
        <w:r w:rsidR="00425D4D">
          <w:t>is</w:t>
        </w:r>
      </w:ins>
      <w:ins w:id="1395" w:author="LG Giraudet" w:date="2021-07-28T18:23:00Z">
        <w:r w:rsidR="00EE4F27">
          <w:t xml:space="preserve"> regard</w:t>
        </w:r>
      </w:ins>
      <w:ins w:id="1396" w:author="LG Giraudet" w:date="2021-07-28T18:35:00Z">
        <w:r w:rsidR="00062BB4">
          <w:t>,</w:t>
        </w:r>
      </w:ins>
      <w:ins w:id="1397" w:author="LG Giraudet" w:date="2021-07-28T18:26:00Z">
        <w:r w:rsidR="00DC141C">
          <w:t xml:space="preserve"> </w:t>
        </w:r>
      </w:ins>
      <w:del w:id="1398" w:author="LG Giraudet" w:date="2021-07-28T18:26:00Z">
        <w:r w:rsidR="007D72D1" w:rsidDel="00DC141C">
          <w:delText xml:space="preserve">in that </w:delText>
        </w:r>
      </w:del>
      <w:r w:rsidR="007C5EDA">
        <w:t xml:space="preserve">the Prime Minister’s mandate letter </w:t>
      </w:r>
      <w:del w:id="1399" w:author="LG Giraudet" w:date="2021-07-28T18:26:00Z">
        <w:r w:rsidR="007D72D1" w:rsidDel="00DC141C">
          <w:delText xml:space="preserve">gave </w:delText>
        </w:r>
      </w:del>
      <w:ins w:id="1400" w:author="LG Giraudet" w:date="2021-07-28T18:26:00Z">
        <w:r w:rsidR="00DC141C">
          <w:t xml:space="preserve">giving </w:t>
        </w:r>
      </w:ins>
      <w:r w:rsidR="007D72D1">
        <w:t xml:space="preserve">the citizens the opportunity to make </w:t>
      </w:r>
      <w:r w:rsidR="006A0002">
        <w:t>th</w:t>
      </w:r>
      <w:ins w:id="1401" w:author="LG Giraudet" w:date="2021-07-28T19:10:00Z">
        <w:r w:rsidR="00253551">
          <w:t>e</w:t>
        </w:r>
      </w:ins>
      <w:del w:id="1402" w:author="LG Giraudet" w:date="2021-07-28T19:10:00Z">
        <w:r w:rsidR="00B66AD6" w:rsidDel="00253551">
          <w:delText>at</w:delText>
        </w:r>
      </w:del>
      <w:r w:rsidR="000368AF">
        <w:t xml:space="preserve"> call</w:t>
      </w:r>
      <w:ins w:id="1403" w:author="LG Giraudet" w:date="2021-07-28T18:23:00Z">
        <w:r w:rsidR="00EE4F27">
          <w:t xml:space="preserve"> </w:t>
        </w:r>
      </w:ins>
      <w:del w:id="1404" w:author="LG Giraudet" w:date="2021-07-29T11:53:00Z">
        <w:r w:rsidR="00B66AD6" w:rsidDel="00895B13">
          <w:delText xml:space="preserve"> </w:delText>
        </w:r>
      </w:del>
      <w:r w:rsidR="00B66AD6">
        <w:t xml:space="preserve">– however subject to the </w:t>
      </w:r>
      <w:r w:rsidR="00B66AD6">
        <w:lastRenderedPageBreak/>
        <w:t xml:space="preserve">President’s </w:t>
      </w:r>
      <w:del w:id="1405" w:author="LG Giraudet" w:date="2021-07-28T18:23:00Z">
        <w:r w:rsidR="00B66AD6" w:rsidDel="00A0131B">
          <w:delText>filter</w:delText>
        </w:r>
      </w:del>
      <w:ins w:id="1406" w:author="LG Giraudet" w:date="2021-07-28T18:23:00Z">
        <w:r w:rsidR="00A0131B">
          <w:t>endorsement</w:t>
        </w:r>
      </w:ins>
      <w:r w:rsidR="007C5EDA">
        <w:t>.</w:t>
      </w:r>
      <w:r w:rsidR="00430F6F">
        <w:t xml:space="preserve"> </w:t>
      </w:r>
      <w:moveToRangeStart w:id="1407" w:author="LG Giraudet" w:date="2021-07-28T18:31:00Z" w:name="move78389528"/>
      <w:moveTo w:id="1408" w:author="LG Giraudet" w:date="2021-07-28T18:31:00Z">
        <w:del w:id="1409" w:author="LG Giraudet" w:date="2021-07-28T18:35:00Z">
          <w:r w:rsidR="00112863" w:rsidDel="00062BB4">
            <w:delText>First, w</w:delText>
          </w:r>
        </w:del>
        <w:del w:id="1410" w:author="LG Giraudet" w:date="2021-07-28T19:10:00Z">
          <w:r w:rsidR="00112863" w:rsidDel="00253551">
            <w:delText>e noted that, i</w:delText>
          </w:r>
        </w:del>
      </w:moveTo>
      <w:ins w:id="1411" w:author="LG Giraudet" w:date="2021-07-28T19:10:00Z">
        <w:r w:rsidR="00253551">
          <w:t>I</w:t>
        </w:r>
      </w:ins>
      <w:moveTo w:id="1412" w:author="LG Giraudet" w:date="2021-07-28T18:31:00Z">
        <w:r w:rsidR="00112863">
          <w:t xml:space="preserve">n their framing of the preceding deliberation, </w:t>
        </w:r>
        <w:del w:id="1413" w:author="LG Giraudet" w:date="2021-07-28T18:36:00Z">
          <w:r w:rsidR="00112863" w:rsidDel="00DF03A4">
            <w:delText>the</w:delText>
          </w:r>
        </w:del>
      </w:moveTo>
      <w:ins w:id="1414" w:author="LG Giraudet" w:date="2021-07-28T18:36:00Z">
        <w:r w:rsidR="00185A33">
          <w:t>prominent figures among the</w:t>
        </w:r>
      </w:ins>
      <w:ins w:id="1415" w:author="LG Giraudet" w:date="2021-09-23T19:26:00Z">
        <w:r w:rsidR="000329C7">
          <w:t xml:space="preserve"> governance committee and the college of guarantors</w:t>
        </w:r>
      </w:ins>
      <w:moveTo w:id="1416" w:author="LG Giraudet" w:date="2021-07-28T18:31:00Z">
        <w:r w:rsidR="00112863">
          <w:t xml:space="preserve"> </w:t>
        </w:r>
        <w:del w:id="1417" w:author="LG Giraudet" w:date="2021-09-23T19:26:00Z">
          <w:r w:rsidR="00112863" w:rsidDel="000329C7">
            <w:delText xml:space="preserve">steering bodies </w:delText>
          </w:r>
        </w:del>
        <w:r w:rsidR="00112863">
          <w:t xml:space="preserve">were more or less explicitly encouraging the citizens to </w:t>
        </w:r>
        <w:del w:id="1418" w:author="LG Giraudet" w:date="2021-07-28T18:36:00Z">
          <w:r w:rsidR="00112863" w:rsidDel="00030FD0">
            <w:delText>vote for the different referenda</w:delText>
          </w:r>
        </w:del>
      </w:moveTo>
      <w:ins w:id="1419" w:author="LG Giraudet" w:date="2021-07-28T18:37:00Z">
        <w:r w:rsidR="00030FD0">
          <w:t>go for referenda</w:t>
        </w:r>
      </w:ins>
      <w:moveTo w:id="1420" w:author="LG Giraudet" w:date="2021-07-28T18:31:00Z">
        <w:r w:rsidR="00112863">
          <w:t xml:space="preserve">. </w:t>
        </w:r>
        <w:del w:id="1421" w:author="LG Giraudet" w:date="2021-07-28T18:37:00Z">
          <w:r w:rsidR="00112863" w:rsidDel="006A0F26">
            <w:delText>The fact that the citizens only scarcely followed this path testifies to their relative independence.</w:delText>
          </w:r>
        </w:del>
      </w:moveTo>
      <w:ins w:id="1422" w:author="LG Giraudet" w:date="2021-07-28T18:37:00Z">
        <w:r w:rsidR="006A0F26">
          <w:t xml:space="preserve">Yet </w:t>
        </w:r>
      </w:ins>
    </w:p>
    <w:moveToRangeEnd w:id="1407"/>
    <w:p w:rsidR="00F30606" w:rsidRDefault="000569BB" w:rsidP="009D7006">
      <w:del w:id="1423" w:author="LG Giraudet" w:date="2021-07-28T18:37:00Z">
        <w:r w:rsidDel="006A0F26">
          <w:delText>I</w:delText>
        </w:r>
      </w:del>
      <w:proofErr w:type="gramStart"/>
      <w:ins w:id="1424" w:author="LG Giraudet" w:date="2021-07-28T18:37:00Z">
        <w:r w:rsidR="006A0F26">
          <w:t>i</w:t>
        </w:r>
      </w:ins>
      <w:r w:rsidR="00430F6F">
        <w:t>n</w:t>
      </w:r>
      <w:proofErr w:type="gramEnd"/>
      <w:r w:rsidR="00430F6F">
        <w:t xml:space="preserve"> a striking move, the citizens </w:t>
      </w:r>
      <w:ins w:id="1425" w:author="LG Giraudet" w:date="2021-07-28T18:24:00Z">
        <w:r w:rsidR="0010055E">
          <w:t xml:space="preserve">strongly </w:t>
        </w:r>
      </w:ins>
      <w:r w:rsidR="008C20DD">
        <w:t xml:space="preserve">disapproved </w:t>
      </w:r>
      <w:ins w:id="1426" w:author="LG Giraudet" w:date="2021-07-28T18:24:00Z">
        <w:r w:rsidR="0010055E">
          <w:t xml:space="preserve">(with 60%-80% rates) </w:t>
        </w:r>
      </w:ins>
      <w:r w:rsidR="00430F6F">
        <w:t>to</w:t>
      </w:r>
      <w:r w:rsidR="00CE43C8">
        <w:t xml:space="preserve"> </w:t>
      </w:r>
      <w:del w:id="1427" w:author="LG Giraudet" w:date="2021-07-29T11:54:00Z">
        <w:r w:rsidR="00CE43C8" w:rsidDel="00C1753B">
          <w:delText xml:space="preserve">submit their </w:delText>
        </w:r>
        <w:r w:rsidR="00C06F2B" w:rsidDel="00C1753B">
          <w:delText xml:space="preserve">technical </w:delText>
        </w:r>
        <w:r w:rsidR="00CE43C8" w:rsidDel="00C1753B">
          <w:delText>proposals to referendum</w:delText>
        </w:r>
        <w:r w:rsidR="00E95BE7" w:rsidDel="00C1753B">
          <w:delText xml:space="preserve"> </w:delText>
        </w:r>
      </w:del>
      <w:del w:id="1428" w:author="LG Giraudet" w:date="2021-07-28T18:24:00Z">
        <w:r w:rsidR="00E95BE7" w:rsidDel="0010055E">
          <w:delText>(with disapproval rates in the 60%-80% range)</w:delText>
        </w:r>
      </w:del>
      <w:ins w:id="1429" w:author="LG Giraudet" w:date="2021-07-29T11:54:00Z">
        <w:r w:rsidR="00C1753B">
          <w:t>take that route</w:t>
        </w:r>
      </w:ins>
      <w:ins w:id="1430" w:author="LG Giraudet" w:date="2021-07-29T11:55:00Z">
        <w:r w:rsidR="00EE0F0D">
          <w:t xml:space="preserve"> for their technical proposals</w:t>
        </w:r>
      </w:ins>
      <w:r w:rsidR="008C20DD">
        <w:t xml:space="preserve"> – not without having hotly debated the issue </w:t>
      </w:r>
      <w:del w:id="1431" w:author="LG Giraudet" w:date="2021-07-28T18:27:00Z">
        <w:r w:rsidR="008C20DD" w:rsidDel="009D7006">
          <w:delText xml:space="preserve">in a plenary session </w:delText>
        </w:r>
      </w:del>
      <w:r w:rsidR="008C20DD">
        <w:t xml:space="preserve">shortly </w:t>
      </w:r>
      <w:del w:id="1432" w:author="LG Giraudet" w:date="2021-07-28T18:27:00Z">
        <w:r w:rsidR="008C20DD" w:rsidDel="009D7006">
          <w:delText>preceding the vote</w:delText>
        </w:r>
      </w:del>
      <w:ins w:id="1433" w:author="LG Giraudet" w:date="2021-07-28T18:27:00Z">
        <w:r w:rsidR="009D7006">
          <w:t xml:space="preserve">before. </w:t>
        </w:r>
      </w:ins>
      <w:del w:id="1434" w:author="LG Giraudet" w:date="2021-07-28T18:27:00Z">
        <w:r w:rsidR="008C20DD" w:rsidDel="009D7006">
          <w:delText xml:space="preserve"> – and approved to do it </w:delText>
        </w:r>
        <w:r w:rsidR="008C20DD" w:rsidRPr="00E018DF" w:rsidDel="009D7006">
          <w:delText>for</w:delText>
        </w:r>
      </w:del>
      <w:ins w:id="1435" w:author="LG Giraudet" w:date="2021-07-28T18:38:00Z">
        <w:r w:rsidR="00A2742F" w:rsidRPr="00E018DF">
          <w:t>In turn, t</w:t>
        </w:r>
      </w:ins>
      <w:ins w:id="1436" w:author="LG Giraudet" w:date="2021-07-28T18:27:00Z">
        <w:r w:rsidR="009D7006" w:rsidRPr="00E018DF">
          <w:t>hey approved to submit</w:t>
        </w:r>
      </w:ins>
      <w:r w:rsidR="008C20DD" w:rsidRPr="00E018DF">
        <w:t xml:space="preserve"> </w:t>
      </w:r>
      <w:r w:rsidR="0027209D" w:rsidRPr="00E018DF">
        <w:t>constitutional reform</w:t>
      </w:r>
      <w:r w:rsidR="008C20DD" w:rsidRPr="00E018DF">
        <w:t>s</w:t>
      </w:r>
      <w:ins w:id="1437" w:author="LG Giraudet" w:date="2021-07-28T18:28:00Z">
        <w:r w:rsidR="009D7006" w:rsidRPr="00E018DF">
          <w:t xml:space="preserve"> to referendum</w:t>
        </w:r>
      </w:ins>
      <w:ins w:id="1438" w:author="LG Giraudet" w:date="2021-07-28T18:37:00Z">
        <w:r w:rsidR="00A2742F">
          <w:t>. Y</w:t>
        </w:r>
      </w:ins>
      <w:ins w:id="1439" w:author="LG Giraudet" w:date="2021-07-28T18:28:00Z">
        <w:r w:rsidR="009D7006">
          <w:t>et</w:t>
        </w:r>
      </w:ins>
      <w:ins w:id="1440" w:author="LG Giraudet" w:date="2021-07-28T18:38:00Z">
        <w:r w:rsidR="00A2742F">
          <w:t xml:space="preserve"> </w:t>
        </w:r>
      </w:ins>
      <w:del w:id="1441" w:author="LG Giraudet" w:date="2021-07-28T18:28:00Z">
        <w:r w:rsidR="008C20DD" w:rsidDel="009D7006">
          <w:delText xml:space="preserve">. </w:delText>
        </w:r>
        <w:r w:rsidR="00132012" w:rsidDel="009D7006">
          <w:delText>I</w:delText>
        </w:r>
        <w:r w:rsidR="008C20DD" w:rsidDel="009D7006">
          <w:delText xml:space="preserve">t is important </w:delText>
        </w:r>
        <w:r w:rsidR="00083D75" w:rsidDel="009D7006">
          <w:delText xml:space="preserve">here </w:delText>
        </w:r>
        <w:r w:rsidR="008C20DD" w:rsidDel="009D7006">
          <w:delText xml:space="preserve">to note that, </w:delText>
        </w:r>
      </w:del>
      <w:r w:rsidR="008C20DD">
        <w:t xml:space="preserve">unlike </w:t>
      </w:r>
      <w:r w:rsidR="00DF140A">
        <w:t xml:space="preserve">with </w:t>
      </w:r>
      <w:r w:rsidR="008C20DD">
        <w:t xml:space="preserve">the former, </w:t>
      </w:r>
      <w:r w:rsidR="00DF140A">
        <w:t xml:space="preserve">going forward with </w:t>
      </w:r>
      <w:r w:rsidR="008C20DD">
        <w:t xml:space="preserve">the latter </w:t>
      </w:r>
      <w:r w:rsidR="00132012">
        <w:t xml:space="preserve">requires the President to get </w:t>
      </w:r>
      <w:del w:id="1442" w:author="LG Giraudet" w:date="2021-07-28T18:29:00Z">
        <w:r w:rsidR="0002397A" w:rsidDel="00CC5066">
          <w:delText>parliamentary</w:delText>
        </w:r>
        <w:r w:rsidR="00132012" w:rsidDel="00CC5066">
          <w:delText xml:space="preserve"> </w:delText>
        </w:r>
      </w:del>
      <w:ins w:id="1443" w:author="LG Giraudet" w:date="2021-07-28T18:29:00Z">
        <w:r w:rsidR="00CC5066">
          <w:t xml:space="preserve">congressional </w:t>
        </w:r>
      </w:ins>
      <w:r w:rsidR="00132012">
        <w:t>approval</w:t>
      </w:r>
      <w:r w:rsidR="0027209D">
        <w:t>.</w:t>
      </w:r>
      <w:r w:rsidR="00D26166">
        <w:t xml:space="preserve"> </w:t>
      </w:r>
      <w:r w:rsidR="00C266CA">
        <w:t>In other words, from a pure procedural perspective, the citizens agreed to go for the tough referendum, but not for the easy one</w:t>
      </w:r>
      <w:del w:id="1444" w:author="LG Giraudet" w:date="2021-07-28T18:29:00Z">
        <w:r w:rsidR="00083D75" w:rsidDel="009D7006">
          <w:delText>s</w:delText>
        </w:r>
      </w:del>
      <w:r w:rsidR="00C266CA">
        <w:t xml:space="preserve">. </w:t>
      </w:r>
      <w:r w:rsidR="0002397A">
        <w:t xml:space="preserve">In the end, with the recent </w:t>
      </w:r>
      <w:del w:id="1445" w:author="LG Giraudet" w:date="2021-07-28T18:29:00Z">
        <w:r w:rsidR="0002397A" w:rsidDel="00CC5066">
          <w:delText xml:space="preserve">parliamentary </w:delText>
        </w:r>
      </w:del>
      <w:ins w:id="1446" w:author="LG Giraudet" w:date="2021-07-28T18:29:00Z">
        <w:r w:rsidR="00CC5066">
          <w:t xml:space="preserve">congressional </w:t>
        </w:r>
      </w:ins>
      <w:r w:rsidR="0002397A">
        <w:t>veto</w:t>
      </w:r>
      <w:ins w:id="1447" w:author="LG Giraudet" w:date="2021-07-28T18:29:00Z">
        <w:r w:rsidR="00441822">
          <w:t xml:space="preserve"> on the proposed referendum</w:t>
        </w:r>
      </w:ins>
      <w:r w:rsidR="0002397A">
        <w:t xml:space="preserve">, </w:t>
      </w:r>
      <w:del w:id="1448" w:author="LG Giraudet" w:date="2021-07-28T18:29:00Z">
        <w:r w:rsidR="0002397A" w:rsidDel="00441822">
          <w:delText>no referendum</w:delText>
        </w:r>
      </w:del>
      <w:ins w:id="1449" w:author="LG Giraudet" w:date="2021-07-28T18:29:00Z">
        <w:r w:rsidR="00441822">
          <w:t>none</w:t>
        </w:r>
      </w:ins>
      <w:r w:rsidR="0002397A">
        <w:t xml:space="preserve"> will be organized. </w:t>
      </w:r>
      <w:del w:id="1450" w:author="LG Giraudet" w:date="2021-07-28T18:30:00Z">
        <w:r w:rsidR="0002397A" w:rsidDel="00765633">
          <w:delText>In relation to this</w:delText>
        </w:r>
        <w:r w:rsidR="006A3570" w:rsidDel="00765633">
          <w:delText>, we made three observations.</w:delText>
        </w:r>
      </w:del>
      <w:ins w:id="1451" w:author="LG Giraudet" w:date="2021-07-28T18:24:00Z">
        <w:r w:rsidR="0010055E">
          <w:t xml:space="preserve">How did </w:t>
        </w:r>
      </w:ins>
      <w:ins w:id="1452" w:author="LG Giraudet" w:date="2021-07-28T18:25:00Z">
        <w:r w:rsidR="00B7480C">
          <w:t>the citizens get there</w:t>
        </w:r>
      </w:ins>
      <w:ins w:id="1453" w:author="LG Giraudet" w:date="2021-07-28T18:24:00Z">
        <w:r w:rsidR="0010055E">
          <w:t>?</w:t>
        </w:r>
      </w:ins>
    </w:p>
    <w:p w:rsidR="00CB5446" w:rsidDel="00112863" w:rsidRDefault="00E62D8B" w:rsidP="00715623">
      <w:pPr>
        <w:rPr>
          <w:moveFrom w:id="1454" w:author="LG Giraudet" w:date="2021-07-28T18:31:00Z"/>
        </w:rPr>
      </w:pPr>
      <w:moveFromRangeStart w:id="1455" w:author="LG Giraudet" w:date="2021-07-28T18:31:00Z" w:name="move78389528"/>
      <w:moveFrom w:id="1456" w:author="LG Giraudet" w:date="2021-07-28T18:31:00Z">
        <w:r w:rsidDel="00112863">
          <w:t xml:space="preserve">First, </w:t>
        </w:r>
        <w:r w:rsidR="00CB5446" w:rsidDel="00112863">
          <w:t xml:space="preserve">we </w:t>
        </w:r>
        <w:r w:rsidR="00F25121" w:rsidDel="00112863">
          <w:t>noted</w:t>
        </w:r>
        <w:r w:rsidR="00CB5446" w:rsidDel="00112863">
          <w:t xml:space="preserve"> that, </w:t>
        </w:r>
        <w:r w:rsidR="00A876A8" w:rsidDel="00112863">
          <w:t xml:space="preserve">in their framing of the preceding deliberation, </w:t>
        </w:r>
        <w:r w:rsidR="00CB5446" w:rsidDel="00112863">
          <w:t xml:space="preserve">the steering bodies were more or less explicitly encouraging the citizens to vote for the </w:t>
        </w:r>
        <w:r w:rsidR="00976385" w:rsidDel="00112863">
          <w:t>different referenda</w:t>
        </w:r>
        <w:r w:rsidR="00CB5446" w:rsidDel="00112863">
          <w:t>.</w:t>
        </w:r>
        <w:r w:rsidR="00D0650B" w:rsidDel="00112863">
          <w:t xml:space="preserve"> The fact that the citizens </w:t>
        </w:r>
        <w:r w:rsidR="00A414C5" w:rsidDel="00112863">
          <w:t xml:space="preserve">only scarcely </w:t>
        </w:r>
        <w:r w:rsidR="00D0650B" w:rsidDel="00112863">
          <w:t>follow</w:t>
        </w:r>
        <w:r w:rsidR="00A414C5" w:rsidDel="00112863">
          <w:t>ed</w:t>
        </w:r>
        <w:r w:rsidR="00D0650B" w:rsidDel="00112863">
          <w:t xml:space="preserve"> this path</w:t>
        </w:r>
        <w:r w:rsidR="00F25121" w:rsidDel="00112863">
          <w:t xml:space="preserve"> testifies to their relative independence.</w:t>
        </w:r>
      </w:moveFrom>
    </w:p>
    <w:moveFromRangeEnd w:id="1455"/>
    <w:p w:rsidR="00360697" w:rsidRDefault="00CB5446" w:rsidP="006D65D8">
      <w:del w:id="1457" w:author="LG Giraudet" w:date="2021-07-28T18:30:00Z">
        <w:r w:rsidDel="002D30EA">
          <w:delText xml:space="preserve">Second, </w:delText>
        </w:r>
        <w:r w:rsidR="00550B75" w:rsidDel="002D30EA">
          <w:delText>a</w:delText>
        </w:r>
      </w:del>
      <w:ins w:id="1458" w:author="LG Giraudet" w:date="2021-07-28T18:30:00Z">
        <w:r w:rsidR="002D30EA">
          <w:t>A</w:t>
        </w:r>
      </w:ins>
      <w:r w:rsidR="00550B75">
        <w:t>n argument</w:t>
      </w:r>
      <w:r w:rsidR="00360697">
        <w:t xml:space="preserve"> </w:t>
      </w:r>
      <w:r w:rsidR="0005559C">
        <w:t xml:space="preserve">commonly </w:t>
      </w:r>
      <w:r w:rsidR="00360697">
        <w:t xml:space="preserve">advanced </w:t>
      </w:r>
      <w:r w:rsidR="00A828BB">
        <w:t xml:space="preserve">by </w:t>
      </w:r>
      <w:r w:rsidR="006D65D8">
        <w:t xml:space="preserve">opponents to the </w:t>
      </w:r>
      <w:r w:rsidR="00F25121">
        <w:t>referendum</w:t>
      </w:r>
      <w:r w:rsidR="00A828BB">
        <w:t xml:space="preserve"> </w:t>
      </w:r>
      <w:r w:rsidR="00360697">
        <w:t>was that the general public would not be as “enlightened” in their voting as the members of the Convention had become</w:t>
      </w:r>
      <w:ins w:id="1459" w:author="LG Giraudet" w:date="2021-07-28T18:45:00Z">
        <w:r w:rsidR="004B5DF7">
          <w:t>.</w:t>
        </w:r>
      </w:ins>
      <w:ins w:id="1460" w:author="LG Giraudet" w:date="2021-07-28T18:44:00Z">
        <w:r w:rsidR="00141051" w:rsidRPr="00141051">
          <w:t xml:space="preserve"> </w:t>
        </w:r>
        <w:r w:rsidR="00141051">
          <w:t xml:space="preserve">We note here that, from a normative perspective, such an argument </w:t>
        </w:r>
      </w:ins>
      <w:ins w:id="1461" w:author="LG Giraudet" w:date="2021-07-28T18:45:00Z">
        <w:r w:rsidR="004B5DF7">
          <w:t xml:space="preserve">gives support to </w:t>
        </w:r>
      </w:ins>
      <w:proofErr w:type="spellStart"/>
      <w:ins w:id="1462" w:author="LG Giraudet" w:date="2021-07-28T18:44:00Z">
        <w:r w:rsidR="00141051" w:rsidRPr="006D65D8">
          <w:t>Lafont</w:t>
        </w:r>
        <w:proofErr w:type="spellEnd"/>
        <w:r w:rsidR="00141051" w:rsidRPr="007466F0">
          <w:t xml:space="preserve"> (2015</w:t>
        </w:r>
        <w:r w:rsidR="00141051" w:rsidRPr="006D65D8">
          <w:t>)</w:t>
        </w:r>
        <w:r w:rsidR="00141051">
          <w:t>’s concern that a mini-public could be an illegitimate short-cut to the broader public.</w:t>
        </w:r>
      </w:ins>
      <w:ins w:id="1463" w:author="LG Giraudet" w:date="2021-07-28T18:45:00Z">
        <w:r w:rsidR="00141051">
          <w:t xml:space="preserve"> </w:t>
        </w:r>
      </w:ins>
      <w:ins w:id="1464" w:author="LG Giraudet" w:date="2021-07-28T18:44:00Z">
        <w:r w:rsidR="00141051">
          <w:t>A</w:t>
        </w:r>
      </w:ins>
      <w:ins w:id="1465" w:author="LG Giraudet" w:date="2021-07-28T18:45:00Z">
        <w:r w:rsidR="00141051">
          <w:t>nother argument was</w:t>
        </w:r>
      </w:ins>
      <w:ins w:id="1466" w:author="LG Giraudet" w:date="2021-08-06T11:41:00Z">
        <w:r w:rsidR="00753A0E">
          <w:t xml:space="preserve"> that</w:t>
        </w:r>
      </w:ins>
      <w:ins w:id="1467" w:author="LG Giraudet" w:date="2021-07-28T18:45:00Z">
        <w:r w:rsidR="00141051">
          <w:t xml:space="preserve"> </w:t>
        </w:r>
      </w:ins>
      <w:del w:id="1468" w:author="LG Giraudet" w:date="2021-07-28T18:45:00Z">
        <w:r w:rsidR="00360697" w:rsidDel="00141051">
          <w:delText>, and</w:delText>
        </w:r>
        <w:r w:rsidR="0005559C" w:rsidDel="00141051">
          <w:delText xml:space="preserve"> </w:delText>
        </w:r>
      </w:del>
      <w:ins w:id="1469" w:author="LG Giraudet" w:date="2021-07-28T18:45:00Z">
        <w:r w:rsidR="004B5DF7">
          <w:t xml:space="preserve">the broader public would </w:t>
        </w:r>
      </w:ins>
      <w:del w:id="1470" w:author="LG Giraudet" w:date="2021-07-28T18:46:00Z">
        <w:r w:rsidR="0005559C" w:rsidDel="004B5DF7">
          <w:delText>that</w:delText>
        </w:r>
        <w:r w:rsidR="00360697" w:rsidDel="004B5DF7">
          <w:delText xml:space="preserve"> a referendum would more likely become a </w:delText>
        </w:r>
      </w:del>
      <w:r w:rsidR="00360697">
        <w:t xml:space="preserve">vote for or against the President of the Republic, instead of voting for or against the Convention’s </w:t>
      </w:r>
      <w:del w:id="1471" w:author="LG Giraudet" w:date="2021-07-28T18:39:00Z">
        <w:r w:rsidR="00360697" w:rsidDel="00A2742F">
          <w:delText>recommendations</w:delText>
        </w:r>
      </w:del>
      <w:ins w:id="1472" w:author="LG Giraudet" w:date="2021-07-28T18:39:00Z">
        <w:r w:rsidR="00A2742F">
          <w:t>proposals</w:t>
        </w:r>
      </w:ins>
      <w:r w:rsidR="00360697">
        <w:t xml:space="preserve">. </w:t>
      </w:r>
      <w:del w:id="1473" w:author="LG Giraudet" w:date="2021-08-06T11:42:00Z">
        <w:r w:rsidR="00360697" w:rsidDel="00C06F96">
          <w:delText xml:space="preserve">Other </w:delText>
        </w:r>
      </w:del>
      <w:ins w:id="1474" w:author="LG Giraudet" w:date="2021-08-06T11:42:00Z">
        <w:r w:rsidR="00C06F96">
          <w:t xml:space="preserve">Some </w:t>
        </w:r>
      </w:ins>
      <w:r w:rsidR="00360697">
        <w:t xml:space="preserve">counter-argued that </w:t>
      </w:r>
      <w:ins w:id="1475" w:author="LG Giraudet" w:date="2021-07-28T18:40:00Z">
        <w:r w:rsidR="007D44F2">
          <w:t xml:space="preserve">such a voting strategy could be avoided by </w:t>
        </w:r>
      </w:ins>
      <w:ins w:id="1476" w:author="LG Giraudet" w:date="2021-07-28T18:42:00Z">
        <w:r w:rsidR="007D44F2">
          <w:t>allowing</w:t>
        </w:r>
      </w:ins>
      <w:ins w:id="1477" w:author="LG Giraudet" w:date="2021-07-28T18:40:00Z">
        <w:r w:rsidR="007D44F2">
          <w:t xml:space="preserve"> people to approve </w:t>
        </w:r>
      </w:ins>
      <w:ins w:id="1478" w:author="LG Giraudet" w:date="2021-07-28T18:43:00Z">
        <w:r w:rsidR="002C7A3A">
          <w:t xml:space="preserve">of items </w:t>
        </w:r>
      </w:ins>
      <w:ins w:id="1479" w:author="LG Giraudet" w:date="2021-07-28T18:42:00Z">
        <w:r w:rsidR="002C7A3A">
          <w:t>from a menu</w:t>
        </w:r>
      </w:ins>
      <w:ins w:id="1480" w:author="LG Giraudet" w:date="2021-07-28T18:43:00Z">
        <w:r w:rsidR="002C7A3A">
          <w:t xml:space="preserve"> of options</w:t>
        </w:r>
      </w:ins>
      <w:ins w:id="1481" w:author="LG Giraudet" w:date="2021-07-28T18:40:00Z">
        <w:r w:rsidR="007D44F2">
          <w:t>,</w:t>
        </w:r>
      </w:ins>
      <w:ins w:id="1482" w:author="LG Giraudet" w:date="2021-07-28T18:41:00Z">
        <w:r w:rsidR="007D44F2">
          <w:t xml:space="preserve"> instead of </w:t>
        </w:r>
      </w:ins>
      <w:ins w:id="1483" w:author="LG Giraudet" w:date="2021-07-28T18:42:00Z">
        <w:r w:rsidR="007D44F2">
          <w:t>approving</w:t>
        </w:r>
      </w:ins>
      <w:ins w:id="1484" w:author="LG Giraudet" w:date="2021-07-28T18:41:00Z">
        <w:r w:rsidR="007D44F2">
          <w:t xml:space="preserve"> of a single </w:t>
        </w:r>
      </w:ins>
      <w:ins w:id="1485" w:author="LG Giraudet" w:date="2021-07-28T18:42:00Z">
        <w:r w:rsidR="007D44F2">
          <w:t>package</w:t>
        </w:r>
      </w:ins>
      <w:ins w:id="1486" w:author="LG Giraudet" w:date="2021-07-28T18:47:00Z">
        <w:r w:rsidR="00DA3D10">
          <w:t xml:space="preserve">. </w:t>
        </w:r>
      </w:ins>
      <w:del w:id="1487" w:author="LG Giraudet" w:date="2021-07-28T18:39:00Z">
        <w:r w:rsidR="00360697" w:rsidDel="00DB28F3">
          <w:delText>requiring referend</w:delText>
        </w:r>
        <w:r w:rsidR="00360697" w:rsidDel="00835BF3">
          <w:delText>ums</w:delText>
        </w:r>
        <w:r w:rsidR="00360697" w:rsidDel="00DB28F3">
          <w:delText xml:space="preserve"> on</w:delText>
        </w:r>
      </w:del>
      <w:del w:id="1488" w:author="LG Giraudet" w:date="2021-07-28T18:41:00Z">
        <w:r w:rsidR="00360697" w:rsidDel="007D44F2">
          <w:delText xml:space="preserve"> group</w:delText>
        </w:r>
      </w:del>
      <w:del w:id="1489" w:author="LG Giraudet" w:date="2021-07-28T18:39:00Z">
        <w:r w:rsidR="00360697" w:rsidDel="00DB28F3">
          <w:delText>s</w:delText>
        </w:r>
      </w:del>
      <w:del w:id="1490" w:author="LG Giraudet" w:date="2021-07-28T18:41:00Z">
        <w:r w:rsidR="00360697" w:rsidDel="007D44F2">
          <w:delText xml:space="preserve"> of measures, each considered separately, instead of the recommendations as a whole, would be a way to avoid such voting strategies</w:delText>
        </w:r>
      </w:del>
      <w:del w:id="1491" w:author="LG Giraudet" w:date="2021-07-28T18:46:00Z">
        <w:r w:rsidR="00360697" w:rsidDel="00DA3D10">
          <w:delText>.</w:delText>
        </w:r>
        <w:r w:rsidR="006D65D8" w:rsidDel="00DA3D10">
          <w:delText xml:space="preserve"> While it is not possible to determine whether the first argument turned out to be the main driver of the result, </w:delText>
        </w:r>
        <w:r w:rsidR="000D15DC" w:rsidDel="00DA3D10">
          <w:delText xml:space="preserve">we </w:delText>
        </w:r>
        <w:r w:rsidR="006D65D8" w:rsidDel="00DA3D10">
          <w:delText>note that,</w:delText>
        </w:r>
      </w:del>
      <w:del w:id="1492" w:author="LG Giraudet" w:date="2021-07-28T18:44:00Z">
        <w:r w:rsidR="006D65D8" w:rsidDel="002747DF">
          <w:delText xml:space="preserve"> from a normative perspective, it echoes</w:delText>
        </w:r>
        <w:r w:rsidR="00117B13" w:rsidDel="002747DF">
          <w:delText xml:space="preserve"> </w:delText>
        </w:r>
        <w:r w:rsidR="00117B13" w:rsidRPr="006D65D8" w:rsidDel="002747DF">
          <w:delText>Lafont</w:delText>
        </w:r>
        <w:r w:rsidR="006D65D8" w:rsidRPr="007466F0" w:rsidDel="002747DF">
          <w:delText xml:space="preserve"> (2015</w:delText>
        </w:r>
        <w:r w:rsidR="00F25121" w:rsidRPr="006D65D8" w:rsidDel="002747DF">
          <w:delText>)</w:delText>
        </w:r>
        <w:r w:rsidR="00117B13" w:rsidDel="002747DF">
          <w:delText>’s concern that</w:delText>
        </w:r>
        <w:r w:rsidR="006D65D8" w:rsidDel="002747DF">
          <w:delText xml:space="preserve"> </w:delText>
        </w:r>
        <w:r w:rsidR="00F25121" w:rsidDel="002747DF">
          <w:delText>a</w:delText>
        </w:r>
        <w:r w:rsidR="00117B13" w:rsidDel="002747DF">
          <w:delText xml:space="preserve"> mini-public </w:delText>
        </w:r>
        <w:r w:rsidR="006D65D8" w:rsidDel="002747DF">
          <w:delText xml:space="preserve">could </w:delText>
        </w:r>
        <w:r w:rsidR="00117B13" w:rsidDel="002747DF">
          <w:delText>be a</w:delText>
        </w:r>
        <w:r w:rsidR="00F25121" w:rsidDel="002747DF">
          <w:delText>n illegitimate</w:delText>
        </w:r>
        <w:r w:rsidR="00117B13" w:rsidDel="002747DF">
          <w:delText xml:space="preserve"> short-cut to the broader public</w:delText>
        </w:r>
      </w:del>
      <w:del w:id="1493" w:author="LG Giraudet" w:date="2021-07-28T18:46:00Z">
        <w:r w:rsidR="00117B13" w:rsidDel="00DA3D10">
          <w:delText>.</w:delText>
        </w:r>
      </w:del>
    </w:p>
    <w:p w:rsidR="0058431B" w:rsidRDefault="00CB5446" w:rsidP="00715623">
      <w:pPr>
        <w:rPr>
          <w:ins w:id="1494" w:author="LG Giraudet" w:date="2021-07-20T15:15:00Z"/>
        </w:rPr>
      </w:pPr>
      <w:del w:id="1495" w:author="LG Giraudet" w:date="2021-07-28T18:31:00Z">
        <w:r w:rsidDel="002D30EA">
          <w:delText>Third</w:delText>
        </w:r>
        <w:r w:rsidR="0058431B" w:rsidDel="002D30EA">
          <w:delText xml:space="preserve">, </w:delText>
        </w:r>
        <w:r w:rsidR="000D15DC" w:rsidDel="002D30EA">
          <w:delText>we noticed</w:delText>
        </w:r>
        <w:r w:rsidR="00F11D39" w:rsidDel="002D30EA">
          <w:delText xml:space="preserve"> a</w:delText>
        </w:r>
      </w:del>
      <w:ins w:id="1496" w:author="LG Giraudet" w:date="2021-07-28T18:47:00Z">
        <w:r w:rsidR="00DA3D10">
          <w:t>Yet a</w:t>
        </w:r>
      </w:ins>
      <w:r w:rsidR="00F11D39">
        <w:t xml:space="preserve">nother widely shared motive for not supporting </w:t>
      </w:r>
      <w:r w:rsidR="0058431B">
        <w:t>the referendum</w:t>
      </w:r>
      <w:ins w:id="1497" w:author="LG Giraudet" w:date="2021-07-28T18:31:00Z">
        <w:r w:rsidR="002D30EA">
          <w:t xml:space="preserve"> was </w:t>
        </w:r>
      </w:ins>
      <w:del w:id="1498" w:author="LG Giraudet" w:date="2021-07-28T18:31:00Z">
        <w:r w:rsidR="0058431B" w:rsidDel="002D30EA">
          <w:delText xml:space="preserve">. </w:delText>
        </w:r>
        <w:r w:rsidR="00D504DE" w:rsidDel="002D30EA">
          <w:delText>Many citizens</w:delText>
        </w:r>
        <w:r w:rsidR="0058431B" w:rsidDel="002D30EA">
          <w:delText xml:space="preserve"> expressed </w:delText>
        </w:r>
      </w:del>
      <w:ins w:id="1499" w:author="LG Giraudet" w:date="2021-07-28T18:31:00Z">
        <w:r w:rsidR="002D30EA">
          <w:t xml:space="preserve">the </w:t>
        </w:r>
      </w:ins>
      <w:r w:rsidR="00A76914">
        <w:t>anxiety</w:t>
      </w:r>
      <w:r w:rsidR="0058431B">
        <w:t xml:space="preserve"> </w:t>
      </w:r>
      <w:ins w:id="1500" w:author="LG Giraudet" w:date="2021-07-28T18:31:00Z">
        <w:r w:rsidR="002D30EA">
          <w:t xml:space="preserve">many citizens expressed </w:t>
        </w:r>
      </w:ins>
      <w:r w:rsidR="00D504DE">
        <w:t xml:space="preserve">at the prospect of having to </w:t>
      </w:r>
      <w:r w:rsidR="0058431B">
        <w:t xml:space="preserve">campaign for </w:t>
      </w:r>
      <w:r w:rsidR="007466F0">
        <w:t>the Convention’s</w:t>
      </w:r>
      <w:r w:rsidR="00D504DE">
        <w:t xml:space="preserve"> measures in the public debate, were </w:t>
      </w:r>
      <w:r w:rsidR="007466F0">
        <w:t>a</w:t>
      </w:r>
      <w:r w:rsidR="00D504DE">
        <w:t xml:space="preserve"> referendum to be held</w:t>
      </w:r>
      <w:r w:rsidR="0058431B">
        <w:t xml:space="preserve">. Getting involved in this way was </w:t>
      </w:r>
      <w:r w:rsidR="00D504DE">
        <w:t xml:space="preserve">resented as well </w:t>
      </w:r>
      <w:r w:rsidR="0058431B">
        <w:t>beyond what they had consented to upon accepting to participate in the CCC.</w:t>
      </w:r>
      <w:r w:rsidR="00194FD2">
        <w:t xml:space="preserve"> </w:t>
      </w:r>
      <w:moveFromRangeStart w:id="1501" w:author="LG Giraudet" w:date="2021-07-28T18:34:00Z" w:name="move78389704"/>
      <w:moveFrom w:id="1502" w:author="LG Giraudet" w:date="2021-07-28T18:34:00Z">
        <w:r w:rsidR="00A76914" w:rsidRPr="003B7953" w:rsidDel="00112863">
          <w:t xml:space="preserve">This argument </w:t>
        </w:r>
        <w:r w:rsidR="00B47F54" w:rsidRPr="003B7953" w:rsidDel="00112863">
          <w:t xml:space="preserve">raises </w:t>
        </w:r>
        <w:r w:rsidR="007466F0" w:rsidRPr="003B7953" w:rsidDel="00112863">
          <w:t xml:space="preserve">an important </w:t>
        </w:r>
        <w:r w:rsidR="00B47F54" w:rsidRPr="003B7953" w:rsidDel="00112863">
          <w:t xml:space="preserve">issue </w:t>
        </w:r>
        <w:r w:rsidR="007466F0" w:rsidRPr="003B7953" w:rsidDel="00112863">
          <w:t xml:space="preserve">as to </w:t>
        </w:r>
        <w:r w:rsidR="00B47F54" w:rsidRPr="003B7953" w:rsidDel="00112863">
          <w:t xml:space="preserve">the extent to which individual citizens should be </w:t>
        </w:r>
        <w:r w:rsidR="007466F0" w:rsidRPr="003B7953" w:rsidDel="00112863">
          <w:t>kept in the loop</w:t>
        </w:r>
        <w:r w:rsidR="00E46D26" w:rsidRPr="003B7953" w:rsidDel="00112863">
          <w:t xml:space="preserve"> </w:t>
        </w:r>
        <w:r w:rsidR="00B032D1" w:rsidRPr="003B7953" w:rsidDel="00112863">
          <w:t>once</w:t>
        </w:r>
        <w:r w:rsidR="00E46D26" w:rsidRPr="003B7953" w:rsidDel="00112863">
          <w:t xml:space="preserve"> deliberation is complete</w:t>
        </w:r>
        <w:r w:rsidR="00737990" w:rsidRPr="003B7953" w:rsidDel="00112863">
          <w:t>d</w:t>
        </w:r>
        <w:r w:rsidR="00B47F54" w:rsidRPr="003B7953" w:rsidDel="00112863">
          <w:t>.</w:t>
        </w:r>
      </w:moveFrom>
      <w:moveFromRangeEnd w:id="1501"/>
    </w:p>
    <w:p w:rsidR="00C6359E" w:rsidRDefault="00341364">
      <w:pPr>
        <w:pStyle w:val="Titre2"/>
        <w:rPr>
          <w:ins w:id="1503" w:author="LG Giraudet" w:date="2021-07-29T09:49:00Z"/>
        </w:rPr>
        <w:pPrChange w:id="1504" w:author="LG Giraudet" w:date="2021-07-20T15:12:00Z">
          <w:pPr/>
        </w:pPrChange>
      </w:pPr>
      <w:ins w:id="1505" w:author="LG Giraudet" w:date="2021-07-28T18:10:00Z">
        <w:r>
          <w:t>The broader public’s perception of the citizens’ work</w:t>
        </w:r>
      </w:ins>
    </w:p>
    <w:p w:rsidR="002C47BF" w:rsidRDefault="0032755A" w:rsidP="004E2E7B">
      <w:pPr>
        <w:rPr>
          <w:ins w:id="1506" w:author="LG Giraudet" w:date="2021-07-29T10:44:00Z"/>
        </w:rPr>
      </w:pPr>
      <w:ins w:id="1507" w:author="LG Giraudet" w:date="2021-07-29T09:49:00Z">
        <w:r>
          <w:t xml:space="preserve">Over the course of the CCC, the citizens’ responses to our survey were compared to those </w:t>
        </w:r>
      </w:ins>
      <w:ins w:id="1508" w:author="LG Giraudet" w:date="2021-07-29T09:50:00Z">
        <w:r w:rsidR="00FD5B6C">
          <w:t>of representative sample</w:t>
        </w:r>
      </w:ins>
      <w:ins w:id="1509" w:author="LG Giraudet" w:date="2021-07-29T10:36:00Z">
        <w:r w:rsidR="00EB79A4">
          <w:t>s</w:t>
        </w:r>
      </w:ins>
      <w:ins w:id="1510" w:author="LG Giraudet" w:date="2021-07-29T09:50:00Z">
        <w:r w:rsidR="00FD5B6C">
          <w:t xml:space="preserve"> of the French population</w:t>
        </w:r>
      </w:ins>
      <w:ins w:id="1511" w:author="LG Giraudet" w:date="2021-07-29T09:53:00Z">
        <w:r w:rsidR="00D543B8">
          <w:t xml:space="preserve"> (Fabre et al., 2021).</w:t>
        </w:r>
      </w:ins>
      <w:ins w:id="1512" w:author="LG Giraudet" w:date="2021-07-29T09:54:00Z">
        <w:r w:rsidR="00D35A3A">
          <w:t xml:space="preserve"> </w:t>
        </w:r>
      </w:ins>
      <w:ins w:id="1513" w:author="LG Giraudet" w:date="2021-07-29T10:23:00Z">
        <w:r w:rsidR="003E5CB7">
          <w:t>A</w:t>
        </w:r>
      </w:ins>
      <w:ins w:id="1514" w:author="LG Giraudet" w:date="2021-07-29T09:54:00Z">
        <w:r w:rsidR="00D35A3A">
          <w:t xml:space="preserve">dministered </w:t>
        </w:r>
      </w:ins>
      <w:ins w:id="1515" w:author="LG Giraudet" w:date="2021-08-06T11:43:00Z">
        <w:r w:rsidR="00C06F96">
          <w:t xml:space="preserve">to two distinct </w:t>
        </w:r>
        <w:r w:rsidR="00C06F96">
          <w:lastRenderedPageBreak/>
          <w:t>samples (N=1,000 each)</w:t>
        </w:r>
      </w:ins>
      <w:ins w:id="1516" w:author="LG Giraudet" w:date="2021-07-29T10:35:00Z">
        <w:r w:rsidR="00FE11EE">
          <w:t xml:space="preserve"> </w:t>
        </w:r>
      </w:ins>
      <w:ins w:id="1517" w:author="LG Giraudet" w:date="2021-07-29T09:54:00Z">
        <w:r w:rsidR="00D35A3A">
          <w:t xml:space="preserve">before </w:t>
        </w:r>
      </w:ins>
      <w:ins w:id="1518" w:author="LG Giraudet" w:date="2021-07-29T09:56:00Z">
        <w:r w:rsidR="00D35A3A">
          <w:t>(late April-early May) and after (</w:t>
        </w:r>
      </w:ins>
      <w:ins w:id="1519" w:author="LG Giraudet" w:date="2021-07-29T09:57:00Z">
        <w:r w:rsidR="00D35A3A">
          <w:t xml:space="preserve">late </w:t>
        </w:r>
      </w:ins>
      <w:ins w:id="1520" w:author="LG Giraudet" w:date="2021-07-29T09:56:00Z">
        <w:r w:rsidR="00D35A3A">
          <w:t xml:space="preserve">October-early November) </w:t>
        </w:r>
      </w:ins>
      <w:ins w:id="1521" w:author="LG Giraudet" w:date="2021-07-29T09:54:00Z">
        <w:r w:rsidR="00D35A3A">
          <w:t xml:space="preserve">the citizens </w:t>
        </w:r>
      </w:ins>
      <w:ins w:id="1522" w:author="LG Giraudet" w:date="2021-07-29T09:57:00Z">
        <w:r w:rsidR="00D35A3A">
          <w:t xml:space="preserve">had </w:t>
        </w:r>
      </w:ins>
      <w:ins w:id="1523" w:author="LG Giraudet" w:date="2021-07-29T09:54:00Z">
        <w:r w:rsidR="00D35A3A">
          <w:t>submitted their proposals</w:t>
        </w:r>
      </w:ins>
      <w:ins w:id="1524" w:author="LG Giraudet" w:date="2021-07-29T10:35:00Z">
        <w:r w:rsidR="00FF6534">
          <w:t xml:space="preserve">, </w:t>
        </w:r>
      </w:ins>
      <w:ins w:id="1525" w:author="LG Giraudet" w:date="2021-08-06T11:43:00Z">
        <w:r w:rsidR="00C06F96">
          <w:t xml:space="preserve">this </w:t>
        </w:r>
      </w:ins>
      <w:ins w:id="1526" w:author="LG Giraudet" w:date="2021-07-29T10:23:00Z">
        <w:r w:rsidR="003E5CB7">
          <w:t xml:space="preserve">external survey </w:t>
        </w:r>
      </w:ins>
      <w:ins w:id="1527" w:author="LG Giraudet" w:date="2021-07-29T10:07:00Z">
        <w:r w:rsidR="007B71C8">
          <w:t>generated two important</w:t>
        </w:r>
      </w:ins>
      <w:ins w:id="1528" w:author="LG Giraudet" w:date="2021-07-29T10:08:00Z">
        <w:r w:rsidR="007B71C8">
          <w:t>, and somewhat contradictory,</w:t>
        </w:r>
      </w:ins>
      <w:ins w:id="1529" w:author="LG Giraudet" w:date="2021-07-29T10:07:00Z">
        <w:r w:rsidR="007B71C8">
          <w:t xml:space="preserve"> insights. </w:t>
        </w:r>
      </w:ins>
      <w:ins w:id="1530" w:author="LG Giraudet" w:date="2021-07-29T10:08:00Z">
        <w:r w:rsidR="006779E8">
          <w:t xml:space="preserve">On the one hand, </w:t>
        </w:r>
      </w:ins>
      <w:ins w:id="1531" w:author="LG Giraudet" w:date="2021-07-29T10:10:00Z">
        <w:r w:rsidR="006779E8">
          <w:t xml:space="preserve">support for the CCC’s proposals was </w:t>
        </w:r>
      </w:ins>
      <w:ins w:id="1532" w:author="LG Giraudet" w:date="2021-08-06T11:44:00Z">
        <w:r w:rsidR="00C06F96">
          <w:t xml:space="preserve">found to be </w:t>
        </w:r>
      </w:ins>
      <w:ins w:id="1533" w:author="LG Giraudet" w:date="2021-07-29T10:10:00Z">
        <w:r w:rsidR="006779E8">
          <w:t xml:space="preserve">broad among the population and stable across the two waves. </w:t>
        </w:r>
      </w:ins>
      <w:ins w:id="1534" w:author="LG Giraudet" w:date="2021-07-29T10:11:00Z">
        <w:r w:rsidR="00EB3965">
          <w:t xml:space="preserve">Specifically, </w:t>
        </w:r>
      </w:ins>
      <w:ins w:id="1535" w:author="LG Giraudet" w:date="2021-07-29T10:17:00Z">
        <w:r w:rsidR="00EB3965">
          <w:t xml:space="preserve">when asked to approve of the candidate measures for referendum, </w:t>
        </w:r>
      </w:ins>
      <w:ins w:id="1536" w:author="LG Giraudet" w:date="2021-07-29T10:15:00Z">
        <w:r w:rsidR="00EB3965">
          <w:t xml:space="preserve">the respondents in the external survey expressed majority support for all the technical measures </w:t>
        </w:r>
      </w:ins>
      <w:ins w:id="1537" w:author="LG Giraudet" w:date="2021-07-29T10:17:00Z">
        <w:r w:rsidR="00EB3965">
          <w:t>and for one of the three constitutional changes (Fabre et al., 2021, fig.12).</w:t>
        </w:r>
      </w:ins>
      <w:ins w:id="1538" w:author="LG Giraudet" w:date="2021-07-29T10:18:00Z">
        <w:r w:rsidR="003E5CB7">
          <w:t xml:space="preserve"> On the other hand, </w:t>
        </w:r>
      </w:ins>
      <w:ins w:id="1539" w:author="LG Giraudet" w:date="2021-07-29T10:32:00Z">
        <w:r w:rsidR="00FE11EE">
          <w:t xml:space="preserve">despite lacking </w:t>
        </w:r>
      </w:ins>
      <w:ins w:id="1540" w:author="LG Giraudet" w:date="2021-07-29T10:21:00Z">
        <w:r w:rsidR="003E5CB7">
          <w:t xml:space="preserve">awareness </w:t>
        </w:r>
      </w:ins>
      <w:ins w:id="1541" w:author="LG Giraudet" w:date="2021-07-29T10:31:00Z">
        <w:r w:rsidR="008B4F6D">
          <w:t>of the CCC (</w:t>
        </w:r>
        <w:r w:rsidR="00FE11EE">
          <w:t xml:space="preserve">22% </w:t>
        </w:r>
      </w:ins>
      <w:ins w:id="1542" w:author="LG Giraudet" w:date="2021-07-29T10:37:00Z">
        <w:r w:rsidR="00663859">
          <w:t xml:space="preserve">knew about it </w:t>
        </w:r>
      </w:ins>
      <w:ins w:id="1543" w:author="LG Giraudet" w:date="2021-07-29T10:31:00Z">
        <w:r w:rsidR="00FE11EE">
          <w:t xml:space="preserve">in </w:t>
        </w:r>
      </w:ins>
      <w:ins w:id="1544" w:author="LG Giraudet" w:date="2021-07-29T10:39:00Z">
        <w:r w:rsidR="00FD038F">
          <w:t>Wave 1</w:t>
        </w:r>
      </w:ins>
      <w:ins w:id="1545" w:author="LG Giraudet" w:date="2021-07-29T10:31:00Z">
        <w:r w:rsidR="00FE11EE">
          <w:t xml:space="preserve">, </w:t>
        </w:r>
      </w:ins>
      <w:ins w:id="1546" w:author="LG Giraudet" w:date="2021-07-29T10:32:00Z">
        <w:r w:rsidR="00FE11EE">
          <w:t xml:space="preserve">42% in </w:t>
        </w:r>
      </w:ins>
      <w:ins w:id="1547" w:author="LG Giraudet" w:date="2021-07-29T10:39:00Z">
        <w:r w:rsidR="00FD038F">
          <w:t>Wave 2</w:t>
        </w:r>
      </w:ins>
      <w:ins w:id="1548" w:author="LG Giraudet" w:date="2021-07-29T10:32:00Z">
        <w:r w:rsidR="00FE11EE">
          <w:t xml:space="preserve">), the respondents expressed strong skepticism </w:t>
        </w:r>
      </w:ins>
      <w:ins w:id="1549" w:author="LG Giraudet" w:date="2021-07-29T10:41:00Z">
        <w:r w:rsidR="00CD134F">
          <w:t xml:space="preserve">(68% in W1, 71% in W2) </w:t>
        </w:r>
      </w:ins>
      <w:ins w:id="1550" w:author="LG Giraudet" w:date="2021-07-29T10:32:00Z">
        <w:r w:rsidR="00FE11EE">
          <w:t xml:space="preserve">about </w:t>
        </w:r>
      </w:ins>
      <w:ins w:id="1551" w:author="LG Giraudet" w:date="2021-07-29T10:33:00Z">
        <w:r w:rsidR="00FE11EE">
          <w:t xml:space="preserve">the ability of randomly drawn citizens to deliberate productively on complex issues </w:t>
        </w:r>
      </w:ins>
      <w:ins w:id="1552" w:author="LG Giraudet" w:date="2021-07-29T10:41:00Z">
        <w:r w:rsidR="00CD134F">
          <w:t xml:space="preserve">and quite negative </w:t>
        </w:r>
      </w:ins>
      <w:ins w:id="1553" w:author="LG Giraudet" w:date="2021-07-29T10:43:00Z">
        <w:r w:rsidR="002C47BF">
          <w:t xml:space="preserve">feelings about the CCC, </w:t>
        </w:r>
      </w:ins>
      <w:ins w:id="1554" w:author="LG Giraudet" w:date="2021-07-29T10:44:00Z">
        <w:r w:rsidR="002C47BF">
          <w:t>primarily considering it</w:t>
        </w:r>
      </w:ins>
      <w:ins w:id="1555" w:author="LG Giraudet" w:date="2021-07-29T10:42:00Z">
        <w:r w:rsidR="002C47BF">
          <w:t xml:space="preserve"> “useless as the government will only take back</w:t>
        </w:r>
      </w:ins>
      <w:ins w:id="1556" w:author="LG Giraudet" w:date="2021-07-29T10:34:00Z">
        <w:r w:rsidR="00FE11EE">
          <w:t xml:space="preserve"> </w:t>
        </w:r>
      </w:ins>
      <w:ins w:id="1557" w:author="LG Giraudet" w:date="2021-07-29T10:44:00Z">
        <w:r w:rsidR="002C47BF">
          <w:t>the measures it likes” and “a communication operation of the government.”</w:t>
        </w:r>
      </w:ins>
    </w:p>
    <w:p w:rsidR="0032755A" w:rsidRDefault="00476C12">
      <w:pPr>
        <w:pStyle w:val="Titre2"/>
        <w:rPr>
          <w:ins w:id="1558" w:author="LG Giraudet" w:date="2021-07-29T10:51:00Z"/>
        </w:rPr>
        <w:pPrChange w:id="1559" w:author="LG Giraudet" w:date="2021-07-29T10:50:00Z">
          <w:pPr/>
        </w:pPrChange>
      </w:pPr>
      <w:ins w:id="1560" w:author="LG Giraudet" w:date="2021-07-29T11:15:00Z">
        <w:r>
          <w:t>R</w:t>
        </w:r>
      </w:ins>
      <w:ins w:id="1561" w:author="LG Giraudet" w:date="2021-07-29T10:50:00Z">
        <w:r w:rsidR="0091201B">
          <w:t>eferendum</w:t>
        </w:r>
      </w:ins>
      <w:ins w:id="1562" w:author="LG Giraudet" w:date="2021-07-29T11:15:00Z">
        <w:r>
          <w:t>: A missed opportunity</w:t>
        </w:r>
      </w:ins>
      <w:ins w:id="1563" w:author="LG Giraudet" w:date="2021-07-29T10:50:00Z">
        <w:r w:rsidR="0091201B">
          <w:t>?</w:t>
        </w:r>
      </w:ins>
    </w:p>
    <w:p w:rsidR="007744FF" w:rsidRDefault="0091201B">
      <w:pPr>
        <w:rPr>
          <w:ins w:id="1564" w:author="LG Giraudet" w:date="2021-07-29T11:01:00Z"/>
        </w:rPr>
      </w:pPr>
      <w:ins w:id="1565" w:author="LG Giraudet" w:date="2021-07-29T10:52:00Z">
        <w:r>
          <w:t xml:space="preserve">These results </w:t>
        </w:r>
      </w:ins>
      <w:ins w:id="1566" w:author="LG Giraudet" w:date="2021-07-29T10:53:00Z">
        <w:r>
          <w:t xml:space="preserve">might together suggest </w:t>
        </w:r>
      </w:ins>
      <w:ins w:id="1567" w:author="LG Giraudet" w:date="2021-07-29T10:52:00Z">
        <w:r>
          <w:t xml:space="preserve">that, had the citizens </w:t>
        </w:r>
      </w:ins>
      <w:ins w:id="1568" w:author="LG Giraudet" w:date="2021-07-29T10:54:00Z">
        <w:r>
          <w:t>seized the opportunity given to them</w:t>
        </w:r>
      </w:ins>
      <w:ins w:id="1569" w:author="LG Giraudet" w:date="2021-07-29T10:52:00Z">
        <w:r>
          <w:t xml:space="preserve"> to submit their proposals to referendum, the </w:t>
        </w:r>
      </w:ins>
      <w:ins w:id="1570" w:author="LG Giraudet" w:date="2021-07-29T10:54:00Z">
        <w:r>
          <w:t>broader public would have approved of them</w:t>
        </w:r>
      </w:ins>
      <w:ins w:id="1571" w:author="LG Giraudet" w:date="2021-07-29T11:04:00Z">
        <w:r w:rsidR="007744FF">
          <w:t>. T</w:t>
        </w:r>
      </w:ins>
      <w:ins w:id="1572" w:author="LG Giraudet" w:date="2021-07-29T10:55:00Z">
        <w:r>
          <w:t>he citizens</w:t>
        </w:r>
      </w:ins>
      <w:ins w:id="1573" w:author="LG Giraudet" w:date="2021-07-29T10:56:00Z">
        <w:r>
          <w:t xml:space="preserve">’ work would thus have had a much stronger impact on </w:t>
        </w:r>
        <w:r w:rsidRPr="00E018DF">
          <w:t xml:space="preserve">France’s </w:t>
        </w:r>
      </w:ins>
      <w:ins w:id="1574" w:author="LG Giraudet" w:date="2021-07-29T10:57:00Z">
        <w:r>
          <w:t>political life</w:t>
        </w:r>
      </w:ins>
      <w:ins w:id="1575" w:author="LG Giraudet" w:date="2021-07-29T11:04:00Z">
        <w:r w:rsidR="007744FF">
          <w:t xml:space="preserve"> </w:t>
        </w:r>
      </w:ins>
      <w:ins w:id="1576" w:author="LG Giraudet" w:date="2021-09-30T09:24:00Z">
        <w:r w:rsidR="00E018DF">
          <w:t xml:space="preserve">(and perhaps on is climate policy) </w:t>
        </w:r>
      </w:ins>
      <w:ins w:id="1577" w:author="LG Giraudet" w:date="2021-07-29T11:04:00Z">
        <w:r w:rsidR="007744FF">
          <w:t>than it did so far</w:t>
        </w:r>
      </w:ins>
      <w:ins w:id="1578" w:author="LG Giraudet" w:date="2021-07-29T10:57:00Z">
        <w:r w:rsidR="004C4709">
          <w:t xml:space="preserve">. This is however subject to two important caveats. </w:t>
        </w:r>
      </w:ins>
      <w:ins w:id="1579" w:author="LG Giraudet" w:date="2021-07-29T10:58:00Z">
        <w:r w:rsidR="004C4709">
          <w:t xml:space="preserve">First, as the subsequent experience has showed, nothing guarantees that </w:t>
        </w:r>
      </w:ins>
      <w:ins w:id="1580" w:author="LG Giraudet" w:date="2021-07-29T10:59:00Z">
        <w:r w:rsidR="007744FF">
          <w:t xml:space="preserve">the President would not have </w:t>
        </w:r>
        <w:r w:rsidR="007744FF" w:rsidRPr="007369DA">
          <w:t>used</w:t>
        </w:r>
        <w:r w:rsidR="007744FF">
          <w:t xml:space="preserve"> some </w:t>
        </w:r>
      </w:ins>
      <w:ins w:id="1581" w:author="LG Giraudet" w:date="2021-07-29T11:00:00Z">
        <w:r w:rsidR="007744FF">
          <w:t xml:space="preserve">“filter” of any sort. Second, nothing guarantees that support </w:t>
        </w:r>
      </w:ins>
      <w:ins w:id="1582" w:author="LG Giraudet" w:date="2021-07-29T11:01:00Z">
        <w:r w:rsidR="007744FF">
          <w:t xml:space="preserve">among the population </w:t>
        </w:r>
      </w:ins>
      <w:ins w:id="1583" w:author="LG Giraudet" w:date="2021-07-29T11:00:00Z">
        <w:r w:rsidR="007744FF">
          <w:t xml:space="preserve">would have remained </w:t>
        </w:r>
      </w:ins>
      <w:ins w:id="1584" w:author="LG Giraudet" w:date="2021-07-29T11:01:00Z">
        <w:r w:rsidR="007744FF">
          <w:t xml:space="preserve">high </w:t>
        </w:r>
      </w:ins>
      <w:ins w:id="1585" w:author="LG Giraudet" w:date="2021-07-29T11:00:00Z">
        <w:r w:rsidR="007744FF">
          <w:t>until the referendum</w:t>
        </w:r>
      </w:ins>
      <w:ins w:id="1586" w:author="LG Giraudet" w:date="2021-07-29T11:01:00Z">
        <w:r w:rsidR="007744FF">
          <w:t xml:space="preserve">, especially not with the </w:t>
        </w:r>
      </w:ins>
      <w:ins w:id="1587" w:author="LG Giraudet" w:date="2021-07-29T11:05:00Z">
        <w:r w:rsidR="00AD5A23">
          <w:t xml:space="preserve">high level of skepticism that transpired among the population. In that regard, the citizens’ fear that the broader public might </w:t>
        </w:r>
      </w:ins>
      <w:ins w:id="1588" w:author="LG Giraudet" w:date="2021-07-29T11:08:00Z">
        <w:r w:rsidR="00AD5A23">
          <w:t xml:space="preserve">vote insincerely </w:t>
        </w:r>
        <w:r w:rsidR="00AD5A23" w:rsidRPr="007369DA">
          <w:t xml:space="preserve">were not </w:t>
        </w:r>
      </w:ins>
      <w:ins w:id="1589" w:author="LG Giraudet" w:date="2021-07-29T11:09:00Z">
        <w:r w:rsidR="003748CD" w:rsidRPr="007369DA">
          <w:t>ungrounded</w:t>
        </w:r>
        <w:r w:rsidR="003748CD">
          <w:t xml:space="preserve"> and it is interesting to note that about 20 citizens </w:t>
        </w:r>
        <w:r w:rsidR="003748CD" w:rsidRPr="007369DA">
          <w:t>engaged</w:t>
        </w:r>
        <w:r w:rsidR="003748CD">
          <w:t xml:space="preserve"> in such insincere voting in Session 8.</w:t>
        </w:r>
      </w:ins>
    </w:p>
    <w:p w:rsidR="004E2E7B" w:rsidRPr="004E2E7B" w:rsidRDefault="003748CD" w:rsidP="004E2E7B">
      <w:ins w:id="1590" w:author="LG Giraudet" w:date="2021-07-29T11:11:00Z">
        <w:r w:rsidRPr="007369DA">
          <w:t xml:space="preserve">The lesson here is that </w:t>
        </w:r>
      </w:ins>
      <w:ins w:id="1591" w:author="LG Giraudet" w:date="2021-07-29T11:12:00Z">
        <w:r w:rsidR="00CB2CEC" w:rsidRPr="007369DA">
          <w:t>the citizens showed independence in not following the recommendation of some among the steering bodies.</w:t>
        </w:r>
      </w:ins>
      <w:ins w:id="1592" w:author="LG Giraudet" w:date="2021-07-29T11:13:00Z">
        <w:r w:rsidR="00476C12" w:rsidRPr="007369DA">
          <w:t xml:space="preserve"> There was some tension</w:t>
        </w:r>
      </w:ins>
      <w:ins w:id="1593" w:author="LG Giraudet" w:date="2021-07-29T11:14:00Z">
        <w:r w:rsidR="00476C12" w:rsidRPr="007369DA">
          <w:t xml:space="preserve"> </w:t>
        </w:r>
      </w:ins>
      <w:moveToRangeStart w:id="1594" w:author="LG Giraudet" w:date="2021-07-29T11:14:00Z" w:name="move78449662"/>
      <w:moveTo w:id="1595" w:author="LG Giraudet" w:date="2021-07-29T11:14:00Z">
        <w:r w:rsidR="00476C12" w:rsidRPr="007369DA">
          <w:t xml:space="preserve">between some sort of empowerment, some citizens feeling that their measures were too good to be left for others to decide, and anxiety, other citizens having difficulties endorsing measures beyond the scope of the CCC. Interestingly, though apparently opposite, these tensions contributed to the same outcome: discarding referendum. </w:t>
        </w:r>
        <w:del w:id="1596" w:author="LG Giraudet" w:date="2021-09-30T09:25:00Z">
          <w:r w:rsidR="00476C12" w:rsidRPr="007369DA" w:rsidDel="007369DA">
            <w:delText>Taken together, these elements suggest that the citizens can be held accountable for their proposals, despite the significant framing effect that the steering bodies induced.</w:delText>
          </w:r>
        </w:del>
      </w:moveTo>
      <w:moveToRangeEnd w:id="1594"/>
    </w:p>
    <w:p w:rsidR="00CC6481" w:rsidRPr="00CC6481" w:rsidDel="00DC2E60" w:rsidRDefault="00A94AB3">
      <w:pPr>
        <w:rPr>
          <w:del w:id="1597" w:author="LG Giraudet" w:date="2021-09-23T15:12:00Z"/>
        </w:rPr>
        <w:pPrChange w:id="1598" w:author="LG Giraudet" w:date="2021-07-26T17:30:00Z">
          <w:pPr>
            <w:pStyle w:val="Titre1"/>
          </w:pPr>
        </w:pPrChange>
      </w:pPr>
      <w:del w:id="1599" w:author="LG Giraudet" w:date="2021-07-29T11:15:00Z">
        <w:r w:rsidDel="00F55415">
          <w:delText>Discussion</w:delText>
        </w:r>
      </w:del>
    </w:p>
    <w:p w:rsidR="00F8636C" w:rsidRPr="003B7953" w:rsidRDefault="00F8636C" w:rsidP="00B90480">
      <w:del w:id="1600" w:author="LG Giraudet" w:date="2021-07-29T11:14:00Z">
        <w:r w:rsidRPr="003B7953" w:rsidDel="00476C12">
          <w:delText xml:space="preserve">Our review of the candidate interactions underpinning a co-construction process </w:delText>
        </w:r>
        <w:r w:rsidR="00083D75" w:rsidRPr="003B7953" w:rsidDel="00476C12">
          <w:delText>leads</w:delText>
        </w:r>
        <w:r w:rsidR="009A5627" w:rsidRPr="003B7953" w:rsidDel="00476C12">
          <w:delText xml:space="preserve"> us to the following </w:delText>
        </w:r>
        <w:r w:rsidR="00DC41E3" w:rsidRPr="003B7953" w:rsidDel="00476C12">
          <w:delText>conclusions</w:delText>
        </w:r>
        <w:r w:rsidR="009A5627" w:rsidRPr="003B7953" w:rsidDel="00476C12">
          <w:delText xml:space="preserve">. </w:delText>
        </w:r>
        <w:r w:rsidR="00DC41E3" w:rsidRPr="003B7953" w:rsidDel="00476C12">
          <w:delText xml:space="preserve">The governance committee’s input was instrumental in setting the agenda, framing </w:delText>
        </w:r>
        <w:r w:rsidR="0091487C" w:rsidRPr="003B7953" w:rsidDel="00476C12">
          <w:delText>technical expertise</w:delText>
        </w:r>
        <w:r w:rsidR="00DC41E3" w:rsidRPr="003B7953" w:rsidDel="00476C12">
          <w:delText xml:space="preserve"> and framing the votes. </w:delText>
        </w:r>
        <w:r w:rsidR="0091487C" w:rsidRPr="003B7953" w:rsidDel="00476C12">
          <w:delText xml:space="preserve">Within </w:delText>
        </w:r>
        <w:r w:rsidR="00C628FC" w:rsidRPr="003B7953" w:rsidDel="00476C12">
          <w:delText>a tight</w:delText>
        </w:r>
        <w:r w:rsidR="0091487C" w:rsidRPr="003B7953" w:rsidDel="00476C12">
          <w:delText xml:space="preserve"> framework, the </w:delText>
        </w:r>
        <w:r w:rsidR="00DC41E3" w:rsidRPr="003B7953" w:rsidDel="00476C12">
          <w:delText xml:space="preserve">citizens however managed to adjust the agenda (e.g., the carbon tax episode) and not to follow the </w:delText>
        </w:r>
      </w:del>
      <w:del w:id="1601" w:author="LG Giraudet" w:date="2021-07-20T15:23:00Z">
        <w:r w:rsidR="00DC41E3" w:rsidRPr="003B7953" w:rsidDel="00B6662E">
          <w:delText xml:space="preserve">governance committee’s </w:delText>
        </w:r>
      </w:del>
      <w:del w:id="1602" w:author="LG Giraudet" w:date="2021-07-29T11:14:00Z">
        <w:r w:rsidR="00DC41E3" w:rsidRPr="003B7953" w:rsidDel="00476C12">
          <w:delText xml:space="preserve">implicit recommendation on the referendum. </w:delText>
        </w:r>
        <w:r w:rsidR="0038172A" w:rsidRPr="003B7953" w:rsidDel="00476C12">
          <w:delText xml:space="preserve">The </w:delText>
        </w:r>
        <w:r w:rsidR="00DC41E3" w:rsidRPr="003B7953" w:rsidDel="00476C12">
          <w:delText>expert input</w:delText>
        </w:r>
        <w:r w:rsidR="0038172A" w:rsidRPr="003B7953" w:rsidDel="00476C12">
          <w:delText xml:space="preserve"> was</w:delText>
        </w:r>
        <w:r w:rsidR="00DC41E3" w:rsidRPr="003B7953" w:rsidDel="00476C12">
          <w:delText xml:space="preserve"> </w:delText>
        </w:r>
        <w:r w:rsidR="0038172A" w:rsidRPr="003B7953" w:rsidDel="00476C12">
          <w:delText xml:space="preserve">also </w:delText>
        </w:r>
        <w:r w:rsidR="00DC41E3" w:rsidRPr="003B7953" w:rsidDel="00476C12">
          <w:delText>significant</w:delText>
        </w:r>
        <w:r w:rsidR="0038172A" w:rsidRPr="003B7953" w:rsidDel="00476C12">
          <w:delText xml:space="preserve">, to the point of questioning whether the citizens should be held responsible for all the </w:delText>
        </w:r>
        <w:r w:rsidR="0091487C" w:rsidRPr="003B7953" w:rsidDel="00476C12">
          <w:delText>legal</w:delText>
        </w:r>
        <w:r w:rsidR="0038172A" w:rsidRPr="003B7953" w:rsidDel="00476C12">
          <w:delText xml:space="preserve"> details </w:delText>
        </w:r>
        <w:r w:rsidR="0091487C" w:rsidRPr="003B7953" w:rsidDel="00476C12">
          <w:delText>specifying each</w:delText>
        </w:r>
        <w:r w:rsidR="0038172A" w:rsidRPr="003B7953" w:rsidDel="00476C12">
          <w:delText xml:space="preserve"> measure. Yet here again, </w:delText>
        </w:r>
        <w:r w:rsidR="00D461D1" w:rsidRPr="003B7953" w:rsidDel="00476C12">
          <w:delText xml:space="preserve">this did not annihilate the </w:delText>
        </w:r>
        <w:r w:rsidR="0038172A" w:rsidRPr="003B7953" w:rsidDel="00476C12">
          <w:delText>citizens</w:delText>
        </w:r>
        <w:r w:rsidR="00D461D1" w:rsidRPr="003B7953" w:rsidDel="00476C12">
          <w:delText xml:space="preserve">’ ability to take </w:delText>
        </w:r>
        <w:r w:rsidR="0091487C" w:rsidRPr="003B7953" w:rsidDel="00476C12">
          <w:delText xml:space="preserve">their own </w:delText>
        </w:r>
        <w:r w:rsidR="00D461D1" w:rsidRPr="003B7953" w:rsidDel="00476C12">
          <w:delText>direction</w:delText>
        </w:r>
        <w:r w:rsidR="00E73F02" w:rsidRPr="003B7953" w:rsidDel="00476C12">
          <w:delText>.</w:delText>
        </w:r>
        <w:r w:rsidR="0045619B" w:rsidRPr="003B7953" w:rsidDel="00476C12">
          <w:delText xml:space="preserve"> </w:delText>
        </w:r>
        <w:r w:rsidR="0091487C" w:rsidRPr="003B7953" w:rsidDel="00476C12">
          <w:delText xml:space="preserve">The relationships among citizens also had contrasted implications. </w:delText>
        </w:r>
        <w:r w:rsidR="00BA420B" w:rsidRPr="003B7953" w:rsidDel="00476C12">
          <w:delText xml:space="preserve">On the one hand, </w:delText>
        </w:r>
        <w:r w:rsidR="0091487C" w:rsidRPr="003B7953" w:rsidDel="00476C12">
          <w:delText>trust built up to a significant level</w:delText>
        </w:r>
        <w:r w:rsidR="00372AE2" w:rsidRPr="003B7953" w:rsidDel="00476C12">
          <w:delText>. Yet</w:delText>
        </w:r>
        <w:r w:rsidR="00BA420B" w:rsidRPr="003B7953" w:rsidDel="00476C12">
          <w:delText xml:space="preserve"> </w:delText>
        </w:r>
        <w:r w:rsidR="0091487C" w:rsidRPr="003B7953" w:rsidDel="00476C12">
          <w:delText xml:space="preserve">decisions were </w:delText>
        </w:r>
        <w:r w:rsidR="00BA420B" w:rsidRPr="003B7953" w:rsidDel="00476C12">
          <w:delText xml:space="preserve">not </w:delText>
        </w:r>
        <w:r w:rsidR="0091487C" w:rsidRPr="003B7953" w:rsidDel="00476C12">
          <w:delText xml:space="preserve">guaranteed to reflect the majority’s will until </w:delText>
        </w:r>
        <w:r w:rsidR="00BA420B" w:rsidRPr="003B7953" w:rsidDel="00476C12">
          <w:delText xml:space="preserve">the </w:delText>
        </w:r>
        <w:r w:rsidR="0091487C" w:rsidRPr="003B7953" w:rsidDel="00476C12">
          <w:delText>ultimate voting phase</w:delText>
        </w:r>
      </w:del>
      <w:del w:id="1603" w:author="LG Giraudet" w:date="2021-07-20T15:22:00Z">
        <w:r w:rsidR="00372AE2" w:rsidRPr="003B7953" w:rsidDel="00ED7C0C">
          <w:delText>, and w</w:delText>
        </w:r>
        <w:r w:rsidR="00BA420B" w:rsidRPr="003B7953" w:rsidDel="00ED7C0C">
          <w:delText xml:space="preserve">e can speculate that, had votes been more frequently organized ahead of the final session, </w:delText>
        </w:r>
        <w:r w:rsidR="00BA420B" w:rsidRPr="003B7953" w:rsidDel="00ED7C0C">
          <w:lastRenderedPageBreak/>
          <w:delText xml:space="preserve">the agenda would have </w:delText>
        </w:r>
        <w:r w:rsidR="00372AE2" w:rsidRPr="003B7953" w:rsidDel="00ED7C0C">
          <w:delText>been</w:delText>
        </w:r>
        <w:r w:rsidR="00987DAB" w:rsidRPr="003B7953" w:rsidDel="00ED7C0C">
          <w:delText xml:space="preserve"> </w:delText>
        </w:r>
        <w:r w:rsidR="00BA420B" w:rsidRPr="003B7953" w:rsidDel="00ED7C0C">
          <w:delText>different</w:delText>
        </w:r>
      </w:del>
      <w:del w:id="1604" w:author="LG Giraudet" w:date="2021-07-29T11:14:00Z">
        <w:r w:rsidR="00BA420B" w:rsidRPr="003B7953" w:rsidDel="00476C12">
          <w:delText>.</w:delText>
        </w:r>
        <w:r w:rsidR="00F81891" w:rsidRPr="003B7953" w:rsidDel="00476C12">
          <w:delText xml:space="preserve"> What transpires from these relationships is a set of countervailing forces, or opposite tensions, between the different candidates for co-construction. </w:delText>
        </w:r>
        <w:r w:rsidR="00F81891" w:rsidRPr="00980E0F" w:rsidDel="00476C12">
          <w:delText xml:space="preserve">In the case of the referendum votes, the tension was </w:delText>
        </w:r>
      </w:del>
      <w:moveFromRangeStart w:id="1605" w:author="LG Giraudet" w:date="2021-07-29T11:14:00Z" w:name="move78449662"/>
      <w:moveFrom w:id="1606" w:author="LG Giraudet" w:date="2021-07-29T11:14:00Z">
        <w:r w:rsidR="00F81891" w:rsidRPr="00980E0F" w:rsidDel="00476C12">
          <w:t xml:space="preserve">between some sort of </w:t>
        </w:r>
        <w:r w:rsidR="00487E31" w:rsidRPr="00980E0F" w:rsidDel="00476C12">
          <w:t>empowerment</w:t>
        </w:r>
        <w:r w:rsidR="00F81891" w:rsidRPr="00980E0F" w:rsidDel="00476C12">
          <w:t xml:space="preserve">, some citizens </w:t>
        </w:r>
        <w:r w:rsidR="003218F9" w:rsidRPr="00980E0F" w:rsidDel="00476C12">
          <w:t xml:space="preserve">feeling that their measures were too good to be left </w:t>
        </w:r>
        <w:r w:rsidR="00F81891" w:rsidRPr="00980E0F" w:rsidDel="00476C12">
          <w:t>for</w:t>
        </w:r>
        <w:r w:rsidR="003218F9" w:rsidRPr="00980E0F" w:rsidDel="00476C12">
          <w:t xml:space="preserve"> others</w:t>
        </w:r>
        <w:r w:rsidR="00F81891" w:rsidRPr="00980E0F" w:rsidDel="00476C12">
          <w:t xml:space="preserve"> to decide, </w:t>
        </w:r>
        <w:r w:rsidR="003218F9" w:rsidRPr="00980E0F" w:rsidDel="00476C12">
          <w:t>and anxiety</w:t>
        </w:r>
        <w:r w:rsidR="00F81891" w:rsidRPr="00980E0F" w:rsidDel="00476C12">
          <w:t>, other citizens having</w:t>
        </w:r>
        <w:r w:rsidR="003218F9" w:rsidRPr="00980E0F" w:rsidDel="00476C12">
          <w:t xml:space="preserve"> difficult</w:t>
        </w:r>
        <w:r w:rsidR="00F81891" w:rsidRPr="00980E0F" w:rsidDel="00476C12">
          <w:t>ies endorsing measures beyond the scope of the CCC</w:t>
        </w:r>
        <w:r w:rsidR="003218F9" w:rsidRPr="00980E0F" w:rsidDel="00476C12">
          <w:t xml:space="preserve">. </w:t>
        </w:r>
        <w:r w:rsidR="009A6E45" w:rsidRPr="00980E0F" w:rsidDel="00476C12">
          <w:t xml:space="preserve">Interestingly, though apparently opposite, these tensions contributed to the same outcome: discarding referendum. </w:t>
        </w:r>
        <w:r w:rsidR="00351052" w:rsidRPr="00980E0F" w:rsidDel="00476C12">
          <w:t xml:space="preserve">Taken together, these elements suggest that the citizens can be held accountable for </w:t>
        </w:r>
        <w:r w:rsidR="00B859FE" w:rsidRPr="00980E0F" w:rsidDel="00476C12">
          <w:t xml:space="preserve">their </w:t>
        </w:r>
        <w:r w:rsidR="00351052" w:rsidRPr="00980E0F" w:rsidDel="00476C12">
          <w:t>proposals</w:t>
        </w:r>
        <w:r w:rsidR="00B859FE" w:rsidRPr="00980E0F" w:rsidDel="00476C12">
          <w:t xml:space="preserve">, despite the significant framing effect </w:t>
        </w:r>
        <w:r w:rsidR="004A4789" w:rsidRPr="00980E0F" w:rsidDel="00476C12">
          <w:t xml:space="preserve">that </w:t>
        </w:r>
        <w:r w:rsidR="00323158" w:rsidRPr="00980E0F" w:rsidDel="00476C12">
          <w:t>the steering bodies</w:t>
        </w:r>
        <w:r w:rsidR="004A4789" w:rsidRPr="00980E0F" w:rsidDel="00476C12">
          <w:t xml:space="preserve"> </w:t>
        </w:r>
        <w:r w:rsidR="00A64DD4" w:rsidRPr="00980E0F" w:rsidDel="00476C12">
          <w:t>induced</w:t>
        </w:r>
        <w:r w:rsidR="001C6FA7" w:rsidRPr="00980E0F" w:rsidDel="00476C12">
          <w:t>.</w:t>
        </w:r>
      </w:moveFrom>
      <w:moveFromRangeEnd w:id="1605"/>
    </w:p>
    <w:p w:rsidR="004A4789" w:rsidDel="003B7953" w:rsidRDefault="00A64DD4" w:rsidP="004A4789">
      <w:pPr>
        <w:rPr>
          <w:del w:id="1607" w:author="LG Giraudet" w:date="2021-07-20T15:16:00Z"/>
        </w:rPr>
      </w:pPr>
      <w:del w:id="1608" w:author="LG Giraudet" w:date="2021-07-20T15:16:00Z">
        <w:r w:rsidRPr="003B7953" w:rsidDel="003B7953">
          <w:delText xml:space="preserve">These conclusions are based on a research protocol emphasizing </w:delText>
        </w:r>
        <w:r w:rsidR="00284393" w:rsidRPr="003B7953" w:rsidDel="003B7953">
          <w:delText xml:space="preserve">contemporaneous observation and </w:delText>
        </w:r>
        <w:r w:rsidRPr="003B7953" w:rsidDel="003B7953">
          <w:delText>distant interaction between researchers and participants</w:delText>
        </w:r>
        <w:r w:rsidR="005A5E7D" w:rsidRPr="003B7953" w:rsidDel="003B7953">
          <w:delText xml:space="preserve"> (see Appendix A)</w:delText>
        </w:r>
        <w:r w:rsidRPr="003B7953" w:rsidDel="003B7953">
          <w:delText xml:space="preserve">. </w:delText>
        </w:r>
        <w:r w:rsidR="000A0C26" w:rsidRPr="003B7953" w:rsidDel="003B7953">
          <w:delText xml:space="preserve">Some of us are now conducting in-depth interviews with key stakeholders: 70 voluntary citizens and members of the steering committees have agreed to participate. These interviews </w:delText>
        </w:r>
        <w:r w:rsidR="004A4789" w:rsidRPr="003B7953" w:rsidDel="003B7953">
          <w:delText>will provide more insight into the behind the scenes, and a more qualitative fee</w:delText>
        </w:r>
        <w:r w:rsidR="00487E31" w:rsidRPr="003B7953" w:rsidDel="003B7953">
          <w:delText>d</w:delText>
        </w:r>
        <w:r w:rsidR="004A4789" w:rsidRPr="003B7953" w:rsidDel="003B7953">
          <w:delText>back on the citizens’ perception</w:delText>
        </w:r>
        <w:r w:rsidR="0046705D" w:rsidRPr="003B7953" w:rsidDel="003B7953">
          <w:delText xml:space="preserve">, with </w:delText>
        </w:r>
        <w:r w:rsidR="004A4789" w:rsidRPr="003B7953" w:rsidDel="003B7953">
          <w:delText>the benefits and drawbacks from hindsight</w:delText>
        </w:r>
        <w:r w:rsidR="0046705D" w:rsidRPr="003B7953" w:rsidDel="003B7953">
          <w:delText>. S</w:delText>
        </w:r>
        <w:r w:rsidR="000A0C26" w:rsidRPr="003B7953" w:rsidDel="003B7953">
          <w:delText xml:space="preserve">uch an ex post </w:delText>
        </w:r>
        <w:r w:rsidR="00487E31" w:rsidRPr="003B7953" w:rsidDel="003B7953">
          <w:delText>analysis will shed fu</w:delText>
        </w:r>
        <w:r w:rsidR="0046705D" w:rsidRPr="003B7953" w:rsidDel="003B7953">
          <w:delText>rther light on the materialization and implications of the “co-construction” approach that was called for with the French CCC</w:delText>
        </w:r>
        <w:r w:rsidR="004A4789" w:rsidRPr="003B7953" w:rsidDel="003B7953">
          <w:delText>.</w:delText>
        </w:r>
      </w:del>
    </w:p>
    <w:p w:rsidR="00012EE4" w:rsidRDefault="00012EE4" w:rsidP="00012EE4">
      <w:pPr>
        <w:pStyle w:val="Titre1"/>
        <w:rPr>
          <w:ins w:id="1609" w:author="LG Giraudet" w:date="2021-07-27T18:09:00Z"/>
        </w:rPr>
      </w:pPr>
      <w:r>
        <w:t>Conclu</w:t>
      </w:r>
      <w:r w:rsidR="00A94AB3">
        <w:t>sion</w:t>
      </w:r>
    </w:p>
    <w:p w:rsidR="00390813" w:rsidRPr="00EC2D31" w:rsidDel="00976B26" w:rsidRDefault="00112863">
      <w:pPr>
        <w:rPr>
          <w:del w:id="1610" w:author="LG Giraudet" w:date="2021-09-30T11:54:00Z"/>
        </w:rPr>
        <w:pPrChange w:id="1611" w:author="LG Giraudet" w:date="2021-07-21T10:09:00Z">
          <w:pPr>
            <w:pStyle w:val="Titre1"/>
          </w:pPr>
        </w:pPrChange>
      </w:pPr>
      <w:moveToRangeStart w:id="1612" w:author="LG Giraudet" w:date="2021-07-28T18:34:00Z" w:name="move78389704"/>
      <w:moveTo w:id="1613" w:author="LG Giraudet" w:date="2021-07-28T18:34:00Z">
        <w:del w:id="1614" w:author="LG Giraudet" w:date="2021-09-30T11:54:00Z">
          <w:r w:rsidRPr="003B7953" w:rsidDel="00976B26">
            <w:delText>This argument raises an important issue as to the extent to which individual citizens should be kept in the loop once deliberation is completed.</w:delText>
          </w:r>
        </w:del>
      </w:moveTo>
      <w:moveToRangeEnd w:id="1612"/>
    </w:p>
    <w:p w:rsidR="00D35D17" w:rsidRDefault="00D35D17">
      <w:pPr>
        <w:rPr>
          <w:ins w:id="1615" w:author="LG Giraudet" w:date="2021-09-30T12:11:00Z"/>
        </w:rPr>
      </w:pPr>
      <w:ins w:id="1616" w:author="LG Giraudet" w:date="2021-09-30T12:11:00Z">
        <w:r>
          <w:t xml:space="preserve">The CCC was the central part of a </w:t>
        </w:r>
      </w:ins>
      <w:ins w:id="1617" w:author="LG Giraudet" w:date="2021-09-30T12:16:00Z">
        <w:r w:rsidR="00514D82">
          <w:t xml:space="preserve">three-year </w:t>
        </w:r>
      </w:ins>
      <w:ins w:id="1618" w:author="LG Giraudet" w:date="2021-09-30T12:15:00Z">
        <w:r w:rsidR="00514D82">
          <w:t xml:space="preserve">political </w:t>
        </w:r>
      </w:ins>
      <w:ins w:id="1619" w:author="LG Giraudet" w:date="2021-09-30T12:11:00Z">
        <w:r>
          <w:t xml:space="preserve">sequence </w:t>
        </w:r>
      </w:ins>
      <w:ins w:id="1620" w:author="LG Giraudet" w:date="2021-09-30T12:27:00Z">
        <w:r w:rsidR="001B4CB5">
          <w:t xml:space="preserve">that </w:t>
        </w:r>
      </w:ins>
      <w:ins w:id="1621" w:author="LG Giraudet" w:date="2021-09-30T12:35:00Z">
        <w:r w:rsidR="00B64387">
          <w:t>shook</w:t>
        </w:r>
      </w:ins>
      <w:ins w:id="1622" w:author="LG Giraudet" w:date="2021-09-30T12:28:00Z">
        <w:r w:rsidR="001B4CB5">
          <w:t xml:space="preserve"> </w:t>
        </w:r>
      </w:ins>
      <w:ins w:id="1623" w:author="LG Giraudet" w:date="2021-09-30T12:15:00Z">
        <w:r w:rsidR="00514D82">
          <w:t>France’s climate policy</w:t>
        </w:r>
      </w:ins>
      <w:ins w:id="1624" w:author="LG Giraudet" w:date="2021-09-30T12:11:00Z">
        <w:r>
          <w:t xml:space="preserve">, from the Gilets </w:t>
        </w:r>
        <w:proofErr w:type="spellStart"/>
        <w:r>
          <w:t>jaunes</w:t>
        </w:r>
        <w:proofErr w:type="spellEnd"/>
        <w:r>
          <w:t xml:space="preserve"> crisis to the Grand </w:t>
        </w:r>
        <w:proofErr w:type="spellStart"/>
        <w:r>
          <w:t>Nationale</w:t>
        </w:r>
        <w:proofErr w:type="spellEnd"/>
        <w:r>
          <w:t xml:space="preserve"> Debate to the law bill</w:t>
        </w:r>
      </w:ins>
      <w:ins w:id="1625" w:author="LG Giraudet" w:date="2021-09-30T12:16:00Z">
        <w:r w:rsidR="00514D82">
          <w:t xml:space="preserve"> adapting the CCC’s proposals</w:t>
        </w:r>
      </w:ins>
      <w:ins w:id="1626" w:author="LG Giraudet" w:date="2021-09-30T12:11:00Z">
        <w:r>
          <w:t xml:space="preserve">. </w:t>
        </w:r>
      </w:ins>
      <w:ins w:id="1627" w:author="LG Giraudet" w:date="2021-09-30T12:17:00Z">
        <w:r w:rsidR="00514D82">
          <w:t xml:space="preserve">Its proceedings were seriously disrupted by </w:t>
        </w:r>
      </w:ins>
      <w:ins w:id="1628" w:author="LG Giraudet" w:date="2021-09-30T12:18:00Z">
        <w:r w:rsidR="00514D82">
          <w:t>a</w:t>
        </w:r>
      </w:ins>
      <w:ins w:id="1629" w:author="LG Giraudet" w:date="2021-09-30T12:17:00Z">
        <w:r w:rsidR="00514D82">
          <w:t xml:space="preserve"> strike movement </w:t>
        </w:r>
      </w:ins>
      <w:ins w:id="1630" w:author="LG Giraudet" w:date="2021-09-30T12:11:00Z">
        <w:r>
          <w:t xml:space="preserve">and a global pandemic. </w:t>
        </w:r>
      </w:ins>
      <w:ins w:id="1631" w:author="LG Giraudet" w:date="2021-09-30T12:18:00Z">
        <w:r w:rsidR="006B0F03">
          <w:t xml:space="preserve">Despite adverse context, the largest experiment to date with climate assemblies </w:t>
        </w:r>
      </w:ins>
      <w:ins w:id="1632" w:author="LG Giraudet" w:date="2021-09-30T12:19:00Z">
        <w:r w:rsidR="006B0F03">
          <w:t xml:space="preserve">produced an outcome rich of 149 measures, </w:t>
        </w:r>
      </w:ins>
      <w:ins w:id="1633" w:author="LG Giraudet" w:date="2021-09-30T12:21:00Z">
        <w:r w:rsidR="00705AAC">
          <w:t>some of which could be</w:t>
        </w:r>
      </w:ins>
      <w:ins w:id="1634" w:author="LG Giraudet" w:date="2021-09-30T12:19:00Z">
        <w:r w:rsidR="006B0F03">
          <w:t xml:space="preserve"> </w:t>
        </w:r>
      </w:ins>
      <w:ins w:id="1635" w:author="LG Giraudet" w:date="2021-09-30T12:21:00Z">
        <w:r w:rsidR="006B0F03">
          <w:t>g</w:t>
        </w:r>
        <w:r w:rsidR="005E0659">
          <w:t xml:space="preserve">ame </w:t>
        </w:r>
        <w:r w:rsidR="006B0F03">
          <w:t xml:space="preserve">changing for </w:t>
        </w:r>
      </w:ins>
      <w:ins w:id="1636" w:author="LG Giraudet" w:date="2021-09-30T12:19:00Z">
        <w:r w:rsidR="006B0F03">
          <w:t>France</w:t>
        </w:r>
      </w:ins>
      <w:ins w:id="1637" w:author="LG Giraudet" w:date="2021-09-30T12:20:00Z">
        <w:r w:rsidR="006B0F03">
          <w:t xml:space="preserve">’s </w:t>
        </w:r>
      </w:ins>
      <w:ins w:id="1638" w:author="LG Giraudet" w:date="2021-09-30T12:21:00Z">
        <w:r w:rsidR="006B0F03">
          <w:t>climate policy</w:t>
        </w:r>
      </w:ins>
      <w:ins w:id="1639" w:author="LG Giraudet" w:date="2021-09-30T12:20:00Z">
        <w:r w:rsidR="006B0F03">
          <w:t>.</w:t>
        </w:r>
      </w:ins>
      <w:ins w:id="1640" w:author="LG Giraudet" w:date="2021-09-30T12:22:00Z">
        <w:r w:rsidR="006848F3">
          <w:t xml:space="preserve"> While the CCC</w:t>
        </w:r>
      </w:ins>
      <w:ins w:id="1641" w:author="LG Giraudet" w:date="2021-09-30T12:23:00Z">
        <w:r w:rsidR="006848F3">
          <w:t>’s work</w:t>
        </w:r>
      </w:ins>
      <w:ins w:id="1642" w:author="LG Giraudet" w:date="2021-09-30T12:22:00Z">
        <w:r w:rsidR="006848F3">
          <w:t xml:space="preserve"> </w:t>
        </w:r>
      </w:ins>
      <w:ins w:id="1643" w:author="LG Giraudet" w:date="2021-09-30T12:24:00Z">
        <w:r w:rsidR="00EC3F9D">
          <w:t>can be said to have create</w:t>
        </w:r>
      </w:ins>
      <w:ins w:id="1644" w:author="LG Giraudet" w:date="2021-09-30T12:26:00Z">
        <w:r w:rsidR="001B4CB5">
          <w:t>d</w:t>
        </w:r>
      </w:ins>
      <w:ins w:id="1645" w:author="LG Giraudet" w:date="2021-09-30T12:24:00Z">
        <w:r w:rsidR="00EC3F9D">
          <w:t xml:space="preserve"> political momentum, owing to the </w:t>
        </w:r>
      </w:ins>
      <w:ins w:id="1646" w:author="LG Giraudet" w:date="2021-09-30T12:22:00Z">
        <w:r w:rsidR="006848F3">
          <w:t>intense parliamentary activity</w:t>
        </w:r>
      </w:ins>
      <w:ins w:id="1647" w:author="LG Giraudet" w:date="2021-09-30T12:24:00Z">
        <w:r w:rsidR="00EC3F9D">
          <w:t xml:space="preserve"> it generated</w:t>
        </w:r>
      </w:ins>
      <w:ins w:id="1648" w:author="LG Giraudet" w:date="2021-09-30T12:22:00Z">
        <w:r w:rsidR="006848F3">
          <w:t xml:space="preserve">, </w:t>
        </w:r>
      </w:ins>
      <w:ins w:id="1649" w:author="LG Giraudet" w:date="2021-09-30T12:25:00Z">
        <w:r w:rsidR="00EC3F9D">
          <w:t xml:space="preserve">effective </w:t>
        </w:r>
      </w:ins>
      <w:ins w:id="1650" w:author="LG Giraudet" w:date="2021-09-30T12:23:00Z">
        <w:r w:rsidR="006848F3">
          <w:t xml:space="preserve">follow-up </w:t>
        </w:r>
      </w:ins>
      <w:ins w:id="1651" w:author="LG Giraudet" w:date="2021-09-30T12:25:00Z">
        <w:r w:rsidR="00EC3F9D">
          <w:t>is actually</w:t>
        </w:r>
      </w:ins>
      <w:ins w:id="1652" w:author="LG Giraudet" w:date="2021-09-30T12:23:00Z">
        <w:r w:rsidR="006848F3">
          <w:t xml:space="preserve"> quite limited – to the citizens’ disappointment.</w:t>
        </w:r>
      </w:ins>
      <w:ins w:id="1653" w:author="LG Giraudet" w:date="2021-09-30T12:29:00Z">
        <w:r w:rsidR="001B4CB5">
          <w:t xml:space="preserve"> What can we learn from this experience, in light of its specificities?</w:t>
        </w:r>
      </w:ins>
      <w:ins w:id="1654" w:author="LG Giraudet" w:date="2021-09-30T12:26:00Z">
        <w:r w:rsidR="001B4CB5">
          <w:t xml:space="preserve"> </w:t>
        </w:r>
      </w:ins>
    </w:p>
    <w:p w:rsidR="00D35D17" w:rsidDel="005C08A4" w:rsidRDefault="004B3D76" w:rsidP="00D6061C">
      <w:pPr>
        <w:rPr>
          <w:del w:id="1655" w:author="LG Giraudet" w:date="2021-09-30T12:44:00Z"/>
        </w:rPr>
      </w:pPr>
      <w:r w:rsidRPr="003B7953">
        <w:t xml:space="preserve">The CCC was to follow an “innovative approach of </w:t>
      </w:r>
      <w:r w:rsidR="001B640C" w:rsidRPr="003B7953">
        <w:t>co-construction</w:t>
      </w:r>
      <w:r w:rsidRPr="003B7953">
        <w:t xml:space="preserve"> of solutions.</w:t>
      </w:r>
      <w:r w:rsidR="001B640C" w:rsidRPr="003B7953">
        <w:t xml:space="preserve">” </w:t>
      </w:r>
      <w:ins w:id="1656" w:author="LG Giraudet" w:date="2021-09-30T12:30:00Z">
        <w:r w:rsidR="00B64387">
          <w:t xml:space="preserve">Albeit elliptical, this injunction implied that citizens would be </w:t>
        </w:r>
      </w:ins>
      <w:ins w:id="1657" w:author="LG Giraudet" w:date="2021-09-30T14:56:00Z">
        <w:r w:rsidR="00C77FC7">
          <w:t xml:space="preserve">accompanied </w:t>
        </w:r>
      </w:ins>
      <w:ins w:id="1658" w:author="LG Giraudet" w:date="2021-09-30T12:31:00Z">
        <w:r w:rsidR="00B64387">
          <w:t>in their deliberation. W</w:t>
        </w:r>
      </w:ins>
      <w:ins w:id="1659" w:author="LG Giraudet" w:date="2021-09-30T12:32:00Z">
        <w:r w:rsidR="00B64387">
          <w:t xml:space="preserve">hile </w:t>
        </w:r>
      </w:ins>
      <w:ins w:id="1660" w:author="LG Giraudet" w:date="2021-09-30T12:36:00Z">
        <w:r w:rsidR="0041249B">
          <w:t xml:space="preserve">the need for </w:t>
        </w:r>
      </w:ins>
      <w:ins w:id="1661" w:author="LG Giraudet" w:date="2021-09-30T12:32:00Z">
        <w:r w:rsidR="00B64387">
          <w:t xml:space="preserve">external input </w:t>
        </w:r>
      </w:ins>
      <w:ins w:id="1662" w:author="LG Giraudet" w:date="2021-09-30T12:35:00Z">
        <w:r w:rsidR="0041249B">
          <w:t xml:space="preserve">can be </w:t>
        </w:r>
      </w:ins>
      <w:ins w:id="1663" w:author="LG Giraudet" w:date="2021-09-30T12:36:00Z">
        <w:r w:rsidR="0041249B">
          <w:t xml:space="preserve">justified </w:t>
        </w:r>
      </w:ins>
      <w:ins w:id="1664" w:author="LG Giraudet" w:date="2021-09-30T12:35:00Z">
        <w:r w:rsidR="0041249B">
          <w:t xml:space="preserve">by the complexity inherent in climate issues, </w:t>
        </w:r>
      </w:ins>
      <w:ins w:id="1665" w:author="LG Giraudet" w:date="2021-09-30T12:36:00Z">
        <w:r w:rsidR="00EE5940">
          <w:t xml:space="preserve">the extent to which it can </w:t>
        </w:r>
      </w:ins>
      <w:ins w:id="1666" w:author="LG Giraudet" w:date="2021-09-30T12:37:00Z">
        <w:r w:rsidR="002E08A1">
          <w:t>undermine the</w:t>
        </w:r>
      </w:ins>
      <w:ins w:id="1667" w:author="LG Giraudet" w:date="2021-09-30T12:36:00Z">
        <w:r w:rsidR="00EE5940">
          <w:t xml:space="preserve"> citizens</w:t>
        </w:r>
      </w:ins>
      <w:ins w:id="1668" w:author="LG Giraudet" w:date="2021-09-30T12:38:00Z">
        <w:r w:rsidR="00925157">
          <w:t>’ independence</w:t>
        </w:r>
      </w:ins>
      <w:ins w:id="1669" w:author="LG Giraudet" w:date="2021-09-30T12:36:00Z">
        <w:r w:rsidR="00EE5940">
          <w:t xml:space="preserve"> is an important concern in citizens’ assemblies.</w:t>
        </w:r>
      </w:ins>
      <w:ins w:id="1670" w:author="LG Giraudet" w:date="2021-09-30T12:37:00Z">
        <w:r w:rsidR="0065009A">
          <w:t xml:space="preserve"> </w:t>
        </w:r>
      </w:ins>
      <w:del w:id="1671" w:author="LG Giraudet" w:date="2021-09-30T12:37:00Z">
        <w:r w:rsidR="001B640C" w:rsidRPr="003B7953" w:rsidDel="0065009A">
          <w:delText xml:space="preserve">Our analysis suggests that it involved citizens, taken both individually and collectively, and representatives of the different </w:delText>
        </w:r>
        <w:r w:rsidR="001B640C" w:rsidRPr="00976B26" w:rsidDel="0065009A">
          <w:delText>steering bodies</w:delText>
        </w:r>
        <w:r w:rsidR="001B640C" w:rsidRPr="003B7953" w:rsidDel="0065009A">
          <w:delText xml:space="preserve">. Countervailing forces circulated between these entities, resulting in a subtle balance between </w:delText>
        </w:r>
        <w:r w:rsidR="00034BAE" w:rsidRPr="003B7953" w:rsidDel="0065009A">
          <w:delText xml:space="preserve">citizens’ impulse and </w:delText>
        </w:r>
        <w:r w:rsidR="000B3F23" w:rsidRPr="003B7953" w:rsidDel="0065009A">
          <w:delText>external</w:delText>
        </w:r>
        <w:r w:rsidR="006B4F11" w:rsidRPr="003B7953" w:rsidDel="0065009A">
          <w:delText xml:space="preserve"> </w:delText>
        </w:r>
        <w:r w:rsidR="00034BAE" w:rsidRPr="003B7953" w:rsidDel="0065009A">
          <w:delText>framing effect</w:delText>
        </w:r>
        <w:r w:rsidR="00D55B4D" w:rsidRPr="003B7953" w:rsidDel="0065009A">
          <w:delText>s</w:delText>
        </w:r>
        <w:r w:rsidR="006B4F11" w:rsidRPr="003B7953" w:rsidDel="0065009A">
          <w:delText>.</w:delText>
        </w:r>
        <w:r w:rsidR="00997C6E" w:rsidRPr="003B7953" w:rsidDel="0065009A">
          <w:delText xml:space="preserve"> Whether this produced effective and fair solutions to fight climate change is now being determined. The state of affairs so far is that the citizens’ </w:delText>
        </w:r>
        <w:r w:rsidR="007D6BBA" w:rsidRPr="003B7953" w:rsidDel="0065009A">
          <w:delText>recommendations are</w:delText>
        </w:r>
        <w:r w:rsidR="00997C6E" w:rsidRPr="003B7953" w:rsidDel="0065009A">
          <w:delText xml:space="preserve"> getting </w:delText>
        </w:r>
        <w:r w:rsidR="007D6BBA" w:rsidRPr="003B7953" w:rsidDel="0065009A">
          <w:delText>gradually</w:delText>
        </w:r>
        <w:r w:rsidR="00997C6E" w:rsidRPr="003B7953" w:rsidDel="0065009A">
          <w:delText xml:space="preserve"> undermined by the government and the Parliament.</w:delText>
        </w:r>
      </w:del>
      <w:ins w:id="1672" w:author="LG Giraudet" w:date="2021-09-30T12:43:00Z">
        <w:r w:rsidR="00073E40">
          <w:t xml:space="preserve"> </w:t>
        </w:r>
      </w:ins>
      <w:ins w:id="1673" w:author="LG Giraudet" w:date="2021-09-30T12:09:00Z">
        <w:r w:rsidR="00D35D17">
          <w:t xml:space="preserve">Our analysis </w:t>
        </w:r>
      </w:ins>
      <w:ins w:id="1674" w:author="LG Giraudet" w:date="2021-09-30T12:38:00Z">
        <w:r w:rsidR="00BF4F8F">
          <w:t xml:space="preserve">provides evidence that the </w:t>
        </w:r>
      </w:ins>
      <w:ins w:id="1675" w:author="LG Giraudet" w:date="2021-09-30T14:57:00Z">
        <w:r w:rsidR="00C77FC7">
          <w:t xml:space="preserve">framework developed for the CCC </w:t>
        </w:r>
      </w:ins>
      <w:ins w:id="1676" w:author="LG Giraudet" w:date="2021-09-30T12:40:00Z">
        <w:r w:rsidR="00BF4F8F">
          <w:t xml:space="preserve">was quite flexible, permitting sustained interactions between the citizens and the steering bodies. This </w:t>
        </w:r>
      </w:ins>
      <w:ins w:id="1677" w:author="LG Giraudet" w:date="2021-09-30T12:42:00Z">
        <w:r w:rsidR="00F0232A">
          <w:t>created</w:t>
        </w:r>
      </w:ins>
      <w:ins w:id="1678" w:author="LG Giraudet" w:date="2021-09-30T12:40:00Z">
        <w:r w:rsidR="00BF4F8F">
          <w:t xml:space="preserve"> a subtle balance between framing effects – e.g., in the type of expertise the </w:t>
        </w:r>
      </w:ins>
      <w:ins w:id="1679" w:author="LG Giraudet" w:date="2021-09-30T12:41:00Z">
        <w:r w:rsidR="00BF4F8F">
          <w:t xml:space="preserve">citizens were exposed to – and responsiveness to the citizens’ concerns – allowing </w:t>
        </w:r>
        <w:r w:rsidR="00BF4F8F">
          <w:lastRenderedPageBreak/>
          <w:t>them for instance to adjust the agenda, in particular by dropping the carbon tax issue.</w:t>
        </w:r>
      </w:ins>
      <w:ins w:id="1680" w:author="LG Giraudet" w:date="2021-09-30T12:42:00Z">
        <w:r w:rsidR="00F0232A">
          <w:t xml:space="preserve"> This framework proved affective at building </w:t>
        </w:r>
      </w:ins>
      <w:ins w:id="1681" w:author="LG Giraudet" w:date="2021-09-30T12:43:00Z">
        <w:r w:rsidR="00F0232A">
          <w:t xml:space="preserve">consensus </w:t>
        </w:r>
      </w:ins>
      <w:ins w:id="1682" w:author="LG Giraudet" w:date="2021-09-30T12:42:00Z">
        <w:r w:rsidR="00F0232A">
          <w:t xml:space="preserve">among the citizens and </w:t>
        </w:r>
      </w:ins>
      <w:ins w:id="1683" w:author="LG Giraudet" w:date="2021-09-30T12:43:00Z">
        <w:r w:rsidR="00F0232A">
          <w:t xml:space="preserve">trust </w:t>
        </w:r>
      </w:ins>
      <w:ins w:id="1684" w:author="LG Giraudet" w:date="2021-09-30T12:42:00Z">
        <w:r w:rsidR="00F0232A">
          <w:t>vis-à-vis the steering bodies</w:t>
        </w:r>
      </w:ins>
      <w:ins w:id="1685" w:author="LG Giraudet" w:date="2021-09-30T12:57:00Z">
        <w:r w:rsidR="006D642B">
          <w:t xml:space="preserve">, to the point of creating a strange situation in which the citizens </w:t>
        </w:r>
      </w:ins>
      <w:ins w:id="1686" w:author="LG Giraudet" w:date="2021-09-30T14:59:00Z">
        <w:r w:rsidR="00DA11FD">
          <w:t xml:space="preserve">ex post express </w:t>
        </w:r>
        <w:r w:rsidR="00C77FC7">
          <w:t>satisfaction</w:t>
        </w:r>
      </w:ins>
      <w:ins w:id="1687" w:author="LG Giraudet" w:date="2021-09-30T12:57:00Z">
        <w:r w:rsidR="006D642B">
          <w:t xml:space="preserve"> with the process, but not with the outcome</w:t>
        </w:r>
      </w:ins>
      <w:ins w:id="1688" w:author="LG Giraudet" w:date="2021-09-30T12:42:00Z">
        <w:r w:rsidR="00F0232A">
          <w:t>.</w:t>
        </w:r>
      </w:ins>
      <w:ins w:id="1689" w:author="LG Giraudet" w:date="2021-09-30T12:44:00Z">
        <w:r w:rsidR="00355DE3">
          <w:t xml:space="preserve"> </w:t>
        </w:r>
      </w:ins>
      <w:ins w:id="1690" w:author="LG Giraudet" w:date="2021-09-30T14:59:00Z">
        <w:r w:rsidR="00DA11FD">
          <w:t>The framework</w:t>
        </w:r>
      </w:ins>
      <w:ins w:id="1691" w:author="LG Giraudet" w:date="2021-09-30T15:01:00Z">
        <w:r w:rsidR="003B5ADB">
          <w:t xml:space="preserve">, however, did not create the conditions for generating </w:t>
        </w:r>
      </w:ins>
      <w:ins w:id="1692" w:author="LG Giraudet" w:date="2021-09-30T12:45:00Z">
        <w:r w:rsidR="00442645">
          <w:t xml:space="preserve">a positive perception of the process among the broader public. </w:t>
        </w:r>
      </w:ins>
      <w:ins w:id="1693" w:author="LG Giraudet" w:date="2021-09-30T12:46:00Z">
        <w:r w:rsidR="00C135D9">
          <w:t>P</w:t>
        </w:r>
      </w:ins>
      <w:ins w:id="1694" w:author="LG Giraudet" w:date="2021-09-30T12:47:00Z">
        <w:r w:rsidR="00C135D9">
          <w:t>e</w:t>
        </w:r>
      </w:ins>
      <w:ins w:id="1695" w:author="LG Giraudet" w:date="2021-09-30T12:46:00Z">
        <w:r w:rsidR="00C135D9">
          <w:t xml:space="preserve">rhaps more strikingly, </w:t>
        </w:r>
      </w:ins>
      <w:ins w:id="1696" w:author="LG Giraudet" w:date="2021-09-30T12:47:00Z">
        <w:r w:rsidR="00C135D9">
          <w:t xml:space="preserve">skepticism from the broader public was somewhat reciprocated by the citizens, who </w:t>
        </w:r>
      </w:ins>
      <w:ins w:id="1697" w:author="LG Giraudet" w:date="2021-09-30T12:48:00Z">
        <w:r w:rsidR="00C135D9">
          <w:t>did not submit their proposals</w:t>
        </w:r>
      </w:ins>
      <w:ins w:id="1698" w:author="LG Giraudet" w:date="2021-09-30T12:49:00Z">
        <w:r w:rsidR="00C135D9">
          <w:t xml:space="preserve"> to the broader public</w:t>
        </w:r>
      </w:ins>
      <w:ins w:id="1699" w:author="LG Giraudet" w:date="2021-09-30T12:47:00Z">
        <w:r w:rsidR="00C135D9">
          <w:t xml:space="preserve">, despite being </w:t>
        </w:r>
      </w:ins>
      <w:ins w:id="1700" w:author="LG Giraudet" w:date="2021-09-30T12:49:00Z">
        <w:r w:rsidR="00B15B34">
          <w:t xml:space="preserve">given </w:t>
        </w:r>
      </w:ins>
      <w:ins w:id="1701" w:author="LG Giraudet" w:date="2021-09-30T12:47:00Z">
        <w:r w:rsidR="00C135D9">
          <w:t>the opportunity to make that call.</w:t>
        </w:r>
      </w:ins>
      <w:ins w:id="1702" w:author="LG Giraudet" w:date="2021-09-30T12:50:00Z">
        <w:r w:rsidR="00E109E8">
          <w:t xml:space="preserve"> In other words, </w:t>
        </w:r>
      </w:ins>
      <w:ins w:id="1703" w:author="LG Giraudet" w:date="2021-09-30T15:03:00Z">
        <w:r w:rsidR="003B5ADB">
          <w:t xml:space="preserve">the approach taken to </w:t>
        </w:r>
      </w:ins>
      <w:ins w:id="1704" w:author="LG Giraudet" w:date="2021-09-30T12:51:00Z">
        <w:r w:rsidR="00E109E8">
          <w:t xml:space="preserve">“co-construction” succeeded in the narrow sense of </w:t>
        </w:r>
      </w:ins>
      <w:ins w:id="1705" w:author="LG Giraudet" w:date="2021-09-30T12:50:00Z">
        <w:r w:rsidR="00E109E8">
          <w:t xml:space="preserve">bringing closer the citizens and policy-makers, but not in </w:t>
        </w:r>
      </w:ins>
      <w:ins w:id="1706" w:author="LG Giraudet" w:date="2021-09-30T12:52:00Z">
        <w:r w:rsidR="00D71E8A">
          <w:t>the</w:t>
        </w:r>
      </w:ins>
      <w:ins w:id="1707" w:author="LG Giraudet" w:date="2021-09-30T12:51:00Z">
        <w:r w:rsidR="00E109E8">
          <w:t xml:space="preserve"> broader sense of </w:t>
        </w:r>
      </w:ins>
      <w:ins w:id="1708" w:author="LG Giraudet" w:date="2021-09-30T12:50:00Z">
        <w:r w:rsidR="00E109E8">
          <w:t xml:space="preserve">bringing closer the </w:t>
        </w:r>
      </w:ins>
      <w:ins w:id="1709" w:author="LG Giraudet" w:date="2021-09-30T12:52:00Z">
        <w:r w:rsidR="00E109E8">
          <w:t xml:space="preserve">citizens and the </w:t>
        </w:r>
      </w:ins>
      <w:ins w:id="1710" w:author="LG Giraudet" w:date="2021-09-30T12:50:00Z">
        <w:r w:rsidR="00E109E8">
          <w:t>broader public.</w:t>
        </w:r>
      </w:ins>
    </w:p>
    <w:p w:rsidR="005C08A4" w:rsidRPr="003B7953" w:rsidRDefault="005C08A4" w:rsidP="00D6061C">
      <w:pPr>
        <w:rPr>
          <w:ins w:id="1711" w:author="LG Giraudet" w:date="2021-09-30T16:09:00Z"/>
        </w:rPr>
      </w:pPr>
      <w:bookmarkStart w:id="1712" w:name="_GoBack"/>
      <w:bookmarkEnd w:id="1712"/>
    </w:p>
    <w:p w:rsidR="00285A39" w:rsidRPr="00B90480" w:rsidRDefault="004B3D76" w:rsidP="00706686">
      <w:pPr>
        <w:rPr>
          <w:ins w:id="1713" w:author="LG Giraudet" w:date="2021-09-30T12:56:00Z"/>
        </w:rPr>
      </w:pPr>
      <w:del w:id="1714" w:author="LG Giraudet" w:date="2021-09-30T15:03:00Z">
        <w:r w:rsidRPr="003B7953" w:rsidDel="00C63676">
          <w:delText xml:space="preserve">As </w:delText>
        </w:r>
      </w:del>
      <w:proofErr w:type="spellStart"/>
      <w:ins w:id="1715" w:author="LG Giraudet" w:date="2021-09-30T15:03:00Z">
        <w:r w:rsidR="00C63676">
          <w:t>With</w:t>
        </w:r>
        <w:proofErr w:type="spellEnd"/>
        <w:r w:rsidR="00C63676" w:rsidRPr="003B7953">
          <w:t xml:space="preserve"> </w:t>
        </w:r>
      </w:ins>
      <w:r w:rsidRPr="003B7953">
        <w:t xml:space="preserve">climate </w:t>
      </w:r>
      <w:del w:id="1716" w:author="LG Giraudet" w:date="2021-09-23T17:50:00Z">
        <w:r w:rsidRPr="003B7953" w:rsidDel="00CD6F3F">
          <w:delText xml:space="preserve">citizens’ </w:delText>
        </w:r>
      </w:del>
      <w:r w:rsidRPr="003B7953">
        <w:t xml:space="preserve">assemblies </w:t>
      </w:r>
      <w:del w:id="1717" w:author="LG Giraudet" w:date="2021-09-30T15:03:00Z">
        <w:r w:rsidRPr="003B7953" w:rsidDel="00C63676">
          <w:delText xml:space="preserve">are </w:delText>
        </w:r>
      </w:del>
      <w:r w:rsidRPr="003B7953">
        <w:t xml:space="preserve">mushrooming at </w:t>
      </w:r>
      <w:del w:id="1718" w:author="LG Giraudet" w:date="2021-07-20T15:17:00Z">
        <w:r w:rsidRPr="003B7953" w:rsidDel="003B7953">
          <w:delText xml:space="preserve">both </w:delText>
        </w:r>
      </w:del>
      <w:r w:rsidRPr="003B7953">
        <w:t>the sub-national</w:t>
      </w:r>
      <w:ins w:id="1719" w:author="LG Giraudet" w:date="2021-07-20T15:17:00Z">
        <w:r w:rsidR="003B7953">
          <w:t xml:space="preserve">, </w:t>
        </w:r>
      </w:ins>
      <w:del w:id="1720" w:author="LG Giraudet" w:date="2021-07-20T15:17:00Z">
        <w:r w:rsidRPr="003B7953" w:rsidDel="003B7953">
          <w:delText xml:space="preserve"> and </w:delText>
        </w:r>
      </w:del>
      <w:r w:rsidRPr="003B7953">
        <w:t xml:space="preserve">national (e.g., in Germany, Spain, Scotland) </w:t>
      </w:r>
      <w:ins w:id="1721" w:author="LG Giraudet" w:date="2021-07-20T15:17:00Z">
        <w:r w:rsidR="003B7953">
          <w:t xml:space="preserve">and European </w:t>
        </w:r>
      </w:ins>
      <w:r w:rsidRPr="003B7953">
        <w:t xml:space="preserve">levels, </w:t>
      </w:r>
      <w:ins w:id="1722" w:author="LG Giraudet" w:date="2021-09-30T12:53:00Z">
        <w:r w:rsidR="001F512A">
          <w:t>what then should be emulated from the French CCC</w:t>
        </w:r>
      </w:ins>
      <w:ins w:id="1723" w:author="LG Giraudet" w:date="2021-09-30T15:04:00Z">
        <w:r w:rsidR="00C63676">
          <w:t>, and what should not</w:t>
        </w:r>
      </w:ins>
      <w:ins w:id="1724" w:author="LG Giraudet" w:date="2021-09-30T12:53:00Z">
        <w:r w:rsidR="001F512A">
          <w:t>?</w:t>
        </w:r>
      </w:ins>
      <w:del w:id="1725" w:author="LG Giraudet" w:date="2021-09-30T12:53:00Z">
        <w:r w:rsidR="006C1454" w:rsidRPr="003B7953" w:rsidDel="001F512A">
          <w:delText xml:space="preserve">the question arises as to whether the </w:delText>
        </w:r>
        <w:r w:rsidRPr="003B7953" w:rsidDel="001F512A">
          <w:delText xml:space="preserve">approach </w:delText>
        </w:r>
        <w:r w:rsidR="006C1454" w:rsidRPr="003B7953" w:rsidDel="001F512A">
          <w:delText xml:space="preserve">should </w:delText>
        </w:r>
        <w:r w:rsidRPr="003B7953" w:rsidDel="001F512A">
          <w:delText>be emulated</w:delText>
        </w:r>
        <w:r w:rsidR="006C1454" w:rsidRPr="003B7953" w:rsidDel="001F512A">
          <w:delText>.</w:delText>
        </w:r>
        <w:r w:rsidR="006C1454" w:rsidRPr="003B7953" w:rsidDel="000E5439">
          <w:delText xml:space="preserve"> </w:delText>
        </w:r>
        <w:r w:rsidRPr="003B7953" w:rsidDel="000E5439">
          <w:delText xml:space="preserve">Answering </w:delText>
        </w:r>
        <w:r w:rsidR="006C1454" w:rsidRPr="003B7953" w:rsidDel="000E5439">
          <w:delText xml:space="preserve">it </w:delText>
        </w:r>
        <w:r w:rsidRPr="003B7953" w:rsidDel="000E5439">
          <w:delText>will require further analysis</w:delText>
        </w:r>
        <w:r w:rsidR="00F437B3" w:rsidRPr="003B7953" w:rsidDel="000E5439">
          <w:delText xml:space="preserve"> – a common challenge in citizens’ assemblies</w:delText>
        </w:r>
        <w:r w:rsidRPr="003B7953" w:rsidDel="000E5439">
          <w:delText xml:space="preserve"> </w:delText>
        </w:r>
        <w:r w:rsidR="00F437B3" w:rsidRPr="003B7953" w:rsidDel="000E5439">
          <w:delText xml:space="preserve">research, which tends to focus on the structure and process phases, but very little on long-term follow-up </w:delText>
        </w:r>
        <w:r w:rsidRPr="003B7953" w:rsidDel="000E5439">
          <w:delText>(Jacquet and van der Droes, 2020).</w:delText>
        </w:r>
      </w:del>
      <w:ins w:id="1726" w:author="LG Giraudet" w:date="2021-09-30T12:55:00Z">
        <w:r w:rsidR="00285A39">
          <w:t xml:space="preserve"> </w:t>
        </w:r>
      </w:ins>
      <w:ins w:id="1727" w:author="LG Giraudet" w:date="2021-09-30T15:39:00Z">
        <w:r w:rsidR="00D9768D">
          <w:t>As for the dos</w:t>
        </w:r>
      </w:ins>
      <w:ins w:id="1728" w:author="LG Giraudet" w:date="2021-09-30T12:55:00Z">
        <w:r w:rsidR="00285A39">
          <w:t xml:space="preserve">, the </w:t>
        </w:r>
      </w:ins>
      <w:ins w:id="1729" w:author="LG Giraudet" w:date="2021-09-30T15:04:00Z">
        <w:r w:rsidR="00A57A85">
          <w:t>responsiveness of the framework</w:t>
        </w:r>
      </w:ins>
      <w:ins w:id="1730" w:author="LG Giraudet" w:date="2021-09-30T15:31:00Z">
        <w:r w:rsidR="00435DB5">
          <w:t xml:space="preserve"> </w:t>
        </w:r>
      </w:ins>
      <w:ins w:id="1731" w:author="LG Giraudet" w:date="2021-09-30T15:33:00Z">
        <w:r w:rsidR="00435DB5">
          <w:t>helped empower the citizens</w:t>
        </w:r>
      </w:ins>
      <w:ins w:id="1732" w:author="LG Giraudet" w:date="2021-09-30T15:35:00Z">
        <w:r w:rsidR="0014344E">
          <w:t xml:space="preserve"> and keep them engag</w:t>
        </w:r>
      </w:ins>
      <w:ins w:id="1733" w:author="LG Giraudet" w:date="2021-09-30T15:36:00Z">
        <w:r w:rsidR="0014344E">
          <w:t xml:space="preserve">ed even after deliberation was completed. While we view this as a positive outcome, we note that it </w:t>
        </w:r>
      </w:ins>
      <w:ins w:id="1734" w:author="LG Giraudet" w:date="2021-09-30T15:35:00Z">
        <w:r w:rsidR="00706686">
          <w:t xml:space="preserve">raises a yet unspoken issue as to </w:t>
        </w:r>
      </w:ins>
      <w:ins w:id="1735" w:author="LG Giraudet" w:date="2021-09-30T12:56:00Z">
        <w:r w:rsidR="00285A39" w:rsidRPr="003B7953">
          <w:t xml:space="preserve">the extent to which individual citizens should be kept in the loop </w:t>
        </w:r>
      </w:ins>
      <w:ins w:id="1736" w:author="LG Giraudet" w:date="2021-09-30T15:46:00Z">
        <w:r w:rsidR="002430BE">
          <w:t>in the post-assembly phase</w:t>
        </w:r>
      </w:ins>
      <w:ins w:id="1737" w:author="LG Giraudet" w:date="2021-09-30T12:56:00Z">
        <w:r w:rsidR="00285A39" w:rsidRPr="003B7953">
          <w:t>.</w:t>
        </w:r>
      </w:ins>
    </w:p>
    <w:p w:rsidR="00285A39" w:rsidRPr="003B7953" w:rsidDel="00285A39" w:rsidRDefault="00D9768D" w:rsidP="00670BCB">
      <w:pPr>
        <w:rPr>
          <w:del w:id="1738" w:author="LG Giraudet" w:date="2021-09-30T12:56:00Z"/>
        </w:rPr>
      </w:pPr>
      <w:ins w:id="1739" w:author="LG Giraudet" w:date="2021-09-30T15:39:00Z">
        <w:r>
          <w:t xml:space="preserve">As for the don’ts, the French CCC lacked a clear commitment structure, </w:t>
        </w:r>
      </w:ins>
      <w:ins w:id="1740" w:author="LG Giraudet" w:date="2021-09-30T15:40:00Z">
        <w:r>
          <w:t>such that, despite a co-construction approach, no political uptake occurred among the broader public</w:t>
        </w:r>
      </w:ins>
      <w:ins w:id="1741" w:author="LG Giraudet" w:date="2021-09-30T15:43:00Z">
        <w:r>
          <w:t xml:space="preserve">. While this is a common </w:t>
        </w:r>
      </w:ins>
      <w:ins w:id="1742" w:author="LG Giraudet" w:date="2021-09-30T15:44:00Z">
        <w:r>
          <w:t xml:space="preserve">concern with citizens’ assemblies, </w:t>
        </w:r>
      </w:ins>
      <w:ins w:id="1743" w:author="LG Giraudet" w:date="2021-09-30T15:46:00Z">
        <w:r w:rsidR="00670BCB">
          <w:t xml:space="preserve">the </w:t>
        </w:r>
        <w:r w:rsidR="00CD3A17">
          <w:t>issue took a dramatic turn with</w:t>
        </w:r>
      </w:ins>
    </w:p>
    <w:p w:rsidR="00976B26" w:rsidDel="00285A39" w:rsidRDefault="00384A93" w:rsidP="001F1378">
      <w:pPr>
        <w:rPr>
          <w:del w:id="1744" w:author="LG Giraudet" w:date="2021-09-30T12:56:00Z"/>
        </w:rPr>
      </w:pPr>
      <w:del w:id="1745" w:author="LG Giraudet" w:date="2021-09-30T15:44:00Z">
        <w:r w:rsidRPr="003B7953" w:rsidDel="00D9768D">
          <w:delText>Another important area for further research is to assess the implications of</w:delText>
        </w:r>
      </w:del>
      <w:r w:rsidRPr="003B7953">
        <w:t xml:space="preserve"> </w:t>
      </w:r>
      <w:proofErr w:type="gramStart"/>
      <w:r w:rsidRPr="003B7953">
        <w:t>the</w:t>
      </w:r>
      <w:proofErr w:type="gramEnd"/>
      <w:r w:rsidRPr="003B7953">
        <w:t xml:space="preserve"> intense personification of the </w:t>
      </w:r>
      <w:del w:id="1746" w:author="LG Giraudet" w:date="2021-09-30T15:47:00Z">
        <w:r w:rsidRPr="003B7953" w:rsidDel="00670BCB">
          <w:delText>device</w:delText>
        </w:r>
      </w:del>
      <w:ins w:id="1747" w:author="LG Giraudet" w:date="2021-09-30T15:47:00Z">
        <w:r w:rsidR="00670BCB">
          <w:t>CCC</w:t>
        </w:r>
      </w:ins>
      <w:r w:rsidRPr="003B7953">
        <w:t xml:space="preserve">, framed as a </w:t>
      </w:r>
      <w:del w:id="1748" w:author="LG Giraudet" w:date="2021-09-30T15:47:00Z">
        <w:r w:rsidRPr="003B7953" w:rsidDel="00296782">
          <w:delText xml:space="preserve">one-sided </w:delText>
        </w:r>
      </w:del>
      <w:ins w:id="1749" w:author="LG Giraudet" w:date="2021-09-30T15:47:00Z">
        <w:r w:rsidR="00296782">
          <w:t xml:space="preserve">“no filter” </w:t>
        </w:r>
      </w:ins>
      <w:r w:rsidRPr="003B7953">
        <w:t xml:space="preserve">interaction between the President himself and the citizens. </w:t>
      </w:r>
      <w:del w:id="1750" w:author="LG Giraudet" w:date="2021-09-30T15:48:00Z">
        <w:r w:rsidRPr="003B7953" w:rsidDel="00296782">
          <w:delText xml:space="preserve">This was epitomized by the </w:delText>
        </w:r>
        <w:r w:rsidR="00643C77" w:rsidRPr="003B7953" w:rsidDel="00296782">
          <w:delText xml:space="preserve">President’s commitment to follow-up on the measures </w:delText>
        </w:r>
        <w:r w:rsidRPr="003B7953" w:rsidDel="00296782">
          <w:delText>“</w:delText>
        </w:r>
        <w:r w:rsidR="00643C77" w:rsidRPr="003B7953" w:rsidDel="00296782">
          <w:delText>without filter</w:delText>
        </w:r>
      </w:del>
      <w:del w:id="1751" w:author="LG Giraudet" w:date="2021-09-30T15:37:00Z">
        <w:r w:rsidRPr="003B7953" w:rsidDel="0014344E">
          <w:delText>.</w:delText>
        </w:r>
      </w:del>
      <w:del w:id="1752" w:author="LG Giraudet" w:date="2021-09-30T15:48:00Z">
        <w:r w:rsidRPr="003B7953" w:rsidDel="00296782">
          <w:delText xml:space="preserve">” </w:delText>
        </w:r>
      </w:del>
      <w:ins w:id="1753" w:author="LG Giraudet" w:date="2021-09-30T15:48:00Z">
        <w:r w:rsidR="00296782">
          <w:t xml:space="preserve">The “no filter” commitment </w:t>
        </w:r>
      </w:ins>
      <w:ins w:id="1754" w:author="LG Giraudet" w:date="2021-09-30T15:38:00Z">
        <w:r w:rsidR="0014344E">
          <w:t>generated widespread comment</w:t>
        </w:r>
      </w:ins>
      <w:ins w:id="1755" w:author="LG Giraudet" w:date="2021-09-30T15:48:00Z">
        <w:r w:rsidR="00296782">
          <w:t xml:space="preserve"> and, </w:t>
        </w:r>
      </w:ins>
      <w:del w:id="1756" w:author="LG Giraudet" w:date="2021-09-30T15:48:00Z">
        <w:r w:rsidR="00531BBA" w:rsidRPr="003B7953" w:rsidDel="00296782">
          <w:delText xml:space="preserve">Yet </w:delText>
        </w:r>
      </w:del>
      <w:r w:rsidR="00F43447" w:rsidRPr="003B7953">
        <w:t xml:space="preserve">whatever </w:t>
      </w:r>
      <w:del w:id="1757" w:author="LG Giraudet" w:date="2021-09-30T15:48:00Z">
        <w:r w:rsidR="008C2131" w:rsidRPr="003B7953" w:rsidDel="00296782">
          <w:delText xml:space="preserve">this </w:delText>
        </w:r>
      </w:del>
      <w:ins w:id="1758" w:author="LG Giraudet" w:date="2021-09-30T15:48:00Z">
        <w:r w:rsidR="00296782">
          <w:t xml:space="preserve">it </w:t>
        </w:r>
      </w:ins>
      <w:r w:rsidR="008C2131" w:rsidRPr="003B7953">
        <w:t>meant</w:t>
      </w:r>
      <w:r w:rsidR="00F43447" w:rsidRPr="003B7953">
        <w:t xml:space="preserve">, </w:t>
      </w:r>
      <w:del w:id="1759" w:author="LG Giraudet" w:date="2021-09-30T15:49:00Z">
        <w:r w:rsidR="00F43447" w:rsidRPr="003B7953" w:rsidDel="005D2F97">
          <w:delText xml:space="preserve">the President can already </w:delText>
        </w:r>
      </w:del>
      <w:ins w:id="1760" w:author="LG Giraudet" w:date="2021-09-30T15:49:00Z">
        <w:r w:rsidR="005D2F97">
          <w:t xml:space="preserve">it can </w:t>
        </w:r>
      </w:ins>
      <w:r w:rsidR="00F43447" w:rsidRPr="003B7953">
        <w:t xml:space="preserve">be said to have </w:t>
      </w:r>
      <w:ins w:id="1761" w:author="LG Giraudet" w:date="2021-09-30T15:49:00Z">
        <w:r w:rsidR="005D2F97">
          <w:t xml:space="preserve">been </w:t>
        </w:r>
      </w:ins>
      <w:r w:rsidR="00F43447" w:rsidRPr="003B7953">
        <w:t xml:space="preserve">defected on </w:t>
      </w:r>
      <w:del w:id="1762" w:author="LG Giraudet" w:date="2021-09-30T15:49:00Z">
        <w:r w:rsidR="00F43447" w:rsidRPr="003B7953" w:rsidDel="005D2F97">
          <w:delText xml:space="preserve">this commitment </w:delText>
        </w:r>
      </w:del>
      <w:ins w:id="1763" w:author="LG Giraudet" w:date="2021-09-30T15:49:00Z">
        <w:r w:rsidR="005D2F97">
          <w:t xml:space="preserve">by the President </w:t>
        </w:r>
      </w:ins>
      <w:r w:rsidR="00F43447" w:rsidRPr="003B7953">
        <w:t xml:space="preserve">on at least two occasions – first by </w:t>
      </w:r>
      <w:del w:id="1764" w:author="LG Giraudet" w:date="2021-09-30T15:49:00Z">
        <w:r w:rsidR="00F43447" w:rsidRPr="003B7953" w:rsidDel="00564490">
          <w:delText xml:space="preserve">using </w:delText>
        </w:r>
      </w:del>
      <w:ins w:id="1765" w:author="LG Giraudet" w:date="2021-09-30T15:49:00Z">
        <w:r w:rsidR="00564490">
          <w:t xml:space="preserve">claiming </w:t>
        </w:r>
      </w:ins>
      <w:r w:rsidR="00F43447" w:rsidRPr="003B7953">
        <w:t xml:space="preserve">“trump cards,” second by having the government rework the citizens’ proposals before submitting them to Parliament. </w:t>
      </w:r>
      <w:del w:id="1766" w:author="LG Giraudet" w:date="2021-07-20T15:18:00Z">
        <w:r w:rsidR="008C2131" w:rsidRPr="003B7953" w:rsidDel="00505F6F">
          <w:delText>This kind of move is likely to dissipate the trust that citizens’ assemblies are expected to build.</w:delText>
        </w:r>
      </w:del>
      <w:ins w:id="1767" w:author="LG Giraudet" w:date="2021-09-30T15:50:00Z">
        <w:r w:rsidR="001F1378">
          <w:t xml:space="preserve"> Ironically, the outcome could have been different had the citizens seize the opportunity to submit their proposals to referendum. </w:t>
        </w:r>
      </w:ins>
      <w:ins w:id="1768" w:author="LG Giraudet" w:date="2021-09-30T15:51:00Z">
        <w:r w:rsidR="001F1378">
          <w:t xml:space="preserve">Our view here is that a </w:t>
        </w:r>
      </w:ins>
      <w:ins w:id="1769" w:author="LG Giraudet" w:date="2021-09-30T15:53:00Z">
        <w:r w:rsidR="00AC3105">
          <w:t>more transparent and outspoken</w:t>
        </w:r>
      </w:ins>
      <w:ins w:id="1770" w:author="LG Giraudet" w:date="2021-09-30T15:51:00Z">
        <w:r w:rsidR="001F1378">
          <w:t xml:space="preserve"> commitment structure as to </w:t>
        </w:r>
      </w:ins>
      <w:ins w:id="1771" w:author="LG Giraudet" w:date="2021-09-30T15:59:00Z">
        <w:r w:rsidR="00AC3105">
          <w:t xml:space="preserve">how the executive might respond </w:t>
        </w:r>
      </w:ins>
      <w:ins w:id="1772" w:author="LG Giraudet" w:date="2021-09-30T15:56:00Z">
        <w:r w:rsidR="00AC3105">
          <w:t>to the citizens</w:t>
        </w:r>
      </w:ins>
      <w:ins w:id="1773" w:author="LG Giraudet" w:date="2021-09-30T15:57:00Z">
        <w:r w:rsidR="00AC3105">
          <w:t xml:space="preserve">’ proposals </w:t>
        </w:r>
      </w:ins>
      <w:ins w:id="1774" w:author="LG Giraudet" w:date="2021-09-30T15:54:00Z">
        <w:r w:rsidR="00AC3105">
          <w:t xml:space="preserve">could </w:t>
        </w:r>
      </w:ins>
      <w:ins w:id="1775" w:author="LG Giraudet" w:date="2021-09-30T16:00:00Z">
        <w:r w:rsidR="00AC3105">
          <w:t>make the assembly’s mandate more straightforward to both the participating citizens and the general public.</w:t>
        </w:r>
      </w:ins>
    </w:p>
    <w:p w:rsidR="0040654F" w:rsidRPr="007718DF" w:rsidRDefault="0040654F">
      <w:pPr>
        <w:rPr>
          <w:rFonts w:asciiTheme="majorHAnsi" w:eastAsiaTheme="majorEastAsia" w:hAnsiTheme="majorHAnsi" w:cstheme="majorBidi"/>
          <w:b/>
          <w:bCs/>
          <w:color w:val="365F91" w:themeColor="accent1" w:themeShade="BF"/>
          <w:sz w:val="28"/>
          <w:szCs w:val="28"/>
        </w:rPr>
      </w:pPr>
      <w:r w:rsidRPr="007718DF">
        <w:br w:type="page"/>
      </w:r>
    </w:p>
    <w:p w:rsidR="00F157CB" w:rsidRPr="00007B11" w:rsidRDefault="00F157CB" w:rsidP="00F157CB">
      <w:pPr>
        <w:pStyle w:val="Titre1"/>
        <w:rPr>
          <w:lang w:val="fr-FR"/>
          <w:rPrChange w:id="1776" w:author="LG Giraudet" w:date="2021-09-30T16:02:00Z">
            <w:rPr>
              <w:lang w:val="fr-FR"/>
            </w:rPr>
          </w:rPrChange>
        </w:rPr>
      </w:pPr>
      <w:proofErr w:type="spellStart"/>
      <w:r w:rsidRPr="00007B11">
        <w:rPr>
          <w:lang w:val="fr-FR"/>
        </w:rPr>
        <w:lastRenderedPageBreak/>
        <w:t>References</w:t>
      </w:r>
      <w:proofErr w:type="spellEnd"/>
    </w:p>
    <w:p w:rsidR="002075A1" w:rsidRPr="00D63C4C" w:rsidRDefault="002075A1" w:rsidP="00EF5B28">
      <w:pPr>
        <w:spacing w:after="0" w:line="240" w:lineRule="auto"/>
        <w:ind w:hanging="480"/>
        <w:rPr>
          <w:rFonts w:eastAsia="Times New Roman" w:cs="Times New Roman"/>
          <w:szCs w:val="24"/>
          <w:lang w:val="fr-FR"/>
        </w:rPr>
      </w:pPr>
      <w:r w:rsidRPr="00007B11">
        <w:rPr>
          <w:rFonts w:eastAsia="Times New Roman" w:cs="Times New Roman"/>
          <w:szCs w:val="24"/>
          <w:lang w:val="fr-FR"/>
          <w:rPrChange w:id="1777" w:author="LG Giraudet" w:date="2021-09-30T16:02:00Z">
            <w:rPr>
              <w:rFonts w:eastAsia="Times New Roman" w:cs="Times New Roman"/>
              <w:szCs w:val="24"/>
              <w:lang w:val="fr-FR"/>
            </w:rPr>
          </w:rPrChange>
        </w:rPr>
        <w:t xml:space="preserve">Assemblée Nationale, 2021. </w:t>
      </w:r>
      <w:r>
        <w:rPr>
          <w:lang w:val="fr-FR"/>
        </w:rPr>
        <w:t>Etude d’impact. Projet de loi</w:t>
      </w:r>
      <w:r w:rsidRPr="00B90480">
        <w:rPr>
          <w:lang w:val="fr-FR"/>
        </w:rPr>
        <w:t xml:space="preserve"> portant lutte contre le dérèglement climatique et renforcement de la résilience face à ses effets</w:t>
      </w:r>
      <w:r>
        <w:rPr>
          <w:lang w:val="fr-FR"/>
        </w:rPr>
        <w:t xml:space="preserve">. </w:t>
      </w:r>
      <w:r w:rsidR="00D63C4C" w:rsidRPr="00D63C4C">
        <w:rPr>
          <w:lang w:val="fr-FR"/>
        </w:rPr>
        <w:t>https://www.assemblee-nationale.fr/dyn/15/textes/l15b3875_etude-impact.pdf</w:t>
      </w:r>
    </w:p>
    <w:p w:rsidR="00614D90" w:rsidRDefault="00614D90" w:rsidP="00EF5B28">
      <w:pPr>
        <w:spacing w:after="0" w:line="240" w:lineRule="auto"/>
        <w:ind w:hanging="480"/>
        <w:rPr>
          <w:rFonts w:eastAsia="Times New Roman" w:cs="Times New Roman"/>
          <w:szCs w:val="24"/>
        </w:rPr>
      </w:pPr>
      <w:proofErr w:type="gramStart"/>
      <w:r w:rsidRPr="00BB59C4">
        <w:rPr>
          <w:rFonts w:eastAsia="Times New Roman" w:cs="Times New Roman"/>
          <w:szCs w:val="24"/>
        </w:rPr>
        <w:t>Baber, W., Bartlett, R., 2021.</w:t>
      </w:r>
      <w:proofErr w:type="gramEnd"/>
      <w:r w:rsidRPr="00BB59C4">
        <w:rPr>
          <w:rFonts w:eastAsia="Times New Roman" w:cs="Times New Roman"/>
          <w:szCs w:val="24"/>
        </w:rPr>
        <w:t xml:space="preserve"> </w:t>
      </w:r>
      <w:proofErr w:type="gramStart"/>
      <w:r w:rsidRPr="00614D90">
        <w:rPr>
          <w:rFonts w:eastAsia="Times New Roman" w:cs="Times New Roman"/>
          <w:szCs w:val="24"/>
        </w:rPr>
        <w:t>Deliberative Democracy and the Environment 14.</w:t>
      </w:r>
      <w:proofErr w:type="gramEnd"/>
    </w:p>
    <w:p w:rsidR="00516F88" w:rsidDel="00C02693" w:rsidRDefault="00516F88" w:rsidP="00EF5B28">
      <w:pPr>
        <w:spacing w:after="0" w:line="240" w:lineRule="auto"/>
        <w:ind w:hanging="480"/>
        <w:rPr>
          <w:del w:id="1778" w:author="LG Giraudet" w:date="2021-07-21T14:47:00Z"/>
          <w:rFonts w:eastAsia="Times New Roman" w:cs="Times New Roman"/>
          <w:szCs w:val="24"/>
        </w:rPr>
      </w:pPr>
      <w:del w:id="1779" w:author="LG Giraudet" w:date="2021-07-21T14:47:00Z">
        <w:r w:rsidRPr="00516F88" w:rsidDel="00C02693">
          <w:rPr>
            <w:rFonts w:eastAsia="Times New Roman" w:cs="Times New Roman"/>
            <w:szCs w:val="24"/>
          </w:rPr>
          <w:delText xml:space="preserve">Berg, M., Lidskog, R., 2018. Deliberative democracy meets democratised science: a deliberative systems approach to global environmental governance. Environmental Politics 27, 1–20. </w:delText>
        </w:r>
        <w:r w:rsidR="00E5537E" w:rsidDel="00C02693">
          <w:fldChar w:fldCharType="begin"/>
        </w:r>
        <w:r w:rsidR="00E5537E" w:rsidDel="00C02693">
          <w:delInstrText xml:space="preserve"> HYPERLINK "https://doi.org/10.1080/09644016.2017.1371919" </w:delInstrText>
        </w:r>
        <w:r w:rsidR="00E5537E" w:rsidDel="00C02693">
          <w:fldChar w:fldCharType="separate"/>
        </w:r>
        <w:r w:rsidRPr="00405FFB" w:rsidDel="00C02693">
          <w:rPr>
            <w:rStyle w:val="Lienhypertexte"/>
            <w:rFonts w:eastAsia="Times New Roman" w:cs="Times New Roman"/>
            <w:szCs w:val="24"/>
          </w:rPr>
          <w:delText>https://doi.org/10.1080/09644016.2017.1371919</w:delText>
        </w:r>
        <w:r w:rsidR="00E5537E" w:rsidDel="00C02693">
          <w:rPr>
            <w:rStyle w:val="Lienhypertexte"/>
            <w:rFonts w:eastAsia="Times New Roman" w:cs="Times New Roman"/>
            <w:szCs w:val="24"/>
          </w:rPr>
          <w:fldChar w:fldCharType="end"/>
        </w:r>
      </w:del>
    </w:p>
    <w:p w:rsidR="006A0A97" w:rsidRPr="00B90480" w:rsidRDefault="006A0A97" w:rsidP="00EF5B28">
      <w:pPr>
        <w:spacing w:after="0" w:line="240" w:lineRule="auto"/>
        <w:ind w:hanging="480"/>
        <w:rPr>
          <w:rFonts w:eastAsia="Times New Roman" w:cs="Times New Roman"/>
          <w:szCs w:val="24"/>
        </w:rPr>
      </w:pPr>
      <w:proofErr w:type="spellStart"/>
      <w:proofErr w:type="gramStart"/>
      <w:r w:rsidRPr="00B90480">
        <w:rPr>
          <w:rFonts w:eastAsia="Times New Roman" w:cs="Times New Roman"/>
          <w:szCs w:val="24"/>
        </w:rPr>
        <w:t>Boulianne</w:t>
      </w:r>
      <w:proofErr w:type="spellEnd"/>
      <w:r w:rsidRPr="00B90480">
        <w:rPr>
          <w:rFonts w:eastAsia="Times New Roman" w:cs="Times New Roman"/>
          <w:szCs w:val="24"/>
        </w:rPr>
        <w:t>, S., 2018.</w:t>
      </w:r>
      <w:proofErr w:type="gramEnd"/>
      <w:r w:rsidRPr="00B90480">
        <w:rPr>
          <w:rFonts w:eastAsia="Times New Roman" w:cs="Times New Roman"/>
          <w:szCs w:val="24"/>
        </w:rPr>
        <w:t xml:space="preserve"> Mini-publics and Public Opinion: Two Survey-Based Experiments. Political Studies 66, 119–136. </w:t>
      </w:r>
      <w:hyperlink r:id="rId19" w:history="1">
        <w:r w:rsidRPr="00B90480">
          <w:rPr>
            <w:rStyle w:val="Lienhypertexte"/>
            <w:rFonts w:eastAsia="Times New Roman" w:cs="Times New Roman"/>
            <w:szCs w:val="24"/>
          </w:rPr>
          <w:t>https://doi.org/10.1177/0032321717723507</w:t>
        </w:r>
      </w:hyperlink>
    </w:p>
    <w:p w:rsidR="00D6387B" w:rsidRDefault="00D6387B" w:rsidP="00EF5B28">
      <w:pPr>
        <w:spacing w:after="0" w:line="240" w:lineRule="auto"/>
        <w:ind w:hanging="480"/>
        <w:rPr>
          <w:rFonts w:eastAsia="Times New Roman" w:cs="Times New Roman"/>
          <w:szCs w:val="24"/>
        </w:rPr>
      </w:pPr>
      <w:proofErr w:type="gramStart"/>
      <w:r w:rsidRPr="00D6387B">
        <w:rPr>
          <w:rFonts w:eastAsia="Times New Roman" w:cs="Times New Roman"/>
          <w:szCs w:val="24"/>
        </w:rPr>
        <w:t>Brancaccio, F., 2020.</w:t>
      </w:r>
      <w:proofErr w:type="gramEnd"/>
      <w:r w:rsidRPr="00D6387B">
        <w:rPr>
          <w:rFonts w:eastAsia="Times New Roman" w:cs="Times New Roman"/>
          <w:szCs w:val="24"/>
        </w:rPr>
        <w:t xml:space="preserve"> Introduction: The Space-Time of the Gilets </w:t>
      </w:r>
      <w:proofErr w:type="spellStart"/>
      <w:r w:rsidRPr="00D6387B">
        <w:rPr>
          <w:rFonts w:eastAsia="Times New Roman" w:cs="Times New Roman"/>
          <w:szCs w:val="24"/>
        </w:rPr>
        <w:t>Jaunes</w:t>
      </w:r>
      <w:proofErr w:type="spellEnd"/>
      <w:r w:rsidRPr="00D6387B">
        <w:rPr>
          <w:rFonts w:eastAsia="Times New Roman" w:cs="Times New Roman"/>
          <w:szCs w:val="24"/>
        </w:rPr>
        <w:t xml:space="preserve">. South Atlantic Quarterly 119, 846–855. </w:t>
      </w:r>
      <w:hyperlink r:id="rId20" w:history="1">
        <w:r w:rsidRPr="00FE0603">
          <w:rPr>
            <w:rStyle w:val="Lienhypertexte"/>
            <w:rFonts w:eastAsia="Times New Roman" w:cs="Times New Roman"/>
            <w:szCs w:val="24"/>
          </w:rPr>
          <w:t>https://doi.org/10.1215/00382876-8663747</w:t>
        </w:r>
      </w:hyperlink>
    </w:p>
    <w:p w:rsidR="00B87217" w:rsidDel="00C02693" w:rsidRDefault="00B87217" w:rsidP="00EF5B28">
      <w:pPr>
        <w:spacing w:after="0" w:line="240" w:lineRule="auto"/>
        <w:ind w:hanging="480"/>
        <w:rPr>
          <w:del w:id="1780" w:author="LG Giraudet" w:date="2021-07-21T14:47:00Z"/>
          <w:rFonts w:eastAsia="Times New Roman" w:cs="Times New Roman"/>
          <w:szCs w:val="24"/>
        </w:rPr>
      </w:pPr>
      <w:del w:id="1781" w:author="LG Giraudet" w:date="2021-07-21T14:47:00Z">
        <w:r w:rsidRPr="00B87217" w:rsidDel="00C02693">
          <w:rPr>
            <w:rFonts w:eastAsia="Times New Roman" w:cs="Times New Roman"/>
            <w:szCs w:val="24"/>
          </w:rPr>
          <w:delText xml:space="preserve">Brown, M.B., 2006. Survey Article: Citizen Panels and the Concept of Representation*. J Political Philosophy 14, 203–225. </w:delText>
        </w:r>
        <w:r w:rsidR="00E5537E" w:rsidDel="00C02693">
          <w:fldChar w:fldCharType="begin"/>
        </w:r>
        <w:r w:rsidR="00E5537E" w:rsidDel="00C02693">
          <w:delInstrText xml:space="preserve"> HYPERLINK "https://doi.org/10.1111/j.1467-9760.2006.00245.x" </w:delInstrText>
        </w:r>
        <w:r w:rsidR="00E5537E" w:rsidDel="00C02693">
          <w:fldChar w:fldCharType="separate"/>
        </w:r>
        <w:r w:rsidRPr="00405FFB" w:rsidDel="00C02693">
          <w:rPr>
            <w:rStyle w:val="Lienhypertexte"/>
            <w:rFonts w:eastAsia="Times New Roman" w:cs="Times New Roman"/>
            <w:szCs w:val="24"/>
          </w:rPr>
          <w:delText>https://doi.org/10.1111/j.1467-9760.2006.00245.x</w:delText>
        </w:r>
        <w:r w:rsidR="00E5537E" w:rsidDel="00C02693">
          <w:rPr>
            <w:rStyle w:val="Lienhypertexte"/>
            <w:rFonts w:eastAsia="Times New Roman" w:cs="Times New Roman"/>
            <w:szCs w:val="24"/>
          </w:rPr>
          <w:fldChar w:fldCharType="end"/>
        </w:r>
      </w:del>
    </w:p>
    <w:p w:rsidR="00614D90" w:rsidRDefault="00614D90" w:rsidP="00EF5B28">
      <w:pPr>
        <w:spacing w:after="0" w:line="240" w:lineRule="auto"/>
        <w:ind w:hanging="480"/>
        <w:rPr>
          <w:rFonts w:eastAsia="Times New Roman" w:cs="Times New Roman"/>
          <w:szCs w:val="24"/>
        </w:rPr>
      </w:pPr>
      <w:proofErr w:type="spellStart"/>
      <w:r w:rsidRPr="00614D90">
        <w:rPr>
          <w:rFonts w:eastAsia="Times New Roman" w:cs="Times New Roman"/>
          <w:szCs w:val="24"/>
        </w:rPr>
        <w:t>Burnell</w:t>
      </w:r>
      <w:proofErr w:type="spellEnd"/>
      <w:r w:rsidRPr="00614D90">
        <w:rPr>
          <w:rFonts w:eastAsia="Times New Roman" w:cs="Times New Roman"/>
          <w:szCs w:val="24"/>
        </w:rPr>
        <w:t xml:space="preserve">, P., 2012. Democracy, democratization and climate change: complex relationships. Democratization 19, 813–842. </w:t>
      </w:r>
      <w:hyperlink r:id="rId21" w:history="1">
        <w:r w:rsidRPr="00405FFB">
          <w:rPr>
            <w:rStyle w:val="Lienhypertexte"/>
            <w:rFonts w:eastAsia="Times New Roman" w:cs="Times New Roman"/>
            <w:szCs w:val="24"/>
          </w:rPr>
          <w:t>https://doi.org/10.1080/13510347.2012.709684</w:t>
        </w:r>
      </w:hyperlink>
    </w:p>
    <w:p w:rsidR="00F93CB6" w:rsidRPr="00B90480" w:rsidRDefault="00F93CB6" w:rsidP="00EF5B28">
      <w:pPr>
        <w:spacing w:after="0" w:line="240" w:lineRule="auto"/>
        <w:ind w:hanging="480"/>
        <w:rPr>
          <w:rFonts w:eastAsia="Times New Roman" w:cs="Times New Roman"/>
          <w:szCs w:val="24"/>
        </w:rPr>
      </w:pPr>
      <w:proofErr w:type="spellStart"/>
      <w:proofErr w:type="gramStart"/>
      <w:r w:rsidRPr="00B90480">
        <w:rPr>
          <w:rFonts w:eastAsia="Times New Roman" w:cs="Times New Roman"/>
          <w:szCs w:val="24"/>
        </w:rPr>
        <w:t>Caluwaerts</w:t>
      </w:r>
      <w:proofErr w:type="spellEnd"/>
      <w:r w:rsidRPr="00B90480">
        <w:rPr>
          <w:rFonts w:eastAsia="Times New Roman" w:cs="Times New Roman"/>
          <w:szCs w:val="24"/>
        </w:rPr>
        <w:t xml:space="preserve">, D., </w:t>
      </w:r>
      <w:proofErr w:type="spellStart"/>
      <w:r w:rsidRPr="00B90480">
        <w:rPr>
          <w:rFonts w:eastAsia="Times New Roman" w:cs="Times New Roman"/>
          <w:szCs w:val="24"/>
        </w:rPr>
        <w:t>Reuchamps</w:t>
      </w:r>
      <w:proofErr w:type="spellEnd"/>
      <w:r w:rsidRPr="00B90480">
        <w:rPr>
          <w:rFonts w:eastAsia="Times New Roman" w:cs="Times New Roman"/>
          <w:szCs w:val="24"/>
        </w:rPr>
        <w:t>, M., 2015.</w:t>
      </w:r>
      <w:proofErr w:type="gramEnd"/>
      <w:r w:rsidRPr="00B90480">
        <w:rPr>
          <w:rFonts w:eastAsia="Times New Roman" w:cs="Times New Roman"/>
          <w:szCs w:val="24"/>
        </w:rPr>
        <w:t xml:space="preserve"> </w:t>
      </w:r>
      <w:proofErr w:type="gramStart"/>
      <w:r w:rsidRPr="00B90480">
        <w:rPr>
          <w:rFonts w:eastAsia="Times New Roman" w:cs="Times New Roman"/>
          <w:szCs w:val="24"/>
        </w:rPr>
        <w:t>Strengthening democracy through bottom-up deliberation: An assessment of the internal legitimacy of the G1000 project.</w:t>
      </w:r>
      <w:proofErr w:type="gramEnd"/>
      <w:r w:rsidRPr="00B90480">
        <w:rPr>
          <w:rFonts w:eastAsia="Times New Roman" w:cs="Times New Roman"/>
          <w:szCs w:val="24"/>
        </w:rPr>
        <w:t xml:space="preserve"> </w:t>
      </w:r>
      <w:proofErr w:type="spellStart"/>
      <w:r w:rsidRPr="00B90480">
        <w:rPr>
          <w:rFonts w:eastAsia="Times New Roman" w:cs="Times New Roman"/>
          <w:szCs w:val="24"/>
        </w:rPr>
        <w:t>Acta</w:t>
      </w:r>
      <w:proofErr w:type="spellEnd"/>
      <w:r w:rsidRPr="00B90480">
        <w:rPr>
          <w:rFonts w:eastAsia="Times New Roman" w:cs="Times New Roman"/>
          <w:szCs w:val="24"/>
        </w:rPr>
        <w:t xml:space="preserve"> </w:t>
      </w:r>
      <w:proofErr w:type="spellStart"/>
      <w:r w:rsidRPr="00B90480">
        <w:rPr>
          <w:rFonts w:eastAsia="Times New Roman" w:cs="Times New Roman"/>
          <w:szCs w:val="24"/>
        </w:rPr>
        <w:t>Polit</w:t>
      </w:r>
      <w:proofErr w:type="spellEnd"/>
      <w:r w:rsidRPr="00B90480">
        <w:rPr>
          <w:rFonts w:eastAsia="Times New Roman" w:cs="Times New Roman"/>
          <w:szCs w:val="24"/>
        </w:rPr>
        <w:t xml:space="preserve"> 50, 151–170. </w:t>
      </w:r>
      <w:hyperlink r:id="rId22" w:history="1">
        <w:r w:rsidRPr="00B90480">
          <w:rPr>
            <w:rStyle w:val="Lienhypertexte"/>
            <w:rFonts w:eastAsia="Times New Roman" w:cs="Times New Roman"/>
            <w:szCs w:val="24"/>
          </w:rPr>
          <w:t>https://doi.org/10.1057/ap.2014.2</w:t>
        </w:r>
      </w:hyperlink>
    </w:p>
    <w:p w:rsidR="00F93CB6" w:rsidRPr="00B90480" w:rsidRDefault="00F93CB6" w:rsidP="00F93CB6">
      <w:pPr>
        <w:spacing w:after="0" w:line="240" w:lineRule="auto"/>
        <w:ind w:hanging="480"/>
        <w:rPr>
          <w:rFonts w:eastAsia="Times New Roman" w:cs="Times New Roman"/>
          <w:szCs w:val="24"/>
          <w:lang w:val="fr-FR"/>
        </w:rPr>
      </w:pPr>
      <w:proofErr w:type="gramStart"/>
      <w:r w:rsidRPr="00E30CDF">
        <w:rPr>
          <w:rFonts w:eastAsia="Times New Roman" w:cs="Times New Roman"/>
          <w:szCs w:val="24"/>
        </w:rPr>
        <w:t>Chambers, S., 2009.</w:t>
      </w:r>
      <w:proofErr w:type="gramEnd"/>
      <w:r w:rsidRPr="00E30CDF">
        <w:rPr>
          <w:rFonts w:eastAsia="Times New Roman" w:cs="Times New Roman"/>
          <w:szCs w:val="24"/>
        </w:rPr>
        <w:t xml:space="preserve"> Rhetoric and the Public Sphere: Has Deliberative Democracy Abandoned Mass Democracy? </w:t>
      </w:r>
      <w:proofErr w:type="spellStart"/>
      <w:r w:rsidRPr="00B90480">
        <w:rPr>
          <w:rFonts w:eastAsia="Times New Roman" w:cs="Times New Roman"/>
          <w:szCs w:val="24"/>
          <w:lang w:val="fr-FR"/>
        </w:rPr>
        <w:t>Political</w:t>
      </w:r>
      <w:proofErr w:type="spellEnd"/>
      <w:r w:rsidRPr="00B90480">
        <w:rPr>
          <w:rFonts w:eastAsia="Times New Roman" w:cs="Times New Roman"/>
          <w:szCs w:val="24"/>
          <w:lang w:val="fr-FR"/>
        </w:rPr>
        <w:t xml:space="preserve"> Theory 37, 323–350. </w:t>
      </w:r>
      <w:r w:rsidR="002F2DDD">
        <w:fldChar w:fldCharType="begin"/>
      </w:r>
      <w:r w:rsidR="002F2DDD" w:rsidRPr="003718C2">
        <w:rPr>
          <w:lang w:val="fr-FR"/>
          <w:rPrChange w:id="1782" w:author="LG Giraudet" w:date="2021-07-20T10:25:00Z">
            <w:rPr/>
          </w:rPrChange>
        </w:rPr>
        <w:instrText xml:space="preserve"> HYPERLINK "https://doi.org/10.1177/0090591709332336" </w:instrText>
      </w:r>
      <w:r w:rsidR="002F2DDD">
        <w:fldChar w:fldCharType="separate"/>
      </w:r>
      <w:r w:rsidRPr="00B90480">
        <w:rPr>
          <w:rStyle w:val="Lienhypertexte"/>
          <w:rFonts w:eastAsia="Times New Roman" w:cs="Times New Roman"/>
          <w:szCs w:val="24"/>
          <w:lang w:val="fr-FR"/>
        </w:rPr>
        <w:t>https://doi.org/10.1177/0090591709332336</w:t>
      </w:r>
      <w:r w:rsidR="002F2DDD">
        <w:rPr>
          <w:rStyle w:val="Lienhypertexte"/>
          <w:rFonts w:eastAsia="Times New Roman" w:cs="Times New Roman"/>
          <w:szCs w:val="24"/>
          <w:lang w:val="fr-FR"/>
        </w:rPr>
        <w:fldChar w:fldCharType="end"/>
      </w:r>
    </w:p>
    <w:p w:rsidR="00EF5B28" w:rsidRPr="00E02865" w:rsidRDefault="00EF5B28" w:rsidP="00EF5B28">
      <w:pPr>
        <w:spacing w:after="0" w:line="240" w:lineRule="auto"/>
        <w:ind w:hanging="480"/>
        <w:rPr>
          <w:ins w:id="1783" w:author="LG Giraudet" w:date="2021-07-21T10:51:00Z"/>
          <w:rStyle w:val="Lienhypertexte"/>
          <w:rFonts w:eastAsia="Times New Roman" w:cs="Times New Roman"/>
          <w:szCs w:val="24"/>
          <w:lang w:val="fr-FR"/>
          <w:rPrChange w:id="1784" w:author="LG Giraudet" w:date="2021-07-21T11:16:00Z">
            <w:rPr>
              <w:ins w:id="1785" w:author="LG Giraudet" w:date="2021-07-21T10:51:00Z"/>
              <w:rStyle w:val="Lienhypertexte"/>
              <w:rFonts w:eastAsia="Times New Roman" w:cs="Times New Roman"/>
              <w:szCs w:val="24"/>
            </w:rPr>
          </w:rPrChange>
        </w:rPr>
      </w:pPr>
      <w:r w:rsidRPr="00473363">
        <w:rPr>
          <w:rFonts w:eastAsia="Times New Roman" w:cs="Times New Roman"/>
          <w:szCs w:val="24"/>
          <w:lang w:val="fr-FR"/>
        </w:rPr>
        <w:t>CCC</w:t>
      </w:r>
      <w:ins w:id="1786" w:author="LG Giraudet" w:date="2021-07-21T10:51:00Z">
        <w:r w:rsidR="00976193">
          <w:rPr>
            <w:rFonts w:eastAsia="Times New Roman" w:cs="Times New Roman"/>
            <w:szCs w:val="24"/>
            <w:lang w:val="fr-FR"/>
          </w:rPr>
          <w:t xml:space="preserve"> [Convention Citoyenne pour le Climat]</w:t>
        </w:r>
      </w:ins>
      <w:r w:rsidRPr="00473363">
        <w:rPr>
          <w:rFonts w:eastAsia="Times New Roman" w:cs="Times New Roman"/>
          <w:szCs w:val="24"/>
          <w:lang w:val="fr-FR"/>
        </w:rPr>
        <w:t>, 2020. Les propositions de la Convention Citoyenne pour le Climat.</w:t>
      </w:r>
      <w:r w:rsidR="00FA2699" w:rsidRPr="00473363">
        <w:rPr>
          <w:rFonts w:eastAsia="Times New Roman" w:cs="Times New Roman"/>
          <w:szCs w:val="24"/>
          <w:lang w:val="fr-FR"/>
        </w:rPr>
        <w:t xml:space="preserve"> </w:t>
      </w:r>
      <w:r w:rsidR="002F2DDD">
        <w:fldChar w:fldCharType="begin"/>
      </w:r>
      <w:r w:rsidR="002F2DDD" w:rsidRPr="003718C2">
        <w:rPr>
          <w:lang w:val="fr-FR"/>
          <w:rPrChange w:id="1787" w:author="LG Giraudet" w:date="2021-07-20T10:25:00Z">
            <w:rPr/>
          </w:rPrChange>
        </w:rPr>
        <w:instrText xml:space="preserve"> HYPERLINK "https://propositions.conventioncitoyennepourleclimat.fr/pdf/ccc-rapport-final.pdf" </w:instrText>
      </w:r>
      <w:r w:rsidR="002F2DDD">
        <w:fldChar w:fldCharType="separate"/>
      </w:r>
      <w:r w:rsidR="00FA2699" w:rsidRPr="00E02865">
        <w:rPr>
          <w:rStyle w:val="Lienhypertexte"/>
          <w:rFonts w:eastAsia="Times New Roman" w:cs="Times New Roman"/>
          <w:szCs w:val="24"/>
          <w:lang w:val="fr-FR"/>
          <w:rPrChange w:id="1788" w:author="LG Giraudet" w:date="2021-07-21T11:16:00Z">
            <w:rPr>
              <w:rStyle w:val="Lienhypertexte"/>
              <w:rFonts w:eastAsia="Times New Roman" w:cs="Times New Roman"/>
              <w:szCs w:val="24"/>
            </w:rPr>
          </w:rPrChange>
        </w:rPr>
        <w:t>https://propositions.conventioncitoyennepourleclimat.fr/pdf/ccc-rapport-final.pdf</w:t>
      </w:r>
      <w:r w:rsidR="002F2DDD">
        <w:rPr>
          <w:rStyle w:val="Lienhypertexte"/>
          <w:rFonts w:eastAsia="Times New Roman" w:cs="Times New Roman"/>
          <w:szCs w:val="24"/>
        </w:rPr>
        <w:fldChar w:fldCharType="end"/>
      </w:r>
    </w:p>
    <w:p w:rsidR="00976193" w:rsidRPr="00976193" w:rsidRDefault="00976193" w:rsidP="00EF5B28">
      <w:pPr>
        <w:spacing w:after="0" w:line="240" w:lineRule="auto"/>
        <w:ind w:hanging="480"/>
        <w:rPr>
          <w:rFonts w:eastAsia="Times New Roman" w:cs="Times New Roman"/>
          <w:szCs w:val="24"/>
          <w:lang w:val="fr-FR"/>
          <w:rPrChange w:id="1789" w:author="LG Giraudet" w:date="2021-07-21T10:51:00Z">
            <w:rPr>
              <w:rFonts w:eastAsia="Times New Roman" w:cs="Times New Roman"/>
              <w:szCs w:val="24"/>
            </w:rPr>
          </w:rPrChange>
        </w:rPr>
      </w:pPr>
      <w:ins w:id="1790" w:author="LG Giraudet" w:date="2021-07-21T10:51:00Z">
        <w:r w:rsidRPr="00976193">
          <w:rPr>
            <w:rStyle w:val="Lienhypertexte"/>
            <w:rFonts w:eastAsia="Times New Roman" w:cs="Times New Roman"/>
            <w:szCs w:val="24"/>
            <w:lang w:val="fr-FR"/>
            <w:rPrChange w:id="1791" w:author="LG Giraudet" w:date="2021-07-21T10:51:00Z">
              <w:rPr>
                <w:rStyle w:val="Lienhypertexte"/>
                <w:rFonts w:eastAsia="Times New Roman" w:cs="Times New Roman"/>
                <w:szCs w:val="24"/>
              </w:rPr>
            </w:rPrChange>
          </w:rPr>
          <w:t>CCC [Convention Citoyenne pour le Climat], 2021</w:t>
        </w:r>
      </w:ins>
    </w:p>
    <w:p w:rsidR="0007106D" w:rsidRPr="00B90480" w:rsidRDefault="0007106D" w:rsidP="00EF5B28">
      <w:pPr>
        <w:spacing w:after="0" w:line="240" w:lineRule="auto"/>
        <w:ind w:hanging="480"/>
        <w:rPr>
          <w:rFonts w:eastAsia="Times New Roman" w:cs="Times New Roman"/>
          <w:szCs w:val="24"/>
        </w:rPr>
      </w:pPr>
      <w:r w:rsidRPr="00B90480">
        <w:rPr>
          <w:rFonts w:eastAsia="Times New Roman" w:cs="Times New Roman"/>
          <w:szCs w:val="24"/>
        </w:rPr>
        <w:t xml:space="preserve">Courant, D., 2020. Citizens’ Assemblies for Referendums and Constitutional Reforms: Is there an “Irish model” for Deliberative Democracy? </w:t>
      </w:r>
      <w:r w:rsidRPr="00BB59C4">
        <w:rPr>
          <w:rFonts w:eastAsia="Times New Roman" w:cs="Times New Roman"/>
          <w:szCs w:val="24"/>
        </w:rPr>
        <w:t xml:space="preserve">Front. Polit. Sci. 2. </w:t>
      </w:r>
      <w:hyperlink r:id="rId23" w:history="1">
        <w:r w:rsidRPr="00B90480">
          <w:rPr>
            <w:rStyle w:val="Lienhypertexte"/>
            <w:rFonts w:eastAsia="Times New Roman" w:cs="Times New Roman"/>
            <w:szCs w:val="24"/>
          </w:rPr>
          <w:t>https://doi.org/10.3389/fpos.2020.591983</w:t>
        </w:r>
      </w:hyperlink>
    </w:p>
    <w:p w:rsidR="00360746" w:rsidRPr="00B90480" w:rsidRDefault="00360746" w:rsidP="00EF5B28">
      <w:pPr>
        <w:spacing w:after="0" w:line="240" w:lineRule="auto"/>
        <w:ind w:hanging="480"/>
        <w:rPr>
          <w:rFonts w:eastAsia="Times New Roman" w:cs="Times New Roman"/>
          <w:szCs w:val="24"/>
        </w:rPr>
      </w:pPr>
      <w:proofErr w:type="gramStart"/>
      <w:r w:rsidRPr="00B90480">
        <w:rPr>
          <w:rFonts w:eastAsia="Times New Roman" w:cs="Times New Roman"/>
          <w:szCs w:val="24"/>
        </w:rPr>
        <w:t xml:space="preserve">Devaney, L., </w:t>
      </w:r>
      <w:proofErr w:type="spellStart"/>
      <w:r w:rsidRPr="00B90480">
        <w:rPr>
          <w:rFonts w:eastAsia="Times New Roman" w:cs="Times New Roman"/>
          <w:szCs w:val="24"/>
        </w:rPr>
        <w:t>Torney</w:t>
      </w:r>
      <w:proofErr w:type="spellEnd"/>
      <w:r w:rsidRPr="00B90480">
        <w:rPr>
          <w:rFonts w:eastAsia="Times New Roman" w:cs="Times New Roman"/>
          <w:szCs w:val="24"/>
        </w:rPr>
        <w:t>, D., Brereton, P., Coleman, M., 2020.</w:t>
      </w:r>
      <w:proofErr w:type="gramEnd"/>
      <w:r w:rsidRPr="00B90480">
        <w:rPr>
          <w:rFonts w:eastAsia="Times New Roman" w:cs="Times New Roman"/>
          <w:szCs w:val="24"/>
        </w:rPr>
        <w:t xml:space="preserve"> Ireland’s Citizens’ Assembly on Climate Change: Lessons for Deliberative Public Engagement and Communication. Environmental Communication 14, 141–146. </w:t>
      </w:r>
      <w:hyperlink r:id="rId24" w:history="1">
        <w:r w:rsidRPr="00B90480">
          <w:rPr>
            <w:rStyle w:val="Lienhypertexte"/>
            <w:rFonts w:eastAsia="Times New Roman" w:cs="Times New Roman"/>
            <w:szCs w:val="24"/>
          </w:rPr>
          <w:t>https://doi.org/10.1080/17524032.2019.1708429</w:t>
        </w:r>
      </w:hyperlink>
    </w:p>
    <w:p w:rsidR="00DD5083" w:rsidRDefault="00DD5083" w:rsidP="00EF5B28">
      <w:pPr>
        <w:spacing w:after="0" w:line="240" w:lineRule="auto"/>
        <w:ind w:hanging="480"/>
        <w:rPr>
          <w:rFonts w:eastAsia="Times New Roman" w:cs="Times New Roman"/>
          <w:szCs w:val="24"/>
        </w:rPr>
      </w:pPr>
      <w:proofErr w:type="spellStart"/>
      <w:r w:rsidRPr="00A53673">
        <w:rPr>
          <w:rFonts w:eastAsia="Times New Roman" w:cs="Times New Roman"/>
          <w:szCs w:val="24"/>
        </w:rPr>
        <w:t>Dryzek</w:t>
      </w:r>
      <w:proofErr w:type="spellEnd"/>
      <w:r w:rsidRPr="00A53673">
        <w:rPr>
          <w:rFonts w:eastAsia="Times New Roman" w:cs="Times New Roman"/>
          <w:szCs w:val="24"/>
        </w:rPr>
        <w:t xml:space="preserve">, J.S., 2009. </w:t>
      </w:r>
      <w:proofErr w:type="gramStart"/>
      <w:r w:rsidRPr="00DD5083">
        <w:rPr>
          <w:rFonts w:eastAsia="Times New Roman" w:cs="Times New Roman"/>
          <w:szCs w:val="24"/>
        </w:rPr>
        <w:t>Democratization as Deliberative Capacity Building.</w:t>
      </w:r>
      <w:proofErr w:type="gramEnd"/>
      <w:r w:rsidRPr="00DD5083">
        <w:rPr>
          <w:rFonts w:eastAsia="Times New Roman" w:cs="Times New Roman"/>
          <w:szCs w:val="24"/>
        </w:rPr>
        <w:t xml:space="preserve"> Comparative Political Studies 42, 1379–1402. </w:t>
      </w:r>
      <w:hyperlink r:id="rId25" w:history="1">
        <w:r w:rsidRPr="00405FFB">
          <w:rPr>
            <w:rStyle w:val="Lienhypertexte"/>
            <w:rFonts w:eastAsia="Times New Roman" w:cs="Times New Roman"/>
            <w:szCs w:val="24"/>
          </w:rPr>
          <w:t>https://doi.org/10.1177/0010414009332129</w:t>
        </w:r>
      </w:hyperlink>
    </w:p>
    <w:p w:rsidR="00EF5B28" w:rsidRPr="00B90480" w:rsidRDefault="00EF5B28" w:rsidP="00EF5B28">
      <w:pPr>
        <w:spacing w:after="0" w:line="240" w:lineRule="auto"/>
        <w:ind w:hanging="480"/>
        <w:rPr>
          <w:rFonts w:eastAsia="Times New Roman" w:cs="Times New Roman"/>
          <w:color w:val="0000FF"/>
          <w:szCs w:val="24"/>
          <w:u w:val="single"/>
        </w:rPr>
      </w:pPr>
      <w:proofErr w:type="spellStart"/>
      <w:r w:rsidRPr="00B90480">
        <w:rPr>
          <w:rFonts w:eastAsia="Times New Roman" w:cs="Times New Roman"/>
          <w:szCs w:val="24"/>
        </w:rPr>
        <w:t>Dryzek</w:t>
      </w:r>
      <w:proofErr w:type="spellEnd"/>
      <w:r w:rsidRPr="00B90480">
        <w:rPr>
          <w:rFonts w:eastAsia="Times New Roman" w:cs="Times New Roman"/>
          <w:szCs w:val="24"/>
        </w:rPr>
        <w:t xml:space="preserve">, J.S., </w:t>
      </w:r>
      <w:proofErr w:type="spellStart"/>
      <w:r w:rsidRPr="00B90480">
        <w:rPr>
          <w:rFonts w:eastAsia="Times New Roman" w:cs="Times New Roman"/>
          <w:szCs w:val="24"/>
        </w:rPr>
        <w:t>Bächtiger</w:t>
      </w:r>
      <w:proofErr w:type="spellEnd"/>
      <w:r w:rsidRPr="00B90480">
        <w:rPr>
          <w:rFonts w:eastAsia="Times New Roman" w:cs="Times New Roman"/>
          <w:szCs w:val="24"/>
        </w:rPr>
        <w:t xml:space="preserve">, A., Chambers, S., Cohen, J., </w:t>
      </w:r>
      <w:proofErr w:type="spellStart"/>
      <w:r w:rsidRPr="00B90480">
        <w:rPr>
          <w:rFonts w:eastAsia="Times New Roman" w:cs="Times New Roman"/>
          <w:szCs w:val="24"/>
        </w:rPr>
        <w:t>Druckman</w:t>
      </w:r>
      <w:proofErr w:type="spellEnd"/>
      <w:r w:rsidRPr="00B90480">
        <w:rPr>
          <w:rFonts w:eastAsia="Times New Roman" w:cs="Times New Roman"/>
          <w:szCs w:val="24"/>
        </w:rPr>
        <w:t xml:space="preserve">, J.N., </w:t>
      </w:r>
      <w:proofErr w:type="spellStart"/>
      <w:r w:rsidRPr="00B90480">
        <w:rPr>
          <w:rFonts w:eastAsia="Times New Roman" w:cs="Times New Roman"/>
          <w:szCs w:val="24"/>
        </w:rPr>
        <w:t>Felicetti</w:t>
      </w:r>
      <w:proofErr w:type="spellEnd"/>
      <w:r w:rsidRPr="00B90480">
        <w:rPr>
          <w:rFonts w:eastAsia="Times New Roman" w:cs="Times New Roman"/>
          <w:szCs w:val="24"/>
        </w:rPr>
        <w:t xml:space="preserve">, A., </w:t>
      </w:r>
      <w:proofErr w:type="spellStart"/>
      <w:r w:rsidRPr="00B90480">
        <w:rPr>
          <w:rFonts w:eastAsia="Times New Roman" w:cs="Times New Roman"/>
          <w:szCs w:val="24"/>
        </w:rPr>
        <w:t>Fishkin</w:t>
      </w:r>
      <w:proofErr w:type="spellEnd"/>
      <w:r w:rsidRPr="00B90480">
        <w:rPr>
          <w:rFonts w:eastAsia="Times New Roman" w:cs="Times New Roman"/>
          <w:szCs w:val="24"/>
        </w:rPr>
        <w:t xml:space="preserve">, J.S., Farrell, D.M., Fung, A., </w:t>
      </w:r>
      <w:proofErr w:type="spellStart"/>
      <w:r w:rsidRPr="00B90480">
        <w:rPr>
          <w:rFonts w:eastAsia="Times New Roman" w:cs="Times New Roman"/>
          <w:szCs w:val="24"/>
        </w:rPr>
        <w:t>Gutmann</w:t>
      </w:r>
      <w:proofErr w:type="spellEnd"/>
      <w:r w:rsidRPr="00B90480">
        <w:rPr>
          <w:rFonts w:eastAsia="Times New Roman" w:cs="Times New Roman"/>
          <w:szCs w:val="24"/>
        </w:rPr>
        <w:t xml:space="preserve">, A., </w:t>
      </w:r>
      <w:proofErr w:type="spellStart"/>
      <w:r w:rsidRPr="00B90480">
        <w:rPr>
          <w:rFonts w:eastAsia="Times New Roman" w:cs="Times New Roman"/>
          <w:szCs w:val="24"/>
        </w:rPr>
        <w:t>Landemore</w:t>
      </w:r>
      <w:proofErr w:type="spellEnd"/>
      <w:r w:rsidRPr="00B90480">
        <w:rPr>
          <w:rFonts w:eastAsia="Times New Roman" w:cs="Times New Roman"/>
          <w:szCs w:val="24"/>
        </w:rPr>
        <w:t xml:space="preserve">, H., </w:t>
      </w:r>
      <w:proofErr w:type="spellStart"/>
      <w:r w:rsidRPr="00B90480">
        <w:rPr>
          <w:rFonts w:eastAsia="Times New Roman" w:cs="Times New Roman"/>
          <w:szCs w:val="24"/>
        </w:rPr>
        <w:t>Mansbridge</w:t>
      </w:r>
      <w:proofErr w:type="spellEnd"/>
      <w:r w:rsidRPr="00B90480">
        <w:rPr>
          <w:rFonts w:eastAsia="Times New Roman" w:cs="Times New Roman"/>
          <w:szCs w:val="24"/>
        </w:rPr>
        <w:t xml:space="preserve">, J., </w:t>
      </w:r>
      <w:proofErr w:type="spellStart"/>
      <w:r w:rsidRPr="00B90480">
        <w:rPr>
          <w:rFonts w:eastAsia="Times New Roman" w:cs="Times New Roman"/>
          <w:szCs w:val="24"/>
        </w:rPr>
        <w:t>Marien</w:t>
      </w:r>
      <w:proofErr w:type="spellEnd"/>
      <w:r w:rsidRPr="00B90480">
        <w:rPr>
          <w:rFonts w:eastAsia="Times New Roman" w:cs="Times New Roman"/>
          <w:szCs w:val="24"/>
        </w:rPr>
        <w:t xml:space="preserve">, S., </w:t>
      </w:r>
      <w:proofErr w:type="spellStart"/>
      <w:r w:rsidRPr="00B90480">
        <w:rPr>
          <w:rFonts w:eastAsia="Times New Roman" w:cs="Times New Roman"/>
          <w:szCs w:val="24"/>
        </w:rPr>
        <w:t>Neblo</w:t>
      </w:r>
      <w:proofErr w:type="spellEnd"/>
      <w:r w:rsidRPr="00B90480">
        <w:rPr>
          <w:rFonts w:eastAsia="Times New Roman" w:cs="Times New Roman"/>
          <w:szCs w:val="24"/>
        </w:rPr>
        <w:t xml:space="preserve">, M.A., Niemeyer, S., </w:t>
      </w:r>
      <w:proofErr w:type="spellStart"/>
      <w:r w:rsidRPr="00B90480">
        <w:rPr>
          <w:rFonts w:eastAsia="Times New Roman" w:cs="Times New Roman"/>
          <w:szCs w:val="24"/>
        </w:rPr>
        <w:t>Setälä</w:t>
      </w:r>
      <w:proofErr w:type="spellEnd"/>
      <w:r w:rsidRPr="00B90480">
        <w:rPr>
          <w:rFonts w:eastAsia="Times New Roman" w:cs="Times New Roman"/>
          <w:szCs w:val="24"/>
        </w:rPr>
        <w:t xml:space="preserve">, M., </w:t>
      </w:r>
      <w:proofErr w:type="spellStart"/>
      <w:r w:rsidRPr="00B90480">
        <w:rPr>
          <w:rFonts w:eastAsia="Times New Roman" w:cs="Times New Roman"/>
          <w:szCs w:val="24"/>
        </w:rPr>
        <w:t>Slothuus</w:t>
      </w:r>
      <w:proofErr w:type="spellEnd"/>
      <w:r w:rsidRPr="00B90480">
        <w:rPr>
          <w:rFonts w:eastAsia="Times New Roman" w:cs="Times New Roman"/>
          <w:szCs w:val="24"/>
        </w:rPr>
        <w:t xml:space="preserve">, R., Suiter, J., Thompson, D., Warren, M.E., 2019. </w:t>
      </w:r>
      <w:proofErr w:type="gramStart"/>
      <w:r w:rsidRPr="00EF5B28">
        <w:rPr>
          <w:rFonts w:eastAsia="Times New Roman" w:cs="Times New Roman"/>
          <w:szCs w:val="24"/>
        </w:rPr>
        <w:t>The crisis of democracy and the science of deliberation.</w:t>
      </w:r>
      <w:proofErr w:type="gramEnd"/>
      <w:r w:rsidRPr="00EF5B28">
        <w:rPr>
          <w:rFonts w:eastAsia="Times New Roman" w:cs="Times New Roman"/>
          <w:szCs w:val="24"/>
        </w:rPr>
        <w:t xml:space="preserve"> Science 363, 1144–1146. </w:t>
      </w:r>
      <w:hyperlink r:id="rId26" w:history="1">
        <w:r w:rsidRPr="00B90480">
          <w:rPr>
            <w:rFonts w:eastAsia="Times New Roman" w:cs="Times New Roman"/>
            <w:color w:val="0000FF"/>
            <w:szCs w:val="24"/>
            <w:u w:val="single"/>
          </w:rPr>
          <w:t>https://doi.org/10.1126/science.aaw2694</w:t>
        </w:r>
      </w:hyperlink>
    </w:p>
    <w:p w:rsidR="00DD5083" w:rsidRPr="00B90480" w:rsidRDefault="00DD5083" w:rsidP="00EF5B28">
      <w:pPr>
        <w:spacing w:after="0" w:line="240" w:lineRule="auto"/>
        <w:ind w:hanging="480"/>
        <w:rPr>
          <w:rFonts w:eastAsia="Times New Roman" w:cs="Times New Roman"/>
          <w:szCs w:val="24"/>
        </w:rPr>
      </w:pPr>
      <w:proofErr w:type="spellStart"/>
      <w:r w:rsidRPr="00B90480">
        <w:rPr>
          <w:rFonts w:eastAsia="Times New Roman" w:cs="Times New Roman"/>
          <w:szCs w:val="24"/>
        </w:rPr>
        <w:t>Dryzek</w:t>
      </w:r>
      <w:proofErr w:type="spellEnd"/>
      <w:r w:rsidRPr="00B90480">
        <w:rPr>
          <w:rFonts w:eastAsia="Times New Roman" w:cs="Times New Roman"/>
          <w:szCs w:val="24"/>
        </w:rPr>
        <w:t xml:space="preserve">, J.S., Stevenson, H., 2011. </w:t>
      </w:r>
      <w:proofErr w:type="gramStart"/>
      <w:r w:rsidRPr="00B90480">
        <w:rPr>
          <w:rFonts w:eastAsia="Times New Roman" w:cs="Times New Roman"/>
          <w:szCs w:val="24"/>
        </w:rPr>
        <w:t>Global democracy and earth system governance.</w:t>
      </w:r>
      <w:proofErr w:type="gramEnd"/>
      <w:r w:rsidRPr="00B90480">
        <w:rPr>
          <w:rFonts w:eastAsia="Times New Roman" w:cs="Times New Roman"/>
          <w:szCs w:val="24"/>
        </w:rPr>
        <w:t xml:space="preserve"> Ecological Economics, Special Section - Earth System Governance: Accountability and Legitimacy 70, 1865–1874. https://doi.org/10.1016/j.ecolecon.2011.01.021</w:t>
      </w:r>
    </w:p>
    <w:p w:rsidR="00030A9C" w:rsidRPr="00B90480" w:rsidRDefault="00030A9C" w:rsidP="00EF5B28">
      <w:pPr>
        <w:spacing w:after="0" w:line="240" w:lineRule="auto"/>
        <w:ind w:hanging="480"/>
        <w:rPr>
          <w:rFonts w:eastAsia="Times New Roman" w:cs="Times New Roman"/>
          <w:szCs w:val="24"/>
        </w:rPr>
      </w:pPr>
      <w:r w:rsidRPr="00B90480">
        <w:rPr>
          <w:rFonts w:eastAsia="Times New Roman" w:cs="Times New Roman"/>
          <w:szCs w:val="24"/>
          <w:lang w:val="fr-FR"/>
        </w:rPr>
        <w:t xml:space="preserve">Fabre, A., </w:t>
      </w:r>
      <w:proofErr w:type="spellStart"/>
      <w:r w:rsidRPr="00B90480">
        <w:rPr>
          <w:rFonts w:eastAsia="Times New Roman" w:cs="Times New Roman"/>
          <w:szCs w:val="24"/>
          <w:lang w:val="fr-FR"/>
        </w:rPr>
        <w:t>Apouey</w:t>
      </w:r>
      <w:proofErr w:type="spellEnd"/>
      <w:r w:rsidRPr="00B90480">
        <w:rPr>
          <w:rFonts w:eastAsia="Times New Roman" w:cs="Times New Roman"/>
          <w:szCs w:val="24"/>
          <w:lang w:val="fr-FR"/>
        </w:rPr>
        <w:t xml:space="preserve">, B., </w:t>
      </w:r>
      <w:proofErr w:type="spellStart"/>
      <w:r w:rsidRPr="00B90480">
        <w:rPr>
          <w:rFonts w:eastAsia="Times New Roman" w:cs="Times New Roman"/>
          <w:szCs w:val="24"/>
          <w:lang w:val="fr-FR"/>
        </w:rPr>
        <w:t>Douenne</w:t>
      </w:r>
      <w:proofErr w:type="spellEnd"/>
      <w:r w:rsidRPr="00B90480">
        <w:rPr>
          <w:rFonts w:eastAsia="Times New Roman" w:cs="Times New Roman"/>
          <w:szCs w:val="24"/>
          <w:lang w:val="fr-FR"/>
        </w:rPr>
        <w:t xml:space="preserve">, T., </w:t>
      </w:r>
      <w:proofErr w:type="spellStart"/>
      <w:r w:rsidRPr="00B90480">
        <w:rPr>
          <w:rFonts w:eastAsia="Times New Roman" w:cs="Times New Roman"/>
          <w:szCs w:val="24"/>
          <w:lang w:val="fr-FR"/>
        </w:rPr>
        <w:t>Fourniau</w:t>
      </w:r>
      <w:proofErr w:type="spellEnd"/>
      <w:r w:rsidRPr="00B90480">
        <w:rPr>
          <w:rFonts w:eastAsia="Times New Roman" w:cs="Times New Roman"/>
          <w:szCs w:val="24"/>
          <w:lang w:val="fr-FR"/>
        </w:rPr>
        <w:t xml:space="preserve">, J.-M., Giraudet, L.-G., </w:t>
      </w:r>
      <w:proofErr w:type="spellStart"/>
      <w:r w:rsidRPr="00B90480">
        <w:rPr>
          <w:rFonts w:eastAsia="Times New Roman" w:cs="Times New Roman"/>
          <w:szCs w:val="24"/>
          <w:lang w:val="fr-FR"/>
        </w:rPr>
        <w:t>Laslier</w:t>
      </w:r>
      <w:proofErr w:type="spellEnd"/>
      <w:r w:rsidRPr="00B90480">
        <w:rPr>
          <w:rFonts w:eastAsia="Times New Roman" w:cs="Times New Roman"/>
          <w:szCs w:val="24"/>
          <w:lang w:val="fr-FR"/>
        </w:rPr>
        <w:t xml:space="preserve">, J.-F., Tournus, S., 2021. </w:t>
      </w:r>
      <w:r w:rsidRPr="00030A9C">
        <w:rPr>
          <w:rFonts w:eastAsia="Times New Roman" w:cs="Times New Roman"/>
          <w:szCs w:val="24"/>
        </w:rPr>
        <w:t>Who Are the Citizens of the French Convention for Climate?</w:t>
      </w:r>
      <w:r>
        <w:rPr>
          <w:rFonts w:eastAsia="Times New Roman" w:cs="Times New Roman"/>
          <w:szCs w:val="24"/>
        </w:rPr>
        <w:t xml:space="preserve"> </w:t>
      </w:r>
      <w:r w:rsidRPr="00030A9C">
        <w:rPr>
          <w:rFonts w:eastAsia="Times New Roman" w:cs="Times New Roman"/>
          <w:szCs w:val="24"/>
        </w:rPr>
        <w:t>https://halshs.archives-ouvertes.fr/halshs-03265053</w:t>
      </w:r>
    </w:p>
    <w:p w:rsidR="00EF5B28" w:rsidRPr="00EF5B28" w:rsidRDefault="00EF5B28" w:rsidP="00EF5B28">
      <w:pPr>
        <w:spacing w:after="0" w:line="240" w:lineRule="auto"/>
        <w:ind w:hanging="480"/>
        <w:rPr>
          <w:rFonts w:eastAsia="Times New Roman" w:cs="Times New Roman"/>
          <w:szCs w:val="24"/>
        </w:rPr>
      </w:pPr>
      <w:r w:rsidRPr="00030A9C">
        <w:rPr>
          <w:rFonts w:eastAsia="Times New Roman" w:cs="Times New Roman"/>
          <w:szCs w:val="24"/>
        </w:rPr>
        <w:t xml:space="preserve">Farrell, D.M., Suiter, J., Harris, C., 2019. </w:t>
      </w:r>
      <w:proofErr w:type="gramStart"/>
      <w:r w:rsidRPr="00EF5B28">
        <w:rPr>
          <w:rFonts w:eastAsia="Times New Roman" w:cs="Times New Roman"/>
          <w:szCs w:val="24"/>
        </w:rPr>
        <w:t>‘Systematizing’ constitutional deliberation: the 2016–18 citizens’ assembly in Ireland.</w:t>
      </w:r>
      <w:proofErr w:type="gramEnd"/>
      <w:r w:rsidRPr="00EF5B28">
        <w:rPr>
          <w:rFonts w:eastAsia="Times New Roman" w:cs="Times New Roman"/>
          <w:szCs w:val="24"/>
        </w:rPr>
        <w:t xml:space="preserve"> Irish Political Studies 34, 113–123. </w:t>
      </w:r>
      <w:hyperlink r:id="rId27" w:history="1">
        <w:r w:rsidRPr="00BF26EF">
          <w:rPr>
            <w:rFonts w:eastAsia="Times New Roman" w:cs="Times New Roman"/>
            <w:color w:val="0000FF"/>
            <w:szCs w:val="24"/>
            <w:u w:val="single"/>
          </w:rPr>
          <w:t>https://doi.org/10.1080/07907184.2018.1534832</w:t>
        </w:r>
      </w:hyperlink>
    </w:p>
    <w:p w:rsidR="00ED3B0F" w:rsidRDefault="00ED3B0F" w:rsidP="00EF5B28">
      <w:pPr>
        <w:spacing w:after="0" w:line="240" w:lineRule="auto"/>
        <w:ind w:hanging="480"/>
        <w:rPr>
          <w:rFonts w:eastAsia="Times New Roman" w:cs="Times New Roman"/>
          <w:szCs w:val="24"/>
        </w:rPr>
      </w:pPr>
      <w:proofErr w:type="spellStart"/>
      <w:r w:rsidRPr="00ED3B0F">
        <w:rPr>
          <w:rFonts w:eastAsia="Times New Roman" w:cs="Times New Roman"/>
          <w:szCs w:val="24"/>
        </w:rPr>
        <w:t>Fishkin</w:t>
      </w:r>
      <w:proofErr w:type="spellEnd"/>
      <w:r w:rsidRPr="00ED3B0F">
        <w:rPr>
          <w:rFonts w:eastAsia="Times New Roman" w:cs="Times New Roman"/>
          <w:szCs w:val="24"/>
        </w:rPr>
        <w:t xml:space="preserve">, J., 2016. Deliberative Democracy, in: Emerging Trends in the Social and Behavioral Sciences. American Cancer Society, pp. 1–16. </w:t>
      </w:r>
      <w:hyperlink r:id="rId28" w:history="1">
        <w:r w:rsidRPr="00405FFB">
          <w:rPr>
            <w:rStyle w:val="Lienhypertexte"/>
            <w:rFonts w:eastAsia="Times New Roman" w:cs="Times New Roman"/>
            <w:szCs w:val="24"/>
          </w:rPr>
          <w:t>https://doi.org/10.1002/9781118900772.etrds0405</w:t>
        </w:r>
      </w:hyperlink>
    </w:p>
    <w:p w:rsidR="00EF5B28" w:rsidRPr="00BB59C4" w:rsidRDefault="00EF5B28" w:rsidP="00EF5B28">
      <w:pPr>
        <w:spacing w:after="0" w:line="240" w:lineRule="auto"/>
        <w:ind w:hanging="480"/>
        <w:rPr>
          <w:rFonts w:eastAsia="Times New Roman" w:cs="Times New Roman"/>
          <w:szCs w:val="24"/>
          <w:lang w:val="fr-FR"/>
        </w:rPr>
      </w:pPr>
      <w:r w:rsidRPr="00EF5B28">
        <w:rPr>
          <w:rFonts w:eastAsia="Times New Roman" w:cs="Times New Roman"/>
          <w:szCs w:val="24"/>
        </w:rPr>
        <w:t xml:space="preserve">Fournier, P., </w:t>
      </w:r>
      <w:proofErr w:type="spellStart"/>
      <w:r w:rsidRPr="00EF5B28">
        <w:rPr>
          <w:rFonts w:eastAsia="Times New Roman" w:cs="Times New Roman"/>
          <w:szCs w:val="24"/>
        </w:rPr>
        <w:t>Kolk</w:t>
      </w:r>
      <w:proofErr w:type="spellEnd"/>
      <w:r w:rsidRPr="00EF5B28">
        <w:rPr>
          <w:rFonts w:eastAsia="Times New Roman" w:cs="Times New Roman"/>
          <w:szCs w:val="24"/>
        </w:rPr>
        <w:t xml:space="preserve">, H. van der, Carty, R.K., </w:t>
      </w:r>
      <w:proofErr w:type="spellStart"/>
      <w:r w:rsidRPr="00EF5B28">
        <w:rPr>
          <w:rFonts w:eastAsia="Times New Roman" w:cs="Times New Roman"/>
          <w:szCs w:val="24"/>
        </w:rPr>
        <w:t>Blais</w:t>
      </w:r>
      <w:proofErr w:type="spellEnd"/>
      <w:r w:rsidRPr="00EF5B28">
        <w:rPr>
          <w:rFonts w:eastAsia="Times New Roman" w:cs="Times New Roman"/>
          <w:szCs w:val="24"/>
        </w:rPr>
        <w:t xml:space="preserve">, A., Rose, J., 2011. </w:t>
      </w:r>
      <w:proofErr w:type="gramStart"/>
      <w:r w:rsidRPr="00EF5B28">
        <w:rPr>
          <w:rFonts w:eastAsia="Times New Roman" w:cs="Times New Roman"/>
          <w:szCs w:val="24"/>
        </w:rPr>
        <w:t>When Citizens Decide: Lessons from Citizen Assemblies on Electoral Reform.</w:t>
      </w:r>
      <w:proofErr w:type="gramEnd"/>
      <w:r w:rsidRPr="00EF5B28">
        <w:rPr>
          <w:rFonts w:eastAsia="Times New Roman" w:cs="Times New Roman"/>
          <w:szCs w:val="24"/>
        </w:rPr>
        <w:t xml:space="preserve"> </w:t>
      </w:r>
      <w:r w:rsidRPr="00BB59C4">
        <w:rPr>
          <w:rFonts w:eastAsia="Times New Roman" w:cs="Times New Roman"/>
          <w:szCs w:val="24"/>
          <w:lang w:val="fr-FR"/>
        </w:rPr>
        <w:t xml:space="preserve">Oxford </w:t>
      </w:r>
      <w:proofErr w:type="spellStart"/>
      <w:r w:rsidRPr="00BB59C4">
        <w:rPr>
          <w:rFonts w:eastAsia="Times New Roman" w:cs="Times New Roman"/>
          <w:szCs w:val="24"/>
          <w:lang w:val="fr-FR"/>
        </w:rPr>
        <w:t>University</w:t>
      </w:r>
      <w:proofErr w:type="spellEnd"/>
      <w:r w:rsidRPr="00BB59C4">
        <w:rPr>
          <w:rFonts w:eastAsia="Times New Roman" w:cs="Times New Roman"/>
          <w:szCs w:val="24"/>
          <w:lang w:val="fr-FR"/>
        </w:rPr>
        <w:t xml:space="preserve"> </w:t>
      </w:r>
      <w:proofErr w:type="spellStart"/>
      <w:r w:rsidRPr="00BB59C4">
        <w:rPr>
          <w:rFonts w:eastAsia="Times New Roman" w:cs="Times New Roman"/>
          <w:szCs w:val="24"/>
          <w:lang w:val="fr-FR"/>
        </w:rPr>
        <w:t>Press</w:t>
      </w:r>
      <w:proofErr w:type="spellEnd"/>
      <w:r w:rsidRPr="00BB59C4">
        <w:rPr>
          <w:rFonts w:eastAsia="Times New Roman" w:cs="Times New Roman"/>
          <w:szCs w:val="24"/>
          <w:lang w:val="fr-FR"/>
        </w:rPr>
        <w:t>.</w:t>
      </w:r>
    </w:p>
    <w:p w:rsidR="00155646" w:rsidRDefault="00155646" w:rsidP="00EF5B28">
      <w:pPr>
        <w:spacing w:after="0" w:line="240" w:lineRule="auto"/>
        <w:ind w:hanging="480"/>
        <w:rPr>
          <w:rFonts w:eastAsia="Times New Roman" w:cs="Times New Roman"/>
          <w:szCs w:val="24"/>
          <w:lang w:val="fr-FR"/>
        </w:rPr>
      </w:pPr>
      <w:proofErr w:type="spellStart"/>
      <w:r w:rsidRPr="00B90480">
        <w:rPr>
          <w:rFonts w:eastAsia="Times New Roman" w:cs="Times New Roman"/>
          <w:szCs w:val="24"/>
          <w:lang w:val="fr-FR"/>
        </w:rPr>
        <w:t>F</w:t>
      </w:r>
      <w:r w:rsidR="004C72FB">
        <w:rPr>
          <w:rFonts w:eastAsia="Times New Roman" w:cs="Times New Roman"/>
          <w:szCs w:val="24"/>
          <w:lang w:val="fr-FR"/>
        </w:rPr>
        <w:t>raty</w:t>
      </w:r>
      <w:proofErr w:type="spellEnd"/>
      <w:r w:rsidRPr="00B90480">
        <w:rPr>
          <w:rFonts w:eastAsia="Times New Roman" w:cs="Times New Roman"/>
          <w:szCs w:val="24"/>
          <w:lang w:val="fr-FR"/>
        </w:rPr>
        <w:t>, G., 2021. Moi citoyen, L’aventure de la Convention citoyenne pour le climat vue de l’intérieur: L’aventure de la convention citoyenne pour le climat vue de l’intérieur. edi8.</w:t>
      </w:r>
    </w:p>
    <w:p w:rsidR="00360708" w:rsidRDefault="00360708" w:rsidP="00EF5B28">
      <w:pPr>
        <w:spacing w:after="0" w:line="240" w:lineRule="auto"/>
        <w:ind w:hanging="480"/>
        <w:rPr>
          <w:rFonts w:eastAsia="Times New Roman" w:cs="Times New Roman"/>
          <w:szCs w:val="24"/>
        </w:rPr>
      </w:pPr>
      <w:proofErr w:type="spellStart"/>
      <w:r w:rsidRPr="00155646">
        <w:rPr>
          <w:rFonts w:eastAsia="Times New Roman" w:cs="Times New Roman"/>
          <w:szCs w:val="24"/>
        </w:rPr>
        <w:lastRenderedPageBreak/>
        <w:t>Gastil</w:t>
      </w:r>
      <w:proofErr w:type="spellEnd"/>
      <w:r w:rsidRPr="00155646">
        <w:rPr>
          <w:rFonts w:eastAsia="Times New Roman" w:cs="Times New Roman"/>
          <w:szCs w:val="24"/>
        </w:rPr>
        <w:t xml:space="preserve">, J., </w:t>
      </w:r>
      <w:proofErr w:type="spellStart"/>
      <w:r w:rsidRPr="00155646">
        <w:rPr>
          <w:rFonts w:eastAsia="Times New Roman" w:cs="Times New Roman"/>
          <w:szCs w:val="24"/>
        </w:rPr>
        <w:t>Rosenzweig</w:t>
      </w:r>
      <w:proofErr w:type="spellEnd"/>
      <w:r w:rsidRPr="00155646">
        <w:rPr>
          <w:rFonts w:eastAsia="Times New Roman" w:cs="Times New Roman"/>
          <w:szCs w:val="24"/>
        </w:rPr>
        <w:t xml:space="preserve">, E., </w:t>
      </w:r>
      <w:proofErr w:type="spellStart"/>
      <w:r w:rsidRPr="00155646">
        <w:rPr>
          <w:rFonts w:eastAsia="Times New Roman" w:cs="Times New Roman"/>
          <w:szCs w:val="24"/>
        </w:rPr>
        <w:t>Knobloch</w:t>
      </w:r>
      <w:proofErr w:type="spellEnd"/>
      <w:r w:rsidRPr="00155646">
        <w:rPr>
          <w:rFonts w:eastAsia="Times New Roman" w:cs="Times New Roman"/>
          <w:szCs w:val="24"/>
        </w:rPr>
        <w:t xml:space="preserve">, K.R., Brinker, D., 2016. </w:t>
      </w:r>
      <w:r w:rsidRPr="00360708">
        <w:rPr>
          <w:rFonts w:eastAsia="Times New Roman" w:cs="Times New Roman"/>
          <w:szCs w:val="24"/>
        </w:rPr>
        <w:t xml:space="preserve">Does the public want mini-publics? </w:t>
      </w:r>
      <w:proofErr w:type="gramStart"/>
      <w:r w:rsidRPr="00360708">
        <w:rPr>
          <w:rFonts w:eastAsia="Times New Roman" w:cs="Times New Roman"/>
          <w:szCs w:val="24"/>
        </w:rPr>
        <w:t>Voter responses to the Citizens’ Initiative Review.</w:t>
      </w:r>
      <w:proofErr w:type="gramEnd"/>
      <w:r w:rsidRPr="00360708">
        <w:rPr>
          <w:rFonts w:eastAsia="Times New Roman" w:cs="Times New Roman"/>
          <w:szCs w:val="24"/>
        </w:rPr>
        <w:t xml:space="preserve"> Communication and the Public 1, 174–192. </w:t>
      </w:r>
      <w:hyperlink r:id="rId29" w:history="1">
        <w:r w:rsidRPr="00405FFB">
          <w:rPr>
            <w:rStyle w:val="Lienhypertexte"/>
            <w:rFonts w:eastAsia="Times New Roman" w:cs="Times New Roman"/>
            <w:szCs w:val="24"/>
          </w:rPr>
          <w:t>https://doi.org/10.1177/2057047316648329</w:t>
        </w:r>
      </w:hyperlink>
    </w:p>
    <w:p w:rsidR="00DD5083" w:rsidRPr="00B90480" w:rsidRDefault="00DD5083" w:rsidP="00EF5B28">
      <w:pPr>
        <w:spacing w:after="0" w:line="240" w:lineRule="auto"/>
        <w:ind w:hanging="480"/>
        <w:rPr>
          <w:rFonts w:eastAsia="Times New Roman" w:cs="Times New Roman"/>
          <w:szCs w:val="24"/>
        </w:rPr>
      </w:pPr>
      <w:proofErr w:type="spellStart"/>
      <w:r w:rsidRPr="00B90480">
        <w:rPr>
          <w:rFonts w:eastAsia="Times New Roman" w:cs="Times New Roman"/>
          <w:szCs w:val="24"/>
        </w:rPr>
        <w:t>Goodin</w:t>
      </w:r>
      <w:proofErr w:type="spellEnd"/>
      <w:r w:rsidRPr="00B90480">
        <w:rPr>
          <w:rFonts w:eastAsia="Times New Roman" w:cs="Times New Roman"/>
          <w:szCs w:val="24"/>
        </w:rPr>
        <w:t xml:space="preserve">, R.E., </w:t>
      </w:r>
      <w:proofErr w:type="spellStart"/>
      <w:r w:rsidRPr="00B90480">
        <w:rPr>
          <w:rFonts w:eastAsia="Times New Roman" w:cs="Times New Roman"/>
          <w:szCs w:val="24"/>
        </w:rPr>
        <w:t>Dryzek</w:t>
      </w:r>
      <w:proofErr w:type="spellEnd"/>
      <w:r w:rsidRPr="00B90480">
        <w:rPr>
          <w:rFonts w:eastAsia="Times New Roman" w:cs="Times New Roman"/>
          <w:szCs w:val="24"/>
        </w:rPr>
        <w:t xml:space="preserve">, J.S., 2006. Deliberative Impacts: The Macro-Political Uptake of Mini-Publics. Politics &amp; Society 34, 219–244. </w:t>
      </w:r>
      <w:hyperlink r:id="rId30" w:history="1">
        <w:r w:rsidRPr="00B90480">
          <w:rPr>
            <w:rStyle w:val="Lienhypertexte"/>
            <w:rFonts w:eastAsia="Times New Roman" w:cs="Times New Roman"/>
            <w:szCs w:val="24"/>
          </w:rPr>
          <w:t>https://doi.org/10.1177/0032329206288152</w:t>
        </w:r>
      </w:hyperlink>
    </w:p>
    <w:p w:rsidR="00594CA9" w:rsidRDefault="00594CA9" w:rsidP="00EF5B28">
      <w:pPr>
        <w:spacing w:after="0" w:line="240" w:lineRule="auto"/>
        <w:ind w:hanging="480"/>
        <w:rPr>
          <w:rFonts w:eastAsia="Times New Roman" w:cs="Times New Roman"/>
          <w:szCs w:val="24"/>
        </w:rPr>
      </w:pPr>
      <w:proofErr w:type="spellStart"/>
      <w:proofErr w:type="gramStart"/>
      <w:r w:rsidRPr="00594CA9">
        <w:rPr>
          <w:rFonts w:eastAsia="Times New Roman" w:cs="Times New Roman"/>
          <w:szCs w:val="24"/>
        </w:rPr>
        <w:t>Goold</w:t>
      </w:r>
      <w:proofErr w:type="spellEnd"/>
      <w:r w:rsidRPr="00594CA9">
        <w:rPr>
          <w:rFonts w:eastAsia="Times New Roman" w:cs="Times New Roman"/>
          <w:szCs w:val="24"/>
        </w:rPr>
        <w:t xml:space="preserve">, S.D., </w:t>
      </w:r>
      <w:proofErr w:type="spellStart"/>
      <w:r w:rsidRPr="00594CA9">
        <w:rPr>
          <w:rFonts w:eastAsia="Times New Roman" w:cs="Times New Roman"/>
          <w:szCs w:val="24"/>
        </w:rPr>
        <w:t>Neblo</w:t>
      </w:r>
      <w:proofErr w:type="spellEnd"/>
      <w:r w:rsidRPr="00594CA9">
        <w:rPr>
          <w:rFonts w:eastAsia="Times New Roman" w:cs="Times New Roman"/>
          <w:szCs w:val="24"/>
        </w:rPr>
        <w:t xml:space="preserve">, M.A., Kim, S.Y.H., </w:t>
      </w:r>
      <w:proofErr w:type="spellStart"/>
      <w:r w:rsidRPr="00594CA9">
        <w:rPr>
          <w:rFonts w:eastAsia="Times New Roman" w:cs="Times New Roman"/>
          <w:szCs w:val="24"/>
        </w:rPr>
        <w:t>Vries</w:t>
      </w:r>
      <w:proofErr w:type="spellEnd"/>
      <w:r w:rsidRPr="00594CA9">
        <w:rPr>
          <w:rFonts w:eastAsia="Times New Roman" w:cs="Times New Roman"/>
          <w:szCs w:val="24"/>
        </w:rPr>
        <w:t>, R.D., Rowe, G., Muhlberger, P., 2012.</w:t>
      </w:r>
      <w:proofErr w:type="gramEnd"/>
      <w:r w:rsidRPr="00594CA9">
        <w:rPr>
          <w:rFonts w:eastAsia="Times New Roman" w:cs="Times New Roman"/>
          <w:szCs w:val="24"/>
        </w:rPr>
        <w:t xml:space="preserve"> What Is Good Public Deliberation? Hastings Center Report 42, 24–26. </w:t>
      </w:r>
      <w:hyperlink r:id="rId31" w:history="1">
        <w:r w:rsidRPr="00405FFB">
          <w:rPr>
            <w:rStyle w:val="Lienhypertexte"/>
            <w:rFonts w:eastAsia="Times New Roman" w:cs="Times New Roman"/>
            <w:szCs w:val="24"/>
          </w:rPr>
          <w:t>https://doi.org/10.1002/hast.29</w:t>
        </w:r>
      </w:hyperlink>
    </w:p>
    <w:p w:rsidR="00594CA9" w:rsidRDefault="00594CA9" w:rsidP="00EF5B28">
      <w:pPr>
        <w:spacing w:after="0" w:line="240" w:lineRule="auto"/>
        <w:ind w:hanging="480"/>
        <w:rPr>
          <w:rFonts w:eastAsia="Times New Roman" w:cs="Times New Roman"/>
          <w:szCs w:val="24"/>
          <w:lang w:val="fr-FR"/>
        </w:rPr>
      </w:pPr>
      <w:r w:rsidRPr="00B90480">
        <w:rPr>
          <w:rFonts w:eastAsia="Times New Roman" w:cs="Times New Roman"/>
          <w:szCs w:val="24"/>
        </w:rPr>
        <w:t xml:space="preserve">Hendriks, C.M., 2006. </w:t>
      </w:r>
      <w:proofErr w:type="gramStart"/>
      <w:r w:rsidRPr="00B90480">
        <w:rPr>
          <w:rFonts w:eastAsia="Times New Roman" w:cs="Times New Roman"/>
          <w:szCs w:val="24"/>
        </w:rPr>
        <w:t>When the Forum Meets Interest Politics: Strategic Uses of Public Deliberation.</w:t>
      </w:r>
      <w:proofErr w:type="gramEnd"/>
      <w:r w:rsidRPr="00B90480">
        <w:rPr>
          <w:rFonts w:eastAsia="Times New Roman" w:cs="Times New Roman"/>
          <w:szCs w:val="24"/>
        </w:rPr>
        <w:t xml:space="preserve"> </w:t>
      </w:r>
      <w:proofErr w:type="spellStart"/>
      <w:r w:rsidRPr="00594CA9">
        <w:rPr>
          <w:rFonts w:eastAsia="Times New Roman" w:cs="Times New Roman"/>
          <w:szCs w:val="24"/>
          <w:lang w:val="fr-FR"/>
        </w:rPr>
        <w:t>Politics</w:t>
      </w:r>
      <w:proofErr w:type="spellEnd"/>
      <w:r w:rsidRPr="00594CA9">
        <w:rPr>
          <w:rFonts w:eastAsia="Times New Roman" w:cs="Times New Roman"/>
          <w:szCs w:val="24"/>
          <w:lang w:val="fr-FR"/>
        </w:rPr>
        <w:t xml:space="preserve"> &amp; Society 34, 571–602. </w:t>
      </w:r>
      <w:r w:rsidR="002F2DDD">
        <w:fldChar w:fldCharType="begin"/>
      </w:r>
      <w:r w:rsidR="002F2DDD" w:rsidRPr="003718C2">
        <w:rPr>
          <w:lang w:val="fr-FR"/>
          <w:rPrChange w:id="1792" w:author="LG Giraudet" w:date="2021-07-20T10:25:00Z">
            <w:rPr/>
          </w:rPrChange>
        </w:rPr>
        <w:instrText xml:space="preserve"> HYPERLINK "https://doi.org/10.1177/0032329206293641" </w:instrText>
      </w:r>
      <w:r w:rsidR="002F2DDD">
        <w:fldChar w:fldCharType="separate"/>
      </w:r>
      <w:r w:rsidRPr="00405FFB">
        <w:rPr>
          <w:rStyle w:val="Lienhypertexte"/>
          <w:rFonts w:eastAsia="Times New Roman" w:cs="Times New Roman"/>
          <w:szCs w:val="24"/>
          <w:lang w:val="fr-FR"/>
        </w:rPr>
        <w:t>https://doi.org/10.1177/0032329206293641</w:t>
      </w:r>
      <w:r w:rsidR="002F2DDD">
        <w:rPr>
          <w:rStyle w:val="Lienhypertexte"/>
          <w:rFonts w:eastAsia="Times New Roman" w:cs="Times New Roman"/>
          <w:szCs w:val="24"/>
          <w:lang w:val="fr-FR"/>
        </w:rPr>
        <w:fldChar w:fldCharType="end"/>
      </w:r>
    </w:p>
    <w:p w:rsidR="00EB0292" w:rsidRPr="007746A9" w:rsidRDefault="00EB0292" w:rsidP="00EF5B28">
      <w:pPr>
        <w:spacing w:after="0" w:line="240" w:lineRule="auto"/>
        <w:ind w:hanging="480"/>
        <w:rPr>
          <w:rFonts w:eastAsia="Times New Roman" w:cs="Times New Roman"/>
          <w:szCs w:val="24"/>
        </w:rPr>
      </w:pPr>
      <w:r w:rsidRPr="00FE26B1">
        <w:rPr>
          <w:rFonts w:eastAsia="Times New Roman" w:cs="Times New Roman"/>
          <w:szCs w:val="24"/>
          <w:lang w:val="fr-FR"/>
        </w:rPr>
        <w:t xml:space="preserve">I4CE, 2020. </w:t>
      </w:r>
      <w:r w:rsidR="00FE26B1" w:rsidRPr="00FE26B1">
        <w:rPr>
          <w:rFonts w:eastAsia="Times New Roman" w:cs="Times New Roman"/>
          <w:szCs w:val="24"/>
          <w:lang w:val="fr-FR"/>
        </w:rPr>
        <w:t xml:space="preserve">Convention citoyenne: une ambition climat </w:t>
      </w:r>
      <w:proofErr w:type="spellStart"/>
      <w:r w:rsidR="00FE26B1" w:rsidRPr="00FE26B1">
        <w:rPr>
          <w:rFonts w:eastAsia="Times New Roman" w:cs="Times New Roman"/>
          <w:szCs w:val="24"/>
          <w:lang w:val="fr-FR"/>
        </w:rPr>
        <w:t>réhaussée</w:t>
      </w:r>
      <w:proofErr w:type="spellEnd"/>
      <w:r w:rsidR="00FE26B1" w:rsidRPr="00FE26B1">
        <w:rPr>
          <w:rFonts w:eastAsia="Times New Roman" w:cs="Times New Roman"/>
          <w:szCs w:val="24"/>
          <w:lang w:val="fr-FR"/>
        </w:rPr>
        <w:t xml:space="preserve">, </w:t>
      </w:r>
      <w:r w:rsidR="00FE26B1">
        <w:rPr>
          <w:rFonts w:eastAsia="Times New Roman" w:cs="Times New Roman"/>
          <w:szCs w:val="24"/>
          <w:lang w:val="fr-FR"/>
        </w:rPr>
        <w:t xml:space="preserve">un coût raisonné. </w:t>
      </w:r>
      <w:r w:rsidR="002F2DDD">
        <w:fldChar w:fldCharType="begin"/>
      </w:r>
      <w:r w:rsidR="002F2DDD" w:rsidRPr="003718C2">
        <w:rPr>
          <w:lang w:val="fr-FR"/>
          <w:rPrChange w:id="1793" w:author="LG Giraudet" w:date="2021-07-20T10:25:00Z">
            <w:rPr/>
          </w:rPrChange>
        </w:rPr>
        <w:instrText xml:space="preserve"> HYPERLINK "https://www.i4ce.org/convention-citoyenne-une-ambition-climat-rehaussee-un-cout-raisonne/" </w:instrText>
      </w:r>
      <w:r w:rsidR="002F2DDD">
        <w:fldChar w:fldCharType="separate"/>
      </w:r>
      <w:r w:rsidR="00FE26B1" w:rsidRPr="007746A9">
        <w:rPr>
          <w:rStyle w:val="Lienhypertexte"/>
          <w:rFonts w:eastAsia="Times New Roman" w:cs="Times New Roman"/>
          <w:szCs w:val="24"/>
        </w:rPr>
        <w:t>https://www.i4ce.org/convention-citoyenne-une-ambition-climat-rehaussee-un-cout-raisonne/</w:t>
      </w:r>
      <w:r w:rsidR="002F2DDD">
        <w:rPr>
          <w:rStyle w:val="Lienhypertexte"/>
          <w:rFonts w:eastAsia="Times New Roman" w:cs="Times New Roman"/>
          <w:szCs w:val="24"/>
        </w:rPr>
        <w:fldChar w:fldCharType="end"/>
      </w:r>
    </w:p>
    <w:p w:rsidR="00B013B2" w:rsidRDefault="00B013B2" w:rsidP="00EF5B28">
      <w:pPr>
        <w:spacing w:after="0" w:line="240" w:lineRule="auto"/>
        <w:ind w:hanging="480"/>
        <w:rPr>
          <w:rFonts w:eastAsia="Times New Roman" w:cs="Times New Roman"/>
          <w:szCs w:val="24"/>
        </w:rPr>
      </w:pPr>
      <w:proofErr w:type="gramStart"/>
      <w:r w:rsidRPr="00B013B2">
        <w:rPr>
          <w:rFonts w:eastAsia="Times New Roman" w:cs="Times New Roman"/>
          <w:szCs w:val="24"/>
        </w:rPr>
        <w:t>Ingham, S., Levin, I., 2018.</w:t>
      </w:r>
      <w:proofErr w:type="gramEnd"/>
      <w:r w:rsidRPr="00B013B2">
        <w:rPr>
          <w:rFonts w:eastAsia="Times New Roman" w:cs="Times New Roman"/>
          <w:szCs w:val="24"/>
        </w:rPr>
        <w:t xml:space="preserve"> Effects of Deliberative </w:t>
      </w:r>
      <w:proofErr w:type="spellStart"/>
      <w:r w:rsidRPr="00B013B2">
        <w:rPr>
          <w:rFonts w:eastAsia="Times New Roman" w:cs="Times New Roman"/>
          <w:szCs w:val="24"/>
        </w:rPr>
        <w:t>Minipublics</w:t>
      </w:r>
      <w:proofErr w:type="spellEnd"/>
      <w:r w:rsidRPr="00B013B2">
        <w:rPr>
          <w:rFonts w:eastAsia="Times New Roman" w:cs="Times New Roman"/>
          <w:szCs w:val="24"/>
        </w:rPr>
        <w:t xml:space="preserve"> on Public Opinion: Experimental Evidence from a Survey on Social Security Reform. International Journal of Public Opinion Research 30, 51–78. </w:t>
      </w:r>
      <w:hyperlink r:id="rId32" w:history="1">
        <w:r w:rsidRPr="00405FFB">
          <w:rPr>
            <w:rStyle w:val="Lienhypertexte"/>
            <w:rFonts w:eastAsia="Times New Roman" w:cs="Times New Roman"/>
            <w:szCs w:val="24"/>
          </w:rPr>
          <w:t>https://doi.org/10.1093/ijpor/edw030</w:t>
        </w:r>
      </w:hyperlink>
    </w:p>
    <w:p w:rsidR="00F93CB6" w:rsidRDefault="00F93CB6" w:rsidP="00EF5B28">
      <w:pPr>
        <w:spacing w:after="0" w:line="240" w:lineRule="auto"/>
        <w:ind w:hanging="480"/>
        <w:rPr>
          <w:rFonts w:eastAsia="Times New Roman" w:cs="Times New Roman"/>
          <w:szCs w:val="24"/>
        </w:rPr>
      </w:pPr>
      <w:proofErr w:type="spellStart"/>
      <w:r w:rsidRPr="00F93CB6">
        <w:rPr>
          <w:rFonts w:eastAsia="Times New Roman" w:cs="Times New Roman"/>
          <w:szCs w:val="24"/>
        </w:rPr>
        <w:t>Lafont</w:t>
      </w:r>
      <w:proofErr w:type="spellEnd"/>
      <w:r w:rsidRPr="00F93CB6">
        <w:rPr>
          <w:rFonts w:eastAsia="Times New Roman" w:cs="Times New Roman"/>
          <w:szCs w:val="24"/>
        </w:rPr>
        <w:t>, C., 2015. Deliberation, Participation, and Democratic Legitimacy: Should Deliberative Mini-publics Shape Public Policy</w:t>
      </w:r>
      <w:proofErr w:type="gramStart"/>
      <w:r w:rsidRPr="00F93CB6">
        <w:rPr>
          <w:rFonts w:eastAsia="Times New Roman" w:cs="Times New Roman"/>
          <w:szCs w:val="24"/>
        </w:rPr>
        <w:t>?:</w:t>
      </w:r>
      <w:proofErr w:type="gramEnd"/>
      <w:r w:rsidRPr="00F93CB6">
        <w:rPr>
          <w:rFonts w:eastAsia="Times New Roman" w:cs="Times New Roman"/>
          <w:szCs w:val="24"/>
        </w:rPr>
        <w:t xml:space="preserve"> Deliberation, Participation &amp; Democratic Legitimacy. J </w:t>
      </w:r>
      <w:proofErr w:type="spellStart"/>
      <w:r w:rsidRPr="00F93CB6">
        <w:rPr>
          <w:rFonts w:eastAsia="Times New Roman" w:cs="Times New Roman"/>
          <w:szCs w:val="24"/>
        </w:rPr>
        <w:t>Polit</w:t>
      </w:r>
      <w:proofErr w:type="spellEnd"/>
      <w:r w:rsidRPr="00F93CB6">
        <w:rPr>
          <w:rFonts w:eastAsia="Times New Roman" w:cs="Times New Roman"/>
          <w:szCs w:val="24"/>
        </w:rPr>
        <w:t xml:space="preserve"> </w:t>
      </w:r>
      <w:proofErr w:type="spellStart"/>
      <w:r w:rsidRPr="00F93CB6">
        <w:rPr>
          <w:rFonts w:eastAsia="Times New Roman" w:cs="Times New Roman"/>
          <w:szCs w:val="24"/>
        </w:rPr>
        <w:t>Philos</w:t>
      </w:r>
      <w:proofErr w:type="spellEnd"/>
      <w:r w:rsidRPr="00F93CB6">
        <w:rPr>
          <w:rFonts w:eastAsia="Times New Roman" w:cs="Times New Roman"/>
          <w:szCs w:val="24"/>
        </w:rPr>
        <w:t xml:space="preserve"> 23, 40–63. </w:t>
      </w:r>
      <w:hyperlink r:id="rId33" w:history="1">
        <w:r w:rsidRPr="00405FFB">
          <w:rPr>
            <w:rStyle w:val="Lienhypertexte"/>
            <w:rFonts w:eastAsia="Times New Roman" w:cs="Times New Roman"/>
            <w:szCs w:val="24"/>
          </w:rPr>
          <w:t>https://doi.org/10.1111/jopp.12031</w:t>
        </w:r>
      </w:hyperlink>
    </w:p>
    <w:p w:rsidR="002B788A" w:rsidRDefault="002B788A" w:rsidP="00EF5B28">
      <w:pPr>
        <w:spacing w:after="0" w:line="240" w:lineRule="auto"/>
        <w:ind w:hanging="480"/>
        <w:rPr>
          <w:rFonts w:eastAsia="Times New Roman" w:cs="Times New Roman"/>
          <w:szCs w:val="24"/>
        </w:rPr>
      </w:pPr>
      <w:proofErr w:type="spellStart"/>
      <w:r w:rsidRPr="002B788A">
        <w:rPr>
          <w:rFonts w:eastAsia="Times New Roman" w:cs="Times New Roman"/>
          <w:szCs w:val="24"/>
        </w:rPr>
        <w:t>Landemore</w:t>
      </w:r>
      <w:proofErr w:type="spellEnd"/>
      <w:r w:rsidRPr="002B788A">
        <w:rPr>
          <w:rFonts w:eastAsia="Times New Roman" w:cs="Times New Roman"/>
          <w:szCs w:val="24"/>
        </w:rPr>
        <w:t xml:space="preserve">, H., 2018. Referendums Are Never Merely Referendums: On the Need to Make Popular Vote Processes More Deliberative. Swiss Political Science Review 24, 320–327. </w:t>
      </w:r>
      <w:hyperlink r:id="rId34" w:history="1">
        <w:r w:rsidRPr="00405FFB">
          <w:rPr>
            <w:rStyle w:val="Lienhypertexte"/>
            <w:rFonts w:eastAsia="Times New Roman" w:cs="Times New Roman"/>
            <w:szCs w:val="24"/>
          </w:rPr>
          <w:t>https://doi.org/10.1111/spsr.12314</w:t>
        </w:r>
      </w:hyperlink>
    </w:p>
    <w:p w:rsidR="006E37FF" w:rsidRDefault="006E37FF" w:rsidP="00EF5B28">
      <w:pPr>
        <w:spacing w:after="0" w:line="240" w:lineRule="auto"/>
        <w:ind w:hanging="480"/>
        <w:rPr>
          <w:rFonts w:eastAsia="Times New Roman" w:cs="Times New Roman"/>
          <w:szCs w:val="24"/>
        </w:rPr>
      </w:pPr>
      <w:proofErr w:type="spellStart"/>
      <w:proofErr w:type="gramStart"/>
      <w:r w:rsidRPr="006E37FF">
        <w:rPr>
          <w:rFonts w:eastAsia="Times New Roman" w:cs="Times New Roman"/>
          <w:szCs w:val="24"/>
        </w:rPr>
        <w:t>MacKenzie</w:t>
      </w:r>
      <w:proofErr w:type="spellEnd"/>
      <w:r w:rsidRPr="006E37FF">
        <w:rPr>
          <w:rFonts w:eastAsia="Times New Roman" w:cs="Times New Roman"/>
          <w:szCs w:val="24"/>
        </w:rPr>
        <w:t>, M.K., Warren, M.E., 2012.</w:t>
      </w:r>
      <w:proofErr w:type="gramEnd"/>
      <w:r w:rsidRPr="006E37FF">
        <w:rPr>
          <w:rFonts w:eastAsia="Times New Roman" w:cs="Times New Roman"/>
          <w:szCs w:val="24"/>
        </w:rPr>
        <w:t xml:space="preserve"> </w:t>
      </w:r>
      <w:proofErr w:type="gramStart"/>
      <w:r w:rsidRPr="006E37FF">
        <w:rPr>
          <w:rFonts w:eastAsia="Times New Roman" w:cs="Times New Roman"/>
          <w:szCs w:val="24"/>
        </w:rPr>
        <w:t xml:space="preserve">Two trust-based uses of </w:t>
      </w:r>
      <w:proofErr w:type="spellStart"/>
      <w:r w:rsidRPr="006E37FF">
        <w:rPr>
          <w:rFonts w:eastAsia="Times New Roman" w:cs="Times New Roman"/>
          <w:szCs w:val="24"/>
        </w:rPr>
        <w:t>minipublics</w:t>
      </w:r>
      <w:proofErr w:type="spellEnd"/>
      <w:r w:rsidRPr="006E37FF">
        <w:rPr>
          <w:rFonts w:eastAsia="Times New Roman" w:cs="Times New Roman"/>
          <w:szCs w:val="24"/>
        </w:rPr>
        <w:t xml:space="preserve"> in democratic systems.</w:t>
      </w:r>
      <w:proofErr w:type="gramEnd"/>
      <w:r w:rsidRPr="006E37FF">
        <w:rPr>
          <w:rFonts w:eastAsia="Times New Roman" w:cs="Times New Roman"/>
          <w:szCs w:val="24"/>
        </w:rPr>
        <w:t xml:space="preserve"> Deliberative systems: Deliberative democracy at the large scale 95–124.</w:t>
      </w:r>
    </w:p>
    <w:p w:rsidR="00F931DA" w:rsidRDefault="00F931DA" w:rsidP="00EF5B28">
      <w:pPr>
        <w:spacing w:after="0" w:line="240" w:lineRule="auto"/>
        <w:ind w:hanging="480"/>
        <w:rPr>
          <w:rFonts w:eastAsia="Times New Roman" w:cs="Times New Roman"/>
          <w:szCs w:val="24"/>
        </w:rPr>
      </w:pPr>
      <w:proofErr w:type="spellStart"/>
      <w:r w:rsidRPr="00F931DA">
        <w:rPr>
          <w:rFonts w:eastAsia="Times New Roman" w:cs="Times New Roman"/>
          <w:szCs w:val="24"/>
        </w:rPr>
        <w:t>Mansbridge</w:t>
      </w:r>
      <w:proofErr w:type="spellEnd"/>
      <w:r w:rsidRPr="00F931DA">
        <w:rPr>
          <w:rFonts w:eastAsia="Times New Roman" w:cs="Times New Roman"/>
          <w:szCs w:val="24"/>
        </w:rPr>
        <w:t xml:space="preserve">, J., </w:t>
      </w:r>
      <w:proofErr w:type="spellStart"/>
      <w:r w:rsidRPr="00F931DA">
        <w:rPr>
          <w:rFonts w:eastAsia="Times New Roman" w:cs="Times New Roman"/>
          <w:szCs w:val="24"/>
        </w:rPr>
        <w:t>Bohman</w:t>
      </w:r>
      <w:proofErr w:type="spellEnd"/>
      <w:r w:rsidRPr="00F931DA">
        <w:rPr>
          <w:rFonts w:eastAsia="Times New Roman" w:cs="Times New Roman"/>
          <w:szCs w:val="24"/>
        </w:rPr>
        <w:t xml:space="preserve">, J., Chambers, S., </w:t>
      </w:r>
      <w:proofErr w:type="spellStart"/>
      <w:r w:rsidRPr="00F931DA">
        <w:rPr>
          <w:rFonts w:eastAsia="Times New Roman" w:cs="Times New Roman"/>
          <w:szCs w:val="24"/>
        </w:rPr>
        <w:t>Christiano</w:t>
      </w:r>
      <w:proofErr w:type="spellEnd"/>
      <w:r w:rsidRPr="00F931DA">
        <w:rPr>
          <w:rFonts w:eastAsia="Times New Roman" w:cs="Times New Roman"/>
          <w:szCs w:val="24"/>
        </w:rPr>
        <w:t>, T., Fung, A., Parkinson, J., Thompson, D., Warren, M., 2012. A systemic approach to deliberative democracy, in: Deliberative Systems. pp. 1–26. https://doi.org/10.1017/CBO9781139178914.002</w:t>
      </w:r>
    </w:p>
    <w:p w:rsidR="006E37FF" w:rsidRDefault="006E37FF" w:rsidP="00EF5B28">
      <w:pPr>
        <w:spacing w:after="0" w:line="240" w:lineRule="auto"/>
        <w:ind w:hanging="480"/>
        <w:rPr>
          <w:rFonts w:eastAsia="Times New Roman" w:cs="Times New Roman"/>
          <w:szCs w:val="24"/>
        </w:rPr>
      </w:pPr>
      <w:proofErr w:type="spellStart"/>
      <w:r w:rsidRPr="006E37FF">
        <w:rPr>
          <w:rFonts w:eastAsia="Times New Roman" w:cs="Times New Roman"/>
          <w:szCs w:val="24"/>
        </w:rPr>
        <w:t>Neblo</w:t>
      </w:r>
      <w:proofErr w:type="spellEnd"/>
      <w:r w:rsidRPr="006E37FF">
        <w:rPr>
          <w:rFonts w:eastAsia="Times New Roman" w:cs="Times New Roman"/>
          <w:szCs w:val="24"/>
        </w:rPr>
        <w:t xml:space="preserve">, M.A., </w:t>
      </w:r>
      <w:proofErr w:type="spellStart"/>
      <w:r w:rsidRPr="006E37FF">
        <w:rPr>
          <w:rFonts w:eastAsia="Times New Roman" w:cs="Times New Roman"/>
          <w:szCs w:val="24"/>
        </w:rPr>
        <w:t>Esterling</w:t>
      </w:r>
      <w:proofErr w:type="spellEnd"/>
      <w:r w:rsidRPr="006E37FF">
        <w:rPr>
          <w:rFonts w:eastAsia="Times New Roman" w:cs="Times New Roman"/>
          <w:szCs w:val="24"/>
        </w:rPr>
        <w:t xml:space="preserve">, K.M., Kennedy, R.P., </w:t>
      </w:r>
      <w:proofErr w:type="spellStart"/>
      <w:r w:rsidRPr="006E37FF">
        <w:rPr>
          <w:rFonts w:eastAsia="Times New Roman" w:cs="Times New Roman"/>
          <w:szCs w:val="24"/>
        </w:rPr>
        <w:t>Lazer</w:t>
      </w:r>
      <w:proofErr w:type="spellEnd"/>
      <w:r w:rsidRPr="006E37FF">
        <w:rPr>
          <w:rFonts w:eastAsia="Times New Roman" w:cs="Times New Roman"/>
          <w:szCs w:val="24"/>
        </w:rPr>
        <w:t xml:space="preserve">, D.M.J., </w:t>
      </w:r>
      <w:proofErr w:type="spellStart"/>
      <w:r w:rsidRPr="006E37FF">
        <w:rPr>
          <w:rFonts w:eastAsia="Times New Roman" w:cs="Times New Roman"/>
          <w:szCs w:val="24"/>
        </w:rPr>
        <w:t>Sokhey</w:t>
      </w:r>
      <w:proofErr w:type="spellEnd"/>
      <w:r w:rsidRPr="006E37FF">
        <w:rPr>
          <w:rFonts w:eastAsia="Times New Roman" w:cs="Times New Roman"/>
          <w:szCs w:val="24"/>
        </w:rPr>
        <w:t xml:space="preserve">, A.E., 2010. Who Wants To Deliberate—And Why? American Political Science Review 104, 566–583. </w:t>
      </w:r>
      <w:hyperlink r:id="rId35" w:history="1">
        <w:r w:rsidRPr="00405FFB">
          <w:rPr>
            <w:rStyle w:val="Lienhypertexte"/>
            <w:rFonts w:eastAsia="Times New Roman" w:cs="Times New Roman"/>
            <w:szCs w:val="24"/>
          </w:rPr>
          <w:t>https://doi.org/10.1017/S0003055410000298</w:t>
        </w:r>
      </w:hyperlink>
    </w:p>
    <w:p w:rsidR="002B788A" w:rsidRDefault="002B788A" w:rsidP="00EF5B28">
      <w:pPr>
        <w:spacing w:after="0" w:line="240" w:lineRule="auto"/>
        <w:ind w:hanging="480"/>
        <w:rPr>
          <w:rFonts w:eastAsia="Times New Roman" w:cs="Times New Roman"/>
          <w:szCs w:val="24"/>
        </w:rPr>
      </w:pPr>
      <w:proofErr w:type="gramStart"/>
      <w:r w:rsidRPr="002B788A">
        <w:rPr>
          <w:rFonts w:eastAsia="Times New Roman" w:cs="Times New Roman"/>
          <w:szCs w:val="24"/>
        </w:rPr>
        <w:t>Niemeyer, S., 2013.</w:t>
      </w:r>
      <w:proofErr w:type="gramEnd"/>
      <w:r w:rsidRPr="002B788A">
        <w:rPr>
          <w:rFonts w:eastAsia="Times New Roman" w:cs="Times New Roman"/>
          <w:szCs w:val="24"/>
        </w:rPr>
        <w:t xml:space="preserve"> Democracy and Climate Change: What Can Deliberative Democracy Contribute? Australian Journal of Politics &amp; History 59, 429–448. </w:t>
      </w:r>
      <w:hyperlink r:id="rId36" w:history="1">
        <w:r w:rsidRPr="00405FFB">
          <w:rPr>
            <w:rStyle w:val="Lienhypertexte"/>
            <w:rFonts w:eastAsia="Times New Roman" w:cs="Times New Roman"/>
            <w:szCs w:val="24"/>
          </w:rPr>
          <w:t>https://doi.org/10.1111/ajph.12025</w:t>
        </w:r>
      </w:hyperlink>
    </w:p>
    <w:p w:rsidR="004A0E32" w:rsidRDefault="004A0E32" w:rsidP="00EF5B28">
      <w:pPr>
        <w:spacing w:after="0" w:line="240" w:lineRule="auto"/>
        <w:ind w:hanging="480"/>
        <w:rPr>
          <w:rFonts w:eastAsia="Times New Roman" w:cs="Times New Roman"/>
          <w:szCs w:val="24"/>
        </w:rPr>
      </w:pPr>
      <w:r w:rsidRPr="004A0E32">
        <w:rPr>
          <w:rFonts w:eastAsia="Times New Roman" w:cs="Times New Roman"/>
          <w:szCs w:val="24"/>
        </w:rPr>
        <w:t xml:space="preserve">Parkinson, J., 2020. </w:t>
      </w:r>
      <w:proofErr w:type="gramStart"/>
      <w:r w:rsidRPr="004A0E32">
        <w:rPr>
          <w:rFonts w:eastAsia="Times New Roman" w:cs="Times New Roman"/>
          <w:szCs w:val="24"/>
        </w:rPr>
        <w:t>The Roles of Referendums in Deliberative Systems.</w:t>
      </w:r>
      <w:proofErr w:type="gramEnd"/>
      <w:r w:rsidRPr="004A0E32">
        <w:rPr>
          <w:rFonts w:eastAsia="Times New Roman" w:cs="Times New Roman"/>
          <w:szCs w:val="24"/>
        </w:rPr>
        <w:t xml:space="preserve"> Representation 56, 485–500. </w:t>
      </w:r>
      <w:hyperlink r:id="rId37" w:history="1">
        <w:r w:rsidRPr="00405FFB">
          <w:rPr>
            <w:rStyle w:val="Lienhypertexte"/>
            <w:rFonts w:eastAsia="Times New Roman" w:cs="Times New Roman"/>
            <w:szCs w:val="24"/>
          </w:rPr>
          <w:t>https://doi.org/10.1080/00344893.2020.1718195</w:t>
        </w:r>
      </w:hyperlink>
    </w:p>
    <w:p w:rsidR="00EF5B28" w:rsidRPr="00EF5B28" w:rsidRDefault="00EF5B28" w:rsidP="00EF5B28">
      <w:pPr>
        <w:spacing w:after="0" w:line="240" w:lineRule="auto"/>
        <w:ind w:hanging="480"/>
        <w:rPr>
          <w:rFonts w:eastAsia="Times New Roman" w:cs="Times New Roman"/>
          <w:szCs w:val="24"/>
        </w:rPr>
      </w:pPr>
      <w:proofErr w:type="spellStart"/>
      <w:r w:rsidRPr="00EF5B28">
        <w:rPr>
          <w:rFonts w:eastAsia="Times New Roman" w:cs="Times New Roman"/>
          <w:szCs w:val="24"/>
        </w:rPr>
        <w:t>Paulis</w:t>
      </w:r>
      <w:proofErr w:type="spellEnd"/>
      <w:r w:rsidRPr="00EF5B28">
        <w:rPr>
          <w:rFonts w:eastAsia="Times New Roman" w:cs="Times New Roman"/>
          <w:szCs w:val="24"/>
        </w:rPr>
        <w:t xml:space="preserve">, E., </w:t>
      </w:r>
      <w:proofErr w:type="spellStart"/>
      <w:r w:rsidRPr="00EF5B28">
        <w:rPr>
          <w:rFonts w:eastAsia="Times New Roman" w:cs="Times New Roman"/>
          <w:szCs w:val="24"/>
        </w:rPr>
        <w:t>Pilet</w:t>
      </w:r>
      <w:proofErr w:type="spellEnd"/>
      <w:r w:rsidRPr="00EF5B28">
        <w:rPr>
          <w:rFonts w:eastAsia="Times New Roman" w:cs="Times New Roman"/>
          <w:szCs w:val="24"/>
        </w:rPr>
        <w:t xml:space="preserve">, J.-B., Panel, S., </w:t>
      </w:r>
      <w:proofErr w:type="spellStart"/>
      <w:r w:rsidRPr="00EF5B28">
        <w:rPr>
          <w:rFonts w:eastAsia="Times New Roman" w:cs="Times New Roman"/>
          <w:szCs w:val="24"/>
        </w:rPr>
        <w:t>Vittori</w:t>
      </w:r>
      <w:proofErr w:type="spellEnd"/>
      <w:r w:rsidRPr="00EF5B28">
        <w:rPr>
          <w:rFonts w:eastAsia="Times New Roman" w:cs="Times New Roman"/>
          <w:szCs w:val="24"/>
        </w:rPr>
        <w:t xml:space="preserve">, D., Close, C., 2020. The POLITICIZE dataset: an inventory of deliberative mini-publics (DMPs) in Europe. </w:t>
      </w:r>
      <w:proofErr w:type="spellStart"/>
      <w:r w:rsidRPr="00EF5B28">
        <w:rPr>
          <w:rFonts w:eastAsia="Times New Roman" w:cs="Times New Roman"/>
          <w:szCs w:val="24"/>
        </w:rPr>
        <w:t>Eur</w:t>
      </w:r>
      <w:proofErr w:type="spellEnd"/>
      <w:r w:rsidRPr="00EF5B28">
        <w:rPr>
          <w:rFonts w:eastAsia="Times New Roman" w:cs="Times New Roman"/>
          <w:szCs w:val="24"/>
        </w:rPr>
        <w:t xml:space="preserve"> </w:t>
      </w:r>
      <w:proofErr w:type="spellStart"/>
      <w:r w:rsidRPr="00EF5B28">
        <w:rPr>
          <w:rFonts w:eastAsia="Times New Roman" w:cs="Times New Roman"/>
          <w:szCs w:val="24"/>
        </w:rPr>
        <w:t>Polit</w:t>
      </w:r>
      <w:proofErr w:type="spellEnd"/>
      <w:r w:rsidRPr="00EF5B28">
        <w:rPr>
          <w:rFonts w:eastAsia="Times New Roman" w:cs="Times New Roman"/>
          <w:szCs w:val="24"/>
        </w:rPr>
        <w:t xml:space="preserve"> Sci. </w:t>
      </w:r>
      <w:hyperlink r:id="rId38" w:history="1">
        <w:r w:rsidRPr="00BF26EF">
          <w:rPr>
            <w:rFonts w:eastAsia="Times New Roman" w:cs="Times New Roman"/>
            <w:color w:val="0000FF"/>
            <w:szCs w:val="24"/>
            <w:u w:val="single"/>
          </w:rPr>
          <w:t>https://doi.org/10.1057/s41304-020-00284-9</w:t>
        </w:r>
      </w:hyperlink>
    </w:p>
    <w:p w:rsidR="00E442A0" w:rsidDel="00C02693" w:rsidRDefault="00E442A0" w:rsidP="00EF5B28">
      <w:pPr>
        <w:spacing w:after="0" w:line="240" w:lineRule="auto"/>
        <w:ind w:hanging="480"/>
        <w:rPr>
          <w:del w:id="1794" w:author="LG Giraudet" w:date="2021-07-21T14:48:00Z"/>
          <w:rFonts w:eastAsia="Times New Roman" w:cs="Times New Roman"/>
          <w:szCs w:val="24"/>
        </w:rPr>
      </w:pPr>
      <w:del w:id="1795" w:author="LG Giraudet" w:date="2021-07-21T14:48:00Z">
        <w:r w:rsidRPr="00E442A0" w:rsidDel="00C02693">
          <w:rPr>
            <w:rFonts w:eastAsia="Times New Roman" w:cs="Times New Roman"/>
            <w:szCs w:val="24"/>
          </w:rPr>
          <w:delText xml:space="preserve">Mikko Rask, Richard K. Worthington, 2012. Prospects of Deliberative Global Governance. JESE-B 1. </w:delText>
        </w:r>
        <w:r w:rsidR="00E5537E" w:rsidDel="00C02693">
          <w:fldChar w:fldCharType="begin"/>
        </w:r>
        <w:r w:rsidR="00E5537E" w:rsidDel="00C02693">
          <w:delInstrText xml:space="preserve"> HYPERLINK "https://doi.org/10.17265/2162-5263/2012.04.014" </w:delInstrText>
        </w:r>
        <w:r w:rsidR="00E5537E" w:rsidDel="00C02693">
          <w:fldChar w:fldCharType="separate"/>
        </w:r>
        <w:r w:rsidRPr="00405FFB" w:rsidDel="00C02693">
          <w:rPr>
            <w:rStyle w:val="Lienhypertexte"/>
            <w:rFonts w:eastAsia="Times New Roman" w:cs="Times New Roman"/>
            <w:szCs w:val="24"/>
          </w:rPr>
          <w:delText>https://doi.org/10.17265/2162-5263/2012.04.014</w:delText>
        </w:r>
        <w:r w:rsidR="00E5537E" w:rsidDel="00C02693">
          <w:rPr>
            <w:rStyle w:val="Lienhypertexte"/>
            <w:rFonts w:eastAsia="Times New Roman" w:cs="Times New Roman"/>
            <w:szCs w:val="24"/>
          </w:rPr>
          <w:fldChar w:fldCharType="end"/>
        </w:r>
      </w:del>
    </w:p>
    <w:p w:rsidR="00246D20" w:rsidRDefault="00246D20" w:rsidP="00EF5B28">
      <w:pPr>
        <w:spacing w:after="0" w:line="240" w:lineRule="auto"/>
        <w:ind w:hanging="480"/>
        <w:rPr>
          <w:ins w:id="1796" w:author="LG Giraudet" w:date="2021-07-20T11:29:00Z"/>
          <w:rFonts w:eastAsia="Times New Roman" w:cs="Times New Roman"/>
          <w:szCs w:val="24"/>
        </w:rPr>
      </w:pPr>
      <w:ins w:id="1797" w:author="LG Giraudet" w:date="2021-07-20T11:29:00Z">
        <w:r>
          <w:rPr>
            <w:rFonts w:eastAsia="Times New Roman" w:cs="Times New Roman"/>
            <w:szCs w:val="24"/>
          </w:rPr>
          <w:t>OECD, 2020</w:t>
        </w:r>
      </w:ins>
    </w:p>
    <w:p w:rsidR="00EF5B28" w:rsidRPr="007746A9" w:rsidRDefault="00EF5B28" w:rsidP="00EF5B28">
      <w:pPr>
        <w:spacing w:after="0" w:line="240" w:lineRule="auto"/>
        <w:ind w:hanging="480"/>
        <w:rPr>
          <w:rFonts w:eastAsia="Times New Roman" w:cs="Times New Roman"/>
          <w:szCs w:val="24"/>
        </w:rPr>
      </w:pPr>
      <w:proofErr w:type="spellStart"/>
      <w:proofErr w:type="gramStart"/>
      <w:r w:rsidRPr="00EF5B28">
        <w:rPr>
          <w:rFonts w:eastAsia="Times New Roman" w:cs="Times New Roman"/>
          <w:szCs w:val="24"/>
        </w:rPr>
        <w:t>Reber</w:t>
      </w:r>
      <w:proofErr w:type="spellEnd"/>
      <w:r w:rsidRPr="00EF5B28">
        <w:rPr>
          <w:rFonts w:eastAsia="Times New Roman" w:cs="Times New Roman"/>
          <w:szCs w:val="24"/>
        </w:rPr>
        <w:t>, B., 2016.</w:t>
      </w:r>
      <w:proofErr w:type="gramEnd"/>
      <w:r w:rsidRPr="00EF5B28">
        <w:rPr>
          <w:rFonts w:eastAsia="Times New Roman" w:cs="Times New Roman"/>
          <w:szCs w:val="24"/>
        </w:rPr>
        <w:t xml:space="preserve"> Precautionary Principle, Pluralism and Deliberation: Science and Ethics. </w:t>
      </w:r>
      <w:r w:rsidR="004A3B9E">
        <w:rPr>
          <w:rFonts w:eastAsia="Times New Roman" w:cs="Times New Roman"/>
          <w:szCs w:val="24"/>
        </w:rPr>
        <w:t xml:space="preserve">ISTE and </w:t>
      </w:r>
      <w:r w:rsidRPr="007746A9">
        <w:rPr>
          <w:rFonts w:eastAsia="Times New Roman" w:cs="Times New Roman"/>
          <w:szCs w:val="24"/>
        </w:rPr>
        <w:t xml:space="preserve">John Wiley &amp; Sons, Ltd. </w:t>
      </w:r>
      <w:hyperlink r:id="rId39" w:history="1">
        <w:r w:rsidRPr="007746A9">
          <w:rPr>
            <w:rFonts w:eastAsia="Times New Roman" w:cs="Times New Roman"/>
            <w:color w:val="0000FF"/>
            <w:szCs w:val="24"/>
            <w:u w:val="single"/>
          </w:rPr>
          <w:t>https://doi.org/10.1002/9781119335931.fmatter</w:t>
        </w:r>
      </w:hyperlink>
    </w:p>
    <w:p w:rsidR="00E30CDF" w:rsidRPr="00E30CDF" w:rsidRDefault="00E30CDF" w:rsidP="00E30CDF">
      <w:pPr>
        <w:spacing w:after="0" w:line="240" w:lineRule="auto"/>
        <w:ind w:hanging="480"/>
        <w:rPr>
          <w:rFonts w:eastAsia="Times New Roman" w:cs="Times New Roman"/>
          <w:szCs w:val="24"/>
        </w:rPr>
      </w:pPr>
      <w:proofErr w:type="spellStart"/>
      <w:proofErr w:type="gramStart"/>
      <w:r w:rsidRPr="00E30CDF">
        <w:rPr>
          <w:rFonts w:eastAsia="Times New Roman" w:cs="Times New Roman"/>
          <w:szCs w:val="24"/>
        </w:rPr>
        <w:t>Setälä</w:t>
      </w:r>
      <w:proofErr w:type="spellEnd"/>
      <w:r w:rsidRPr="00E30CDF">
        <w:rPr>
          <w:rFonts w:eastAsia="Times New Roman" w:cs="Times New Roman"/>
          <w:szCs w:val="24"/>
        </w:rPr>
        <w:t>, M., 2017.</w:t>
      </w:r>
      <w:proofErr w:type="gramEnd"/>
      <w:r w:rsidRPr="00E30CDF">
        <w:rPr>
          <w:rFonts w:eastAsia="Times New Roman" w:cs="Times New Roman"/>
          <w:szCs w:val="24"/>
        </w:rPr>
        <w:t xml:space="preserve"> </w:t>
      </w:r>
      <w:proofErr w:type="gramStart"/>
      <w:r w:rsidRPr="00E30CDF">
        <w:rPr>
          <w:rFonts w:eastAsia="Times New Roman" w:cs="Times New Roman"/>
          <w:szCs w:val="24"/>
        </w:rPr>
        <w:t>Connecting deliberative mini-publics to representative decision making.</w:t>
      </w:r>
      <w:proofErr w:type="gramEnd"/>
      <w:r w:rsidRPr="00E30CDF">
        <w:rPr>
          <w:rFonts w:eastAsia="Times New Roman" w:cs="Times New Roman"/>
          <w:szCs w:val="24"/>
        </w:rPr>
        <w:t xml:space="preserve"> European Journal of Political Research 56, 846–863. https://doi.org/10.1111/1475-6765.12207</w:t>
      </w:r>
    </w:p>
    <w:p w:rsidR="00E30CDF" w:rsidRDefault="00E30CDF" w:rsidP="00E30CDF">
      <w:pPr>
        <w:spacing w:after="0" w:line="240" w:lineRule="auto"/>
        <w:ind w:hanging="480"/>
        <w:rPr>
          <w:rFonts w:eastAsia="Times New Roman" w:cs="Times New Roman"/>
          <w:szCs w:val="24"/>
        </w:rPr>
      </w:pPr>
      <w:proofErr w:type="spellStart"/>
      <w:proofErr w:type="gramStart"/>
      <w:r w:rsidRPr="00E30CDF">
        <w:rPr>
          <w:rFonts w:eastAsia="Times New Roman" w:cs="Times New Roman"/>
          <w:szCs w:val="24"/>
        </w:rPr>
        <w:t>Setälä</w:t>
      </w:r>
      <w:proofErr w:type="spellEnd"/>
      <w:r w:rsidRPr="00E30CDF">
        <w:rPr>
          <w:rFonts w:eastAsia="Times New Roman" w:cs="Times New Roman"/>
          <w:szCs w:val="24"/>
        </w:rPr>
        <w:t>, M., 2011.</w:t>
      </w:r>
      <w:proofErr w:type="gramEnd"/>
      <w:r w:rsidRPr="00E30CDF">
        <w:rPr>
          <w:rFonts w:eastAsia="Times New Roman" w:cs="Times New Roman"/>
          <w:szCs w:val="24"/>
        </w:rPr>
        <w:t xml:space="preserve"> The Role of Deliberative Mini-Publics in Representative Democracy: Lessons from the Experience of Referendums. Representation 47, 201–213. </w:t>
      </w:r>
      <w:hyperlink r:id="rId40" w:history="1">
        <w:r w:rsidRPr="00405FFB">
          <w:rPr>
            <w:rStyle w:val="Lienhypertexte"/>
            <w:rFonts w:eastAsia="Times New Roman" w:cs="Times New Roman"/>
            <w:szCs w:val="24"/>
          </w:rPr>
          <w:t>https://doi.org/10.1080/00344893.2011.581080</w:t>
        </w:r>
      </w:hyperlink>
    </w:p>
    <w:p w:rsidR="00985270" w:rsidRDefault="00985270" w:rsidP="00E30CDF">
      <w:pPr>
        <w:spacing w:after="0" w:line="240" w:lineRule="auto"/>
        <w:ind w:hanging="480"/>
        <w:rPr>
          <w:rFonts w:eastAsia="Times New Roman" w:cs="Times New Roman"/>
          <w:szCs w:val="24"/>
        </w:rPr>
      </w:pPr>
      <w:r w:rsidRPr="00985270">
        <w:rPr>
          <w:rFonts w:eastAsia="Times New Roman" w:cs="Times New Roman"/>
          <w:szCs w:val="24"/>
        </w:rPr>
        <w:t xml:space="preserve">Smith, G., 2009. Democratic Innovations: Designing Institutions for Citizen Participation, Theories of Institutional Design. Cambridge University Press, Cambridge. </w:t>
      </w:r>
      <w:hyperlink r:id="rId41" w:history="1">
        <w:r w:rsidRPr="00405FFB">
          <w:rPr>
            <w:rStyle w:val="Lienhypertexte"/>
            <w:rFonts w:eastAsia="Times New Roman" w:cs="Times New Roman"/>
            <w:szCs w:val="24"/>
          </w:rPr>
          <w:t>https://doi.org/10.1017/CBO9780511609848</w:t>
        </w:r>
      </w:hyperlink>
    </w:p>
    <w:p w:rsidR="006A0A97" w:rsidRDefault="006A0A97" w:rsidP="00E30CDF">
      <w:pPr>
        <w:spacing w:after="0" w:line="240" w:lineRule="auto"/>
        <w:ind w:hanging="480"/>
        <w:rPr>
          <w:rFonts w:eastAsia="Times New Roman" w:cs="Times New Roman"/>
          <w:szCs w:val="24"/>
        </w:rPr>
      </w:pPr>
      <w:proofErr w:type="gramStart"/>
      <w:r w:rsidRPr="006A0A97">
        <w:rPr>
          <w:rFonts w:eastAsia="Times New Roman" w:cs="Times New Roman"/>
          <w:szCs w:val="24"/>
        </w:rPr>
        <w:lastRenderedPageBreak/>
        <w:t xml:space="preserve">Suiter, J., </w:t>
      </w:r>
      <w:proofErr w:type="spellStart"/>
      <w:r w:rsidRPr="006A0A97">
        <w:rPr>
          <w:rFonts w:eastAsia="Times New Roman" w:cs="Times New Roman"/>
          <w:szCs w:val="24"/>
        </w:rPr>
        <w:t>Muradova</w:t>
      </w:r>
      <w:proofErr w:type="spellEnd"/>
      <w:r w:rsidRPr="006A0A97">
        <w:rPr>
          <w:rFonts w:eastAsia="Times New Roman" w:cs="Times New Roman"/>
          <w:szCs w:val="24"/>
        </w:rPr>
        <w:t xml:space="preserve">, L., </w:t>
      </w:r>
      <w:proofErr w:type="spellStart"/>
      <w:r w:rsidRPr="006A0A97">
        <w:rPr>
          <w:rFonts w:eastAsia="Times New Roman" w:cs="Times New Roman"/>
          <w:szCs w:val="24"/>
        </w:rPr>
        <w:t>Gastil</w:t>
      </w:r>
      <w:proofErr w:type="spellEnd"/>
      <w:r w:rsidRPr="006A0A97">
        <w:rPr>
          <w:rFonts w:eastAsia="Times New Roman" w:cs="Times New Roman"/>
          <w:szCs w:val="24"/>
        </w:rPr>
        <w:t>, J., Farrell, D.M., 2020.</w:t>
      </w:r>
      <w:proofErr w:type="gramEnd"/>
      <w:r w:rsidRPr="006A0A97">
        <w:rPr>
          <w:rFonts w:eastAsia="Times New Roman" w:cs="Times New Roman"/>
          <w:szCs w:val="24"/>
        </w:rPr>
        <w:t xml:space="preserve"> </w:t>
      </w:r>
      <w:proofErr w:type="gramStart"/>
      <w:r w:rsidRPr="006A0A97">
        <w:rPr>
          <w:rFonts w:eastAsia="Times New Roman" w:cs="Times New Roman"/>
          <w:szCs w:val="24"/>
        </w:rPr>
        <w:t>Scaling up Deliberation: Testing the Potential of Mini-Publics to Enhance the Deliberative Capacity of Citizens.</w:t>
      </w:r>
      <w:proofErr w:type="gramEnd"/>
      <w:r w:rsidRPr="006A0A97">
        <w:rPr>
          <w:rFonts w:eastAsia="Times New Roman" w:cs="Times New Roman"/>
          <w:szCs w:val="24"/>
        </w:rPr>
        <w:t xml:space="preserve"> Swiss Political Science Review 26, 253–272. </w:t>
      </w:r>
      <w:hyperlink r:id="rId42" w:history="1">
        <w:r w:rsidRPr="00405FFB">
          <w:rPr>
            <w:rStyle w:val="Lienhypertexte"/>
            <w:rFonts w:eastAsia="Times New Roman" w:cs="Times New Roman"/>
            <w:szCs w:val="24"/>
          </w:rPr>
          <w:t>https://doi.org/10.1111/spsr.12405</w:t>
        </w:r>
      </w:hyperlink>
    </w:p>
    <w:p w:rsidR="006A0A97" w:rsidRDefault="006A0A97" w:rsidP="00E30CDF">
      <w:pPr>
        <w:spacing w:after="0" w:line="240" w:lineRule="auto"/>
        <w:ind w:hanging="480"/>
        <w:rPr>
          <w:rFonts w:eastAsia="Times New Roman" w:cs="Times New Roman"/>
          <w:szCs w:val="24"/>
        </w:rPr>
      </w:pPr>
      <w:proofErr w:type="gramStart"/>
      <w:r w:rsidRPr="006A0A97">
        <w:rPr>
          <w:rFonts w:eastAsia="Times New Roman" w:cs="Times New Roman"/>
          <w:szCs w:val="24"/>
        </w:rPr>
        <w:t>Suiter, J., Reidy, T., 2020.</w:t>
      </w:r>
      <w:proofErr w:type="gramEnd"/>
      <w:r w:rsidRPr="006A0A97">
        <w:rPr>
          <w:rFonts w:eastAsia="Times New Roman" w:cs="Times New Roman"/>
          <w:szCs w:val="24"/>
        </w:rPr>
        <w:t xml:space="preserve"> Does Deliberation Help Deliver Informed Electorates: Evidence from Irish Referendum Votes. Representation 56, 539–557. </w:t>
      </w:r>
      <w:hyperlink r:id="rId43" w:history="1">
        <w:r w:rsidRPr="00405FFB">
          <w:rPr>
            <w:rStyle w:val="Lienhypertexte"/>
            <w:rFonts w:eastAsia="Times New Roman" w:cs="Times New Roman"/>
            <w:szCs w:val="24"/>
          </w:rPr>
          <w:t>https://doi.org/10.1080/00344893.2019.1704848</w:t>
        </w:r>
      </w:hyperlink>
    </w:p>
    <w:p w:rsidR="00EF5B28" w:rsidRPr="00EF5B28" w:rsidRDefault="00EF5B28" w:rsidP="00E30CDF">
      <w:pPr>
        <w:spacing w:after="0" w:line="240" w:lineRule="auto"/>
        <w:ind w:hanging="480"/>
        <w:rPr>
          <w:rFonts w:eastAsia="Times New Roman" w:cs="Times New Roman"/>
          <w:szCs w:val="24"/>
        </w:rPr>
      </w:pPr>
      <w:proofErr w:type="gramStart"/>
      <w:r w:rsidRPr="00BF26EF">
        <w:rPr>
          <w:rFonts w:eastAsia="Times New Roman" w:cs="Times New Roman"/>
          <w:szCs w:val="24"/>
        </w:rPr>
        <w:t>Nature, 2018.</w:t>
      </w:r>
      <w:proofErr w:type="gramEnd"/>
      <w:r w:rsidRPr="00BF26EF">
        <w:rPr>
          <w:rFonts w:eastAsia="Times New Roman" w:cs="Times New Roman"/>
          <w:szCs w:val="24"/>
        </w:rPr>
        <w:t xml:space="preserve"> </w:t>
      </w:r>
      <w:proofErr w:type="gramStart"/>
      <w:r w:rsidRPr="00EF5B28">
        <w:rPr>
          <w:rFonts w:eastAsia="Times New Roman" w:cs="Times New Roman"/>
          <w:szCs w:val="24"/>
        </w:rPr>
        <w:t>Wan</w:t>
      </w:r>
      <w:r w:rsidRPr="00BF26EF">
        <w:rPr>
          <w:rFonts w:eastAsia="Times New Roman" w:cs="Times New Roman"/>
          <w:szCs w:val="24"/>
        </w:rPr>
        <w:t>ted: a fair carbon tax.</w:t>
      </w:r>
      <w:proofErr w:type="gramEnd"/>
      <w:r w:rsidRPr="00BF26EF">
        <w:rPr>
          <w:rFonts w:eastAsia="Times New Roman" w:cs="Times New Roman"/>
          <w:szCs w:val="24"/>
        </w:rPr>
        <w:t xml:space="preserve"> </w:t>
      </w:r>
      <w:proofErr w:type="gramStart"/>
      <w:r w:rsidR="007F3673">
        <w:rPr>
          <w:rFonts w:eastAsia="Times New Roman" w:cs="Times New Roman"/>
          <w:szCs w:val="24"/>
        </w:rPr>
        <w:t>Editorial.</w:t>
      </w:r>
      <w:proofErr w:type="gramEnd"/>
      <w:r w:rsidR="007F3673">
        <w:rPr>
          <w:rFonts w:eastAsia="Times New Roman" w:cs="Times New Roman"/>
          <w:szCs w:val="24"/>
        </w:rPr>
        <w:t xml:space="preserve"> </w:t>
      </w:r>
      <w:proofErr w:type="gramStart"/>
      <w:r w:rsidRPr="00EF5B28">
        <w:rPr>
          <w:rFonts w:eastAsia="Times New Roman" w:cs="Times New Roman"/>
          <w:szCs w:val="24"/>
        </w:rPr>
        <w:t>Nature 564, 161.</w:t>
      </w:r>
      <w:proofErr w:type="gramEnd"/>
      <w:r w:rsidRPr="00EF5B28">
        <w:rPr>
          <w:rFonts w:eastAsia="Times New Roman" w:cs="Times New Roman"/>
          <w:szCs w:val="24"/>
        </w:rPr>
        <w:t xml:space="preserve"> </w:t>
      </w:r>
      <w:hyperlink r:id="rId44" w:history="1">
        <w:r w:rsidRPr="00BF26EF">
          <w:rPr>
            <w:rFonts w:eastAsia="Times New Roman" w:cs="Times New Roman"/>
            <w:color w:val="0000FF"/>
            <w:szCs w:val="24"/>
            <w:u w:val="single"/>
          </w:rPr>
          <w:t>https://doi.org/10.1038/d41586-018-07717-y</w:t>
        </w:r>
      </w:hyperlink>
    </w:p>
    <w:p w:rsidR="00EF5B28" w:rsidRDefault="00EF5B28" w:rsidP="00EF5B28">
      <w:pPr>
        <w:spacing w:after="0" w:line="240" w:lineRule="auto"/>
        <w:ind w:hanging="480"/>
        <w:rPr>
          <w:rFonts w:eastAsia="Times New Roman" w:cs="Times New Roman"/>
          <w:szCs w:val="24"/>
        </w:rPr>
      </w:pPr>
      <w:proofErr w:type="gramStart"/>
      <w:r w:rsidRPr="00EF5B28">
        <w:rPr>
          <w:rFonts w:eastAsia="Times New Roman" w:cs="Times New Roman"/>
          <w:szCs w:val="24"/>
        </w:rPr>
        <w:t xml:space="preserve">Warren, M.E., </w:t>
      </w:r>
      <w:proofErr w:type="spellStart"/>
      <w:r w:rsidRPr="00EF5B28">
        <w:rPr>
          <w:rFonts w:eastAsia="Times New Roman" w:cs="Times New Roman"/>
          <w:szCs w:val="24"/>
        </w:rPr>
        <w:t>Pearse</w:t>
      </w:r>
      <w:proofErr w:type="spellEnd"/>
      <w:r w:rsidRPr="00EF5B28">
        <w:rPr>
          <w:rFonts w:eastAsia="Times New Roman" w:cs="Times New Roman"/>
          <w:szCs w:val="24"/>
        </w:rPr>
        <w:t>, H., 2008.</w:t>
      </w:r>
      <w:proofErr w:type="gramEnd"/>
      <w:r w:rsidRPr="00EF5B28">
        <w:rPr>
          <w:rFonts w:eastAsia="Times New Roman" w:cs="Times New Roman"/>
          <w:szCs w:val="24"/>
        </w:rPr>
        <w:t xml:space="preserve"> </w:t>
      </w:r>
      <w:proofErr w:type="gramStart"/>
      <w:r w:rsidRPr="00EF5B28">
        <w:rPr>
          <w:rFonts w:eastAsia="Times New Roman" w:cs="Times New Roman"/>
          <w:szCs w:val="24"/>
        </w:rPr>
        <w:t>Designing Deliberative Democracy: The British Columbia Citizens’ Assembly.</w:t>
      </w:r>
      <w:proofErr w:type="gramEnd"/>
      <w:r w:rsidRPr="00EF5B28">
        <w:rPr>
          <w:rFonts w:eastAsia="Times New Roman" w:cs="Times New Roman"/>
          <w:szCs w:val="24"/>
        </w:rPr>
        <w:t xml:space="preserve"> </w:t>
      </w:r>
      <w:proofErr w:type="gramStart"/>
      <w:r w:rsidRPr="00EF5B28">
        <w:rPr>
          <w:rFonts w:eastAsia="Times New Roman" w:cs="Times New Roman"/>
          <w:szCs w:val="24"/>
        </w:rPr>
        <w:t>Cambridge University Press.</w:t>
      </w:r>
      <w:proofErr w:type="gramEnd"/>
    </w:p>
    <w:p w:rsidR="00E30CDF" w:rsidRPr="00EF5B28" w:rsidRDefault="00E30CDF" w:rsidP="00EF5B28">
      <w:pPr>
        <w:spacing w:after="0" w:line="240" w:lineRule="auto"/>
        <w:ind w:hanging="480"/>
        <w:rPr>
          <w:rFonts w:eastAsia="Times New Roman" w:cs="Times New Roman"/>
          <w:szCs w:val="24"/>
        </w:rPr>
      </w:pPr>
      <w:proofErr w:type="gramStart"/>
      <w:r w:rsidRPr="00E30CDF">
        <w:rPr>
          <w:rFonts w:eastAsia="Times New Roman" w:cs="Times New Roman"/>
          <w:szCs w:val="24"/>
        </w:rPr>
        <w:t xml:space="preserve">Warren, M.E., </w:t>
      </w:r>
      <w:proofErr w:type="spellStart"/>
      <w:r w:rsidRPr="00E30CDF">
        <w:rPr>
          <w:rFonts w:eastAsia="Times New Roman" w:cs="Times New Roman"/>
          <w:szCs w:val="24"/>
        </w:rPr>
        <w:t>Gastil</w:t>
      </w:r>
      <w:proofErr w:type="spellEnd"/>
      <w:r w:rsidRPr="00E30CDF">
        <w:rPr>
          <w:rFonts w:eastAsia="Times New Roman" w:cs="Times New Roman"/>
          <w:szCs w:val="24"/>
        </w:rPr>
        <w:t>, J., 2015.</w:t>
      </w:r>
      <w:proofErr w:type="gramEnd"/>
      <w:r w:rsidRPr="00E30CDF">
        <w:rPr>
          <w:rFonts w:eastAsia="Times New Roman" w:cs="Times New Roman"/>
          <w:szCs w:val="24"/>
        </w:rPr>
        <w:t xml:space="preserve"> Can Deliberative </w:t>
      </w:r>
      <w:proofErr w:type="spellStart"/>
      <w:r w:rsidRPr="00E30CDF">
        <w:rPr>
          <w:rFonts w:eastAsia="Times New Roman" w:cs="Times New Roman"/>
          <w:szCs w:val="24"/>
        </w:rPr>
        <w:t>Minipublics</w:t>
      </w:r>
      <w:proofErr w:type="spellEnd"/>
      <w:r w:rsidRPr="00E30CDF">
        <w:rPr>
          <w:rFonts w:eastAsia="Times New Roman" w:cs="Times New Roman"/>
          <w:szCs w:val="24"/>
        </w:rPr>
        <w:t xml:space="preserve"> Address the Cognitive Challenges of Democratic Citizenship? The Journal of Politics 77, 562–574. https://doi.org/10.1086/680078</w:t>
      </w:r>
    </w:p>
    <w:p w:rsidR="00FA767E" w:rsidRDefault="00FA767E">
      <w:r>
        <w:br w:type="page"/>
      </w:r>
    </w:p>
    <w:p w:rsidR="00EF5B28" w:rsidRDefault="00FA767E" w:rsidP="00FA767E">
      <w:pPr>
        <w:pStyle w:val="Titre1"/>
      </w:pPr>
      <w:r>
        <w:lastRenderedPageBreak/>
        <w:t>Appendix</w:t>
      </w:r>
      <w:r w:rsidR="00A53673">
        <w:t xml:space="preserve"> </w:t>
      </w:r>
      <w:r w:rsidR="00045E3E">
        <w:t>A</w:t>
      </w:r>
      <w:r>
        <w:t>: Observation charter</w:t>
      </w:r>
    </w:p>
    <w:p w:rsidR="005559FD" w:rsidRDefault="005559FD" w:rsidP="005559FD">
      <w:pPr>
        <w:rPr>
          <w:i/>
        </w:rPr>
      </w:pPr>
      <w:r w:rsidRPr="005559FD">
        <w:rPr>
          <w:i/>
        </w:rPr>
        <w:t xml:space="preserve">The charter was translated with </w:t>
      </w:r>
      <w:hyperlink r:id="rId45" w:history="1">
        <w:r w:rsidRPr="005559FD">
          <w:rPr>
            <w:rStyle w:val="Lienhypertexte"/>
            <w:i/>
          </w:rPr>
          <w:t>www.DeepL.com/Translator</w:t>
        </w:r>
      </w:hyperlink>
      <w:r w:rsidRPr="005559FD">
        <w:rPr>
          <w:i/>
        </w:rPr>
        <w:t>, with only minor edits</w:t>
      </w:r>
      <w:r w:rsidR="009351D7">
        <w:rPr>
          <w:i/>
        </w:rPr>
        <w:t xml:space="preserve"> by the authors</w:t>
      </w:r>
      <w:r w:rsidRPr="005559FD">
        <w:rPr>
          <w:i/>
        </w:rPr>
        <w:t>.</w:t>
      </w:r>
    </w:p>
    <w:p w:rsidR="000D63F3" w:rsidRDefault="000D63F3" w:rsidP="000D63F3">
      <w:r>
        <w:t>The Citizens</w:t>
      </w:r>
      <w:r w:rsidR="009C59B4">
        <w:t>’</w:t>
      </w:r>
      <w:r>
        <w:t xml:space="preserve"> Convention for Climate is an unprecedented event in French democratic life and a crucial moment for the orientation of climate policies. The Governance Committee wishes to facilitate access to research teams who want to make direct observations of its proceedings and produce data useful for various research works. The resulting observation, analysis and critique will be valuable in order to draw lessons for the future from this original exercise in deliberative democracy.</w:t>
      </w:r>
    </w:p>
    <w:p w:rsidR="000D63F3" w:rsidRDefault="000D63F3" w:rsidP="000D63F3">
      <w:r>
        <w:t>At the invitation of the Governance Committee, various French and foreign researchers and doctoral students, as well as participation practitioners have expressed their interest in observing the deliberations of the Citizens</w:t>
      </w:r>
      <w:r w:rsidR="009C59B4">
        <w:t>’</w:t>
      </w:r>
      <w:r>
        <w:t xml:space="preserve"> Convention and studying its proceedings for research purposes. The Committee will be careful to coordinate the planned work and will ensure the diversity and plurality of approaches proposed by the researchers. To this end, the Governance Committee deems it necessary to come up with a single common questionnaire proposed to the participants. It wishes to define by mutual agreement a framework for the presence of observers that does not disrupt the</w:t>
      </w:r>
      <w:r w:rsidR="009C59B4">
        <w:t xml:space="preserve"> smooth running of the Citizens’</w:t>
      </w:r>
      <w:r>
        <w:t xml:space="preserve"> Convention and, above all, the work of the citizens.</w:t>
      </w:r>
    </w:p>
    <w:p w:rsidR="000D63F3" w:rsidRDefault="000D63F3" w:rsidP="000D63F3">
      <w:r>
        <w:t>The Governance Committee asks the observers to respect the following rules and guidance for the relations they will establish during the</w:t>
      </w:r>
      <w:r w:rsidR="009C59B4">
        <w:t>ir observations of the Citizens’</w:t>
      </w:r>
      <w:r>
        <w:t xml:space="preserve"> Convention.</w:t>
      </w:r>
    </w:p>
    <w:p w:rsidR="000D63F3" w:rsidRDefault="000D63F3" w:rsidP="000D63F3">
      <w:r>
        <w:t>In order to fu</w:t>
      </w:r>
      <w:r w:rsidR="009C59B4">
        <w:t>lly understand how the Citizens’</w:t>
      </w:r>
      <w:r>
        <w:t xml:space="preserve"> Convention will unfold and the facilitation protocol that will be used, the Governance Committee invites them to attend a presentation with the facilitators that will take place on Friday, October 4 at 11:00 a.m. at the CESE.</w:t>
      </w:r>
    </w:p>
    <w:p w:rsidR="000D63F3" w:rsidRPr="008F3DE4" w:rsidRDefault="000D63F3" w:rsidP="008F3DE4">
      <w:pPr>
        <w:ind w:firstLine="720"/>
        <w:rPr>
          <w:b/>
          <w:i/>
        </w:rPr>
      </w:pPr>
      <w:r w:rsidRPr="008F3DE4">
        <w:rPr>
          <w:b/>
          <w:i/>
        </w:rPr>
        <w:t>Relations and exchanges with the Governance Committee and the facilitators</w:t>
      </w:r>
    </w:p>
    <w:p w:rsidR="000D63F3" w:rsidRDefault="000D63F3" w:rsidP="000D63F3">
      <w:r>
        <w:t>Observers are requested to identi</w:t>
      </w:r>
      <w:r w:rsidR="009C59B4">
        <w:t>fy themselves to the Convention’</w:t>
      </w:r>
      <w:r>
        <w:t>s chief facilitators at its first working session on Friday, 4 October, upon arrival in the Convention room.</w:t>
      </w:r>
    </w:p>
    <w:p w:rsidR="000D63F3" w:rsidRDefault="000D63F3" w:rsidP="000D63F3">
      <w:r>
        <w:t>At the opening of each session of the Citizens</w:t>
      </w:r>
      <w:r w:rsidR="009C59B4">
        <w:t>’</w:t>
      </w:r>
      <w:r>
        <w:t xml:space="preserve"> Convention, the main moderator will inform the participants of the presence of observers (role and nature), except in those moments when a closed session seems necessary for the smooth running of the session.</w:t>
      </w:r>
    </w:p>
    <w:p w:rsidR="000D63F3" w:rsidRDefault="000D63F3" w:rsidP="000D63F3">
      <w:r>
        <w:t>The total number of observers who may take part in a session is limited to one person per table during group work, i.e.</w:t>
      </w:r>
      <w:r w:rsidR="009C59B4">
        <w:t>,</w:t>
      </w:r>
      <w:r>
        <w:t xml:space="preserve"> 20 people in plenary session.</w:t>
      </w:r>
    </w:p>
    <w:p w:rsidR="000D63F3" w:rsidRPr="008F3DE4" w:rsidRDefault="000D63F3" w:rsidP="008F3DE4">
      <w:pPr>
        <w:ind w:firstLine="720"/>
        <w:rPr>
          <w:b/>
          <w:i/>
        </w:rPr>
      </w:pPr>
      <w:r w:rsidRPr="008F3DE4">
        <w:rPr>
          <w:b/>
          <w:i/>
        </w:rPr>
        <w:t xml:space="preserve">Relations and exchanges with participants </w:t>
      </w:r>
      <w:r w:rsidR="009C59B4">
        <w:rPr>
          <w:b/>
          <w:i/>
        </w:rPr>
        <w:t>during the work of the Citizens’</w:t>
      </w:r>
      <w:r w:rsidRPr="008F3DE4">
        <w:rPr>
          <w:b/>
          <w:i/>
        </w:rPr>
        <w:t xml:space="preserve"> Convention tables</w:t>
      </w:r>
    </w:p>
    <w:p w:rsidR="000D63F3" w:rsidRDefault="000D63F3" w:rsidP="000D63F3">
      <w:r>
        <w:t>In order not to disrupt the work of the citizens during the table deliberations, only one observer will be allowed to attend their discussions.</w:t>
      </w:r>
    </w:p>
    <w:p w:rsidR="000D63F3" w:rsidRDefault="000D63F3" w:rsidP="000D63F3">
      <w:r>
        <w:t>He or she will have to introduce him or herself to the table participants and indicate whether he or she wishes to make an audio recording of the proceedings. The participants are free to refuse him or her access or the recording of their comments.</w:t>
      </w:r>
    </w:p>
    <w:p w:rsidR="000D63F3" w:rsidRDefault="000D63F3" w:rsidP="000D63F3">
      <w:r>
        <w:lastRenderedPageBreak/>
        <w:t>Above all, he or she must respect the dynamics of each table, without interfering in any way in the exchanges between the participants during all working hours. His or her presence will remain discreet and mute.</w:t>
      </w:r>
    </w:p>
    <w:p w:rsidR="000D63F3" w:rsidRDefault="000D63F3" w:rsidP="000D63F3">
      <w:r>
        <w:t>He or she will have to adopt a neutral stance in all his or her exchanges with the participa</w:t>
      </w:r>
      <w:r w:rsidR="009C59B4">
        <w:t>nts with regard to the Citizens’</w:t>
      </w:r>
      <w:r>
        <w:t xml:space="preserve"> Convention and the issues being discussed, so as not to influence them.</w:t>
      </w:r>
    </w:p>
    <w:p w:rsidR="000D63F3" w:rsidRDefault="000D63F3" w:rsidP="000D63F3">
      <w:r>
        <w:t>During breaks or lunch, observers will be able to freely exchange with participants, maintaining a neutral stance and taking care not to take them away from the group for more than a few minutes, for which informal collective moments are important. For this reason, observers will not be able to participate in dinners with citizens.</w:t>
      </w:r>
    </w:p>
    <w:p w:rsidR="000D63F3" w:rsidRPr="008F3DE4" w:rsidRDefault="000D63F3" w:rsidP="008F3DE4">
      <w:pPr>
        <w:ind w:firstLine="720"/>
        <w:rPr>
          <w:b/>
          <w:i/>
        </w:rPr>
      </w:pPr>
      <w:r w:rsidRPr="008F3DE4">
        <w:rPr>
          <w:b/>
          <w:i/>
        </w:rPr>
        <w:t>Questionnaires to participants and personal data</w:t>
      </w:r>
    </w:p>
    <w:p w:rsidR="000D63F3" w:rsidRDefault="000D63F3" w:rsidP="000D63F3">
      <w:r>
        <w:t xml:space="preserve">In order not to overly solicit citizens, only one anonymous questionnaire may be submitted to participants at the beginning and one at the end </w:t>
      </w:r>
      <w:r w:rsidR="009C59B4">
        <w:t>of each session of the Citizens’</w:t>
      </w:r>
      <w:r>
        <w:t xml:space="preserve"> Convention. Each questionnaire should not exceed 15 minutes in order to fit easily into the planned facilitation process. The wish to submit these questionnaires will be communicated to the participants at the opening of each session. The facilitators will encourage them to answer them on a voluntary basis. Before each session of the Citize</w:t>
      </w:r>
      <w:r w:rsidR="009C59B4">
        <w:t>ns’</w:t>
      </w:r>
      <w:r>
        <w:t xml:space="preserve"> Convention, the questionnaires to be submitted at the beginning and end of the session will be sent to the Governance Committee for information. The database containing the questionna</w:t>
      </w:r>
      <w:r w:rsidR="009C59B4">
        <w:t>ires at the end of the Citizens’</w:t>
      </w:r>
      <w:r>
        <w:t xml:space="preserve"> Convention will be made available to all research teams wishing to </w:t>
      </w:r>
      <w:proofErr w:type="spellStart"/>
      <w:r>
        <w:t>analyse</w:t>
      </w:r>
      <w:proofErr w:type="spellEnd"/>
      <w:r>
        <w:t xml:space="preserve"> them.</w:t>
      </w:r>
    </w:p>
    <w:p w:rsidR="000D63F3" w:rsidRDefault="000D63F3" w:rsidP="000D63F3">
      <w:r>
        <w:t>Personal data may be requested from participants during t</w:t>
      </w:r>
      <w:r w:rsidR="009C59B4">
        <w:t>he last session of the Citizens’</w:t>
      </w:r>
      <w:r>
        <w:t xml:space="preserve"> Convention, for the purpose of interviews to be conducted with consenting persons after the end of the Convention. The collection of this data c</w:t>
      </w:r>
      <w:r w:rsidR="009C59B4">
        <w:t>an only be done with the person’</w:t>
      </w:r>
      <w:r>
        <w:t>s written and informed consent. Observers will forward the planned informed consent form to the Governance Committee prior to its release. The database collecting these personal data will be kept by the CESE and may be made available to teams who justify the need for it for research purposes.</w:t>
      </w:r>
    </w:p>
    <w:p w:rsidR="000D63F3" w:rsidRPr="008F3DE4" w:rsidRDefault="000D63F3" w:rsidP="008F3DE4">
      <w:pPr>
        <w:ind w:firstLine="720"/>
        <w:rPr>
          <w:b/>
          <w:i/>
        </w:rPr>
      </w:pPr>
      <w:r w:rsidRPr="008F3DE4">
        <w:rPr>
          <w:b/>
          <w:i/>
        </w:rPr>
        <w:t>Relations and exchanges with the media</w:t>
      </w:r>
    </w:p>
    <w:p w:rsidR="00045E3E" w:rsidRDefault="000D63F3" w:rsidP="005559FD">
      <w:r>
        <w:t>Observers may respond to the media if questioned. However, the Governance Committee asks them not to do so during the sessio</w:t>
      </w:r>
      <w:r w:rsidR="009C59B4">
        <w:t>ns of the Citizens’</w:t>
      </w:r>
      <w:r>
        <w:t xml:space="preserve"> Convention, so as not to disrupt the work of the Convention. It also asks them to maintain a neutral</w:t>
      </w:r>
      <w:r w:rsidR="009C59B4">
        <w:t xml:space="preserve"> stance throughout the Citizens’</w:t>
      </w:r>
      <w:r>
        <w:t xml:space="preserve"> Convention with regard to its proceedings and the issues addressed. The Governance Committee reserves the right to exclude any observer who does not comply with the rules set out in this charter, or whose </w:t>
      </w:r>
      <w:r w:rsidR="00611FA2">
        <w:t>behavior</w:t>
      </w:r>
      <w:r>
        <w:t xml:space="preserve"> in any way disrupts the proceedings of the Convention.</w:t>
      </w:r>
    </w:p>
    <w:p w:rsidR="00045E3E" w:rsidRDefault="00045E3E">
      <w:r>
        <w:br w:type="page"/>
      </w:r>
    </w:p>
    <w:p w:rsidR="00045E3E" w:rsidRDefault="00695A87" w:rsidP="00045E3E">
      <w:pPr>
        <w:pStyle w:val="Titre1"/>
      </w:pPr>
      <w:r>
        <w:lastRenderedPageBreak/>
        <w:t>Appendix B</w:t>
      </w:r>
      <w:r w:rsidR="00045E3E">
        <w:t>: Presidential announcement of the CCC</w:t>
      </w:r>
    </w:p>
    <w:p w:rsidR="00045E3E" w:rsidRPr="00372B03" w:rsidRDefault="00045E3E" w:rsidP="00045E3E">
      <w:pPr>
        <w:rPr>
          <w:i/>
        </w:rPr>
      </w:pPr>
      <w:r>
        <w:rPr>
          <w:i/>
        </w:rPr>
        <w:t>This is an e</w:t>
      </w:r>
      <w:r w:rsidRPr="00372B03">
        <w:rPr>
          <w:i/>
        </w:rPr>
        <w:t xml:space="preserve">xtract of </w:t>
      </w:r>
      <w:r>
        <w:rPr>
          <w:i/>
        </w:rPr>
        <w:t xml:space="preserve">the </w:t>
      </w:r>
      <w:r w:rsidRPr="00372B03">
        <w:rPr>
          <w:i/>
        </w:rPr>
        <w:t>press conference</w:t>
      </w:r>
      <w:r>
        <w:rPr>
          <w:i/>
        </w:rPr>
        <w:t xml:space="preserve"> </w:t>
      </w:r>
      <w:r w:rsidRPr="00372B03">
        <w:rPr>
          <w:i/>
        </w:rPr>
        <w:t>President</w:t>
      </w:r>
      <w:r>
        <w:rPr>
          <w:i/>
        </w:rPr>
        <w:t xml:space="preserve"> Macron gave on </w:t>
      </w:r>
      <w:r w:rsidRPr="00372B03">
        <w:rPr>
          <w:i/>
        </w:rPr>
        <w:t>April</w:t>
      </w:r>
      <w:r>
        <w:rPr>
          <w:i/>
        </w:rPr>
        <w:t xml:space="preserve"> 25</w:t>
      </w:r>
      <w:r w:rsidRPr="00B90480">
        <w:rPr>
          <w:i/>
          <w:vertAlign w:val="superscript"/>
        </w:rPr>
        <w:t>th</w:t>
      </w:r>
      <w:r>
        <w:rPr>
          <w:i/>
        </w:rPr>
        <w:t>,</w:t>
      </w:r>
      <w:r w:rsidRPr="00372B03">
        <w:rPr>
          <w:i/>
        </w:rPr>
        <w:t xml:space="preserve"> 2019</w:t>
      </w:r>
      <w:r>
        <w:rPr>
          <w:i/>
        </w:rPr>
        <w:t xml:space="preserve"> in closing the Grand National Debate. The text is fully a</w:t>
      </w:r>
      <w:r w:rsidRPr="00372B03">
        <w:rPr>
          <w:i/>
        </w:rPr>
        <w:t xml:space="preserve">vailable at: </w:t>
      </w:r>
      <w:hyperlink r:id="rId46" w:history="1">
        <w:r w:rsidRPr="00372B03">
          <w:rPr>
            <w:rStyle w:val="Lienhypertexte"/>
            <w:i/>
          </w:rPr>
          <w:t>https://www.elysee.fr/emmanuel-macron/2019/04/25/conference-de-presse-grand-debat-national</w:t>
        </w:r>
      </w:hyperlink>
      <w:r w:rsidRPr="00372B03">
        <w:rPr>
          <w:i/>
        </w:rPr>
        <w:t xml:space="preserve">. </w:t>
      </w:r>
      <w:r>
        <w:rPr>
          <w:i/>
        </w:rPr>
        <w:t xml:space="preserve">The extract was </w:t>
      </w:r>
      <w:r w:rsidR="00A7438E">
        <w:rPr>
          <w:i/>
        </w:rPr>
        <w:t xml:space="preserve">primarily </w:t>
      </w:r>
      <w:r>
        <w:rPr>
          <w:i/>
        </w:rPr>
        <w:t xml:space="preserve">translated </w:t>
      </w:r>
      <w:r w:rsidRPr="00C87DC6">
        <w:rPr>
          <w:i/>
        </w:rPr>
        <w:t>with www.DeepL.com/Translato</w:t>
      </w:r>
      <w:r w:rsidR="00A7438E">
        <w:rPr>
          <w:i/>
        </w:rPr>
        <w:t>r</w:t>
      </w:r>
      <w:r w:rsidRPr="00372B03">
        <w:rPr>
          <w:i/>
        </w:rPr>
        <w:t>, with minor by the authors. We emphasize the elements that are discussed in the paper.</w:t>
      </w:r>
    </w:p>
    <w:p w:rsidR="00045E3E" w:rsidRPr="00372B03" w:rsidRDefault="00045E3E" w:rsidP="00045E3E">
      <w:r w:rsidRPr="00A767A6">
        <w:t xml:space="preserve">The first of these transitions, the most urgent, the most imperative, is obviously the climate. The climate must be at the heart of the national and European project. The climate emergency is here, our youth are telling us so at every moment and our fellow citizens want to </w:t>
      </w:r>
      <w:r w:rsidRPr="002D798B">
        <w:t>act. They are al</w:t>
      </w:r>
      <w:r w:rsidRPr="00A767A6">
        <w:t xml:space="preserve">ready taking action on a daily basis, they want us to help them go further, to accompany them, to help them find concrete solutions, but there is a citizen's awareness of these issues that has been profoundly transformed in recent years and is moving much faster than many public policies. So a lot has been done in the last two years, I can come back to this when answering your questions. Next week we will go further in terms of energy policy and in the coming weeks in terms of circular economy to fight against all forms of waste. But I want us to be able to change our method more strongly to respond more concretely and radically to expectations. </w:t>
      </w:r>
      <w:r w:rsidRPr="00A767A6">
        <w:rPr>
          <w:b/>
        </w:rPr>
        <w:t>Changing the method means first of all using more collective intelligence on this subject. We have</w:t>
      </w:r>
      <w:r w:rsidRPr="002D798B">
        <w:rPr>
          <w:b/>
        </w:rPr>
        <w:t xml:space="preserve"> many solutions,</w:t>
      </w:r>
      <w:r w:rsidRPr="00A767A6">
        <w:rPr>
          <w:b/>
        </w:rPr>
        <w:t xml:space="preserve"> I have often said, but they are often too complex for our citizens, not used, not well known, not well adapted, whether it is the help to change the boiler, to change the vehicle, it is improving but finally there is much to do. This is why the first mission of the citizens' convention, 150 citizens drawn by lot in June, will be to work on this subject, to redesign all the concrete measures of aid to citizens on the climate transition in the field of transport, housing renovation (whether insulation or heating) to make them more efficient, to define if necessary other incentives or constraints and, if necessary, to define additional resources and propose funding to do so. What comes out of this convention, I pledge, will be submitted without filter either to a vote in parliament or to a referendum or to direct regulatory application.</w:t>
      </w:r>
      <w:r w:rsidRPr="00A767A6">
        <w:t xml:space="preserve"> And then the second change in method is that I want us to set up an ecological defense council that will bring together the Prime Minister, the main ministers in charge of this transition, and the major State operators, which I will chair on a regular basis in order to both make strategic choices and put this climate emergency at the heart of all our policies, and to ensure that it is followed up in all ministeria</w:t>
      </w:r>
      <w:r w:rsidRPr="002D798B">
        <w:t>l changes when a</w:t>
      </w:r>
      <w:r w:rsidRPr="00A767A6">
        <w:t xml:space="preserve"> direction is taken. Finally, the success of this transition will be ensured in all ministerial changes when a direction is taken. Finally, the success of this transition depends on our European ambition, i.e. our ability to defend a minimum carbon price at the European level, a carbon tax at the borders and a more ambitious green finance. I can also come back to this if you have any questions.</w:t>
      </w:r>
      <w:r w:rsidRPr="00A767A6">
        <w:br w:type="page"/>
      </w:r>
    </w:p>
    <w:p w:rsidR="00045E3E" w:rsidRDefault="00695A87" w:rsidP="00045E3E">
      <w:pPr>
        <w:pStyle w:val="Titre1"/>
      </w:pPr>
      <w:r>
        <w:lastRenderedPageBreak/>
        <w:t>Appendix C</w:t>
      </w:r>
      <w:r w:rsidR="00045E3E">
        <w:t>: Prime Minister’s mandate letter</w:t>
      </w:r>
    </w:p>
    <w:p w:rsidR="00045E3E" w:rsidRDefault="00045E3E" w:rsidP="00045E3E">
      <w:pPr>
        <w:rPr>
          <w:i/>
        </w:rPr>
      </w:pPr>
      <w:r w:rsidRPr="00372B03">
        <w:rPr>
          <w:i/>
        </w:rPr>
        <w:t xml:space="preserve">The mandate letter was addressed by Prime Minister Edouard Philippe to Head of CESE Patrick </w:t>
      </w:r>
      <w:proofErr w:type="spellStart"/>
      <w:r w:rsidRPr="00372B03">
        <w:rPr>
          <w:i/>
        </w:rPr>
        <w:t>Bernasconi</w:t>
      </w:r>
      <w:proofErr w:type="spellEnd"/>
      <w:r w:rsidRPr="00372B03">
        <w:rPr>
          <w:i/>
        </w:rPr>
        <w:t xml:space="preserve"> on July</w:t>
      </w:r>
      <w:r>
        <w:rPr>
          <w:i/>
        </w:rPr>
        <w:t xml:space="preserve"> 2</w:t>
      </w:r>
      <w:r w:rsidRPr="00B90480">
        <w:rPr>
          <w:i/>
          <w:vertAlign w:val="superscript"/>
        </w:rPr>
        <w:t>nd</w:t>
      </w:r>
      <w:r>
        <w:rPr>
          <w:i/>
        </w:rPr>
        <w:t>,</w:t>
      </w:r>
      <w:r w:rsidRPr="00372B03">
        <w:rPr>
          <w:i/>
        </w:rPr>
        <w:t xml:space="preserve"> 2019. It is reproduced in full here. The translation primarily used </w:t>
      </w:r>
      <w:hyperlink r:id="rId47" w:history="1">
        <w:r w:rsidRPr="00372B03">
          <w:rPr>
            <w:rStyle w:val="Lienhypertexte"/>
            <w:i/>
          </w:rPr>
          <w:t>www.DeepL.com/Translator</w:t>
        </w:r>
      </w:hyperlink>
      <w:r w:rsidRPr="00372B03">
        <w:rPr>
          <w:i/>
        </w:rPr>
        <w:t>, with minor edits added by the authors. We emphasize some of the key elements discussed in the paper.</w:t>
      </w:r>
    </w:p>
    <w:p w:rsidR="00045E3E" w:rsidRDefault="00045E3E" w:rsidP="00045E3E">
      <w:r>
        <w:t>Mr. President,</w:t>
      </w:r>
    </w:p>
    <w:p w:rsidR="00045E3E" w:rsidRDefault="00045E3E" w:rsidP="00045E3E">
      <w:r>
        <w:t xml:space="preserve">The yellow vests crisis, the success of the </w:t>
      </w:r>
      <w:proofErr w:type="spellStart"/>
      <w:r>
        <w:t>Grandeat</w:t>
      </w:r>
      <w:proofErr w:type="spellEnd"/>
      <w:r>
        <w:t xml:space="preserve"> National Debate, the numerous signatories of the petition known as the “Case of the century,” the mobilization of the youth, demonstrate the desire of many of our fellow citizens to participate more closely in the development of public policies, starting with environmental policies.</w:t>
      </w:r>
    </w:p>
    <w:p w:rsidR="00045E3E" w:rsidRDefault="00045E3E" w:rsidP="00045E3E">
      <w:r>
        <w:t>On April 25, the President of the Republic announced the creation of a citizens' convention to respond to the dual demand for more participation and more ecology expressed by the French. Its purpose is to involve the whole society in the ecological transition, through a representative sample of citizens, and to mobilize collective intelligence to move from consensus on the diagnosis to compromise on solutions, and to initiate a profound transformation of our lifestyles. In addition to the High Council for the Climate and the Ecological Defense Council, it represents a change in method and governance to accelerate the ecological transition.</w:t>
      </w:r>
    </w:p>
    <w:p w:rsidR="00045E3E" w:rsidRDefault="00045E3E" w:rsidP="00045E3E">
      <w:r>
        <w:t xml:space="preserve">The convention will be composed of 150 citizens chosen by lot and representative of the diversity of society. Its mandate will be to define structuring measures to achieve, in a spirit of social justice, a reduction of greenhouse gas emissions of at least 40% by 2030 compared to 1990. At the end of its work, the Convention will publicly submit a report to the Government and the President of the Republic on its discussions, as well as all of the legislative and regulatory measures that it deems necessary to achieve the objective of reducing greenhouse gas emissions. </w:t>
      </w:r>
      <w:r w:rsidRPr="00B90480">
        <w:rPr>
          <w:b/>
        </w:rPr>
        <w:t>It may designate, among the legislative measures, those it deems appropriate to submit to a referendum.</w:t>
      </w:r>
      <w:r>
        <w:t xml:space="preserve"> The government will respond publicly to the proposals made by the Citizens' Convention and will publish a provisional timetable for the implementation of these proposals. </w:t>
      </w:r>
      <w:r w:rsidRPr="00B90480">
        <w:rPr>
          <w:b/>
        </w:rPr>
        <w:t>The Convention will be able, if necessary and if it wishes</w:t>
      </w:r>
      <w:proofErr w:type="gramStart"/>
      <w:r w:rsidRPr="00B90480">
        <w:rPr>
          <w:b/>
        </w:rPr>
        <w:t>,</w:t>
      </w:r>
      <w:proofErr w:type="gramEnd"/>
      <w:r w:rsidRPr="00B90480">
        <w:rPr>
          <w:b/>
        </w:rPr>
        <w:t xml:space="preserve"> to express an opinion on the government's responses.</w:t>
      </w:r>
    </w:p>
    <w:p w:rsidR="00045E3E" w:rsidRPr="00372B03" w:rsidRDefault="00045E3E" w:rsidP="00045E3E">
      <w:pPr>
        <w:rPr>
          <w:b/>
        </w:rPr>
      </w:pPr>
      <w:r w:rsidRPr="00372B03">
        <w:rPr>
          <w:b/>
        </w:rPr>
        <w:t>I would like the Economic, Social and Environmental Council to organize the work of this citizens' convention by setting up a governance committee bringing together the Ministry of Ecological Transition and Solidarity, personalities qualified in the field of ecology, participatory democracy and economic and social issues, and representatives of the Citizens' Convention who will be appointed later.</w:t>
      </w:r>
    </w:p>
    <w:p w:rsidR="00045E3E" w:rsidRPr="00372B03" w:rsidRDefault="00045E3E" w:rsidP="00045E3E">
      <w:pPr>
        <w:rPr>
          <w:b/>
        </w:rPr>
      </w:pPr>
      <w:r w:rsidRPr="00372B03">
        <w:rPr>
          <w:b/>
        </w:rPr>
        <w:t>This committee will have autonomy of decision in the accomplishment of its missions which will be the following: to ensure the steering of the convention, to support it in setting up the agenda, to supervise its implementation, to define its rules of procedure and its working methods. Finally, technical and legal support will be provided to ensure the legal transcription of the proposals.</w:t>
      </w:r>
    </w:p>
    <w:p w:rsidR="00045E3E" w:rsidRDefault="00045E3E" w:rsidP="00045E3E">
      <w:r>
        <w:lastRenderedPageBreak/>
        <w:t>In order to allow the organization of the first meeting of the Citizens' Convention by mid-September at the latest, the governance committee will have to define the modalities of the drawing of lots and all the points necessary for its launch by mid-July at the latest.</w:t>
      </w:r>
    </w:p>
    <w:p w:rsidR="00045E3E" w:rsidRDefault="00045E3E" w:rsidP="00045E3E">
      <w:r>
        <w:t xml:space="preserve">To guarantee the independence of the Convention, </w:t>
      </w:r>
      <w:r w:rsidRPr="00B90480">
        <w:rPr>
          <w:b/>
        </w:rPr>
        <w:t>a college of guarantors will also be appointed: it will ensure that the work of the Convention is carried out in accordance with the principles of impartiality and sincerity</w:t>
      </w:r>
      <w:r>
        <w:t>. I propose that you, the President of the Senate and the President of the Economic, Social and Environmental Council each appoint a guarantor.</w:t>
      </w:r>
    </w:p>
    <w:p w:rsidR="00045E3E" w:rsidRDefault="00045E3E" w:rsidP="00045E3E">
      <w:r w:rsidRPr="00372B03">
        <w:rPr>
          <w:b/>
        </w:rPr>
        <w:t>This innovative procedure of co-construction of</w:t>
      </w:r>
      <w:r>
        <w:t xml:space="preserve"> </w:t>
      </w:r>
      <w:r w:rsidRPr="00B90480">
        <w:rPr>
          <w:b/>
        </w:rPr>
        <w:t>solutions</w:t>
      </w:r>
      <w:r>
        <w:t xml:space="preserve"> is a process to which the President of the Republic attaches a determining importance in order to accelerate the ecological transition, which is a priority of the governmental action. I know that I can count on your involvement and that of the whole of organized civil society represented within the EESC, which you chair, to carry out this important mission.</w:t>
      </w:r>
    </w:p>
    <w:p w:rsidR="005559FD" w:rsidRPr="005559FD" w:rsidRDefault="00045E3E" w:rsidP="005559FD">
      <w:r>
        <w:t>Please accept, Mr. President, the assurance of my best wishes.</w:t>
      </w:r>
    </w:p>
    <w:sectPr w:rsidR="005559FD" w:rsidRPr="005559FD">
      <w:footerReference w:type="default" r:id="rId48"/>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0" w:author="LG Giraudet" w:date="2021-09-22T16:45:00Z" w:initials="LGG">
    <w:p w:rsidR="00A57A85" w:rsidRDefault="00A57A85">
      <w:pPr>
        <w:pStyle w:val="Commentaire"/>
      </w:pPr>
      <w:r>
        <w:rPr>
          <w:rStyle w:val="Marquedecommentaire"/>
        </w:rPr>
        <w:annotationRef/>
      </w:r>
      <w:proofErr w:type="gramStart"/>
      <w:r>
        <w:t>sera</w:t>
      </w:r>
      <w:proofErr w:type="gramEnd"/>
      <w:r>
        <w:t xml:space="preserve"> </w:t>
      </w:r>
      <w:proofErr w:type="spellStart"/>
      <w:r>
        <w:t>déplacé</w:t>
      </w:r>
      <w:proofErr w:type="spellEnd"/>
      <w:r>
        <w:t xml:space="preserve"> à la fin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559" w:rsidRDefault="002E7559" w:rsidP="00C14B67">
      <w:pPr>
        <w:spacing w:after="0" w:line="240" w:lineRule="auto"/>
      </w:pPr>
      <w:r>
        <w:separator/>
      </w:r>
    </w:p>
  </w:endnote>
  <w:endnote w:type="continuationSeparator" w:id="0">
    <w:p w:rsidR="002E7559" w:rsidRDefault="002E7559" w:rsidP="00C14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9198812"/>
      <w:docPartObj>
        <w:docPartGallery w:val="Page Numbers (Bottom of Page)"/>
        <w:docPartUnique/>
      </w:docPartObj>
    </w:sdtPr>
    <w:sdtEndPr/>
    <w:sdtContent>
      <w:p w:rsidR="00A57A85" w:rsidRDefault="00A57A85">
        <w:pPr>
          <w:pStyle w:val="Pieddepage"/>
          <w:jc w:val="right"/>
        </w:pPr>
        <w:r>
          <w:fldChar w:fldCharType="begin"/>
        </w:r>
        <w:r>
          <w:instrText>PAGE   \* MERGEFORMAT</w:instrText>
        </w:r>
        <w:r>
          <w:fldChar w:fldCharType="separate"/>
        </w:r>
        <w:r w:rsidR="005C08A4" w:rsidRPr="005C08A4">
          <w:rPr>
            <w:noProof/>
            <w:lang w:val="fr-FR"/>
          </w:rPr>
          <w:t>32</w:t>
        </w:r>
        <w:r>
          <w:fldChar w:fldCharType="end"/>
        </w:r>
      </w:p>
    </w:sdtContent>
  </w:sdt>
  <w:p w:rsidR="00A57A85" w:rsidRDefault="00A57A8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559" w:rsidRDefault="002E7559" w:rsidP="00C14B67">
      <w:pPr>
        <w:spacing w:after="0" w:line="240" w:lineRule="auto"/>
      </w:pPr>
      <w:r>
        <w:separator/>
      </w:r>
    </w:p>
  </w:footnote>
  <w:footnote w:type="continuationSeparator" w:id="0">
    <w:p w:rsidR="002E7559" w:rsidRDefault="002E7559" w:rsidP="00C14B67">
      <w:pPr>
        <w:spacing w:after="0" w:line="240" w:lineRule="auto"/>
      </w:pPr>
      <w:r>
        <w:continuationSeparator/>
      </w:r>
    </w:p>
  </w:footnote>
  <w:footnote w:id="1">
    <w:p w:rsidR="00A57A85" w:rsidRPr="00763DD0" w:rsidRDefault="00A57A85" w:rsidP="00120A7E">
      <w:pPr>
        <w:pStyle w:val="Notedebasdepage"/>
        <w:rPr>
          <w:ins w:id="144" w:author="LG Giraudet" w:date="2021-07-21T14:55:00Z"/>
        </w:rPr>
      </w:pPr>
      <w:ins w:id="145" w:author="LG Giraudet" w:date="2021-07-21T14:55:00Z">
        <w:r>
          <w:rPr>
            <w:rStyle w:val="Appelnotedebasdep"/>
          </w:rPr>
          <w:footnoteRef/>
        </w:r>
        <w:r>
          <w:t xml:space="preserve"> </w:t>
        </w:r>
      </w:ins>
      <w:ins w:id="146" w:author="LG Giraudet" w:date="2021-07-21T14:57:00Z">
        <w:r>
          <w:t>The second most significant example is the United Kingdom’</w:t>
        </w:r>
      </w:ins>
      <w:ins w:id="147" w:author="LG Giraudet" w:date="2021-07-21T14:58:00Z">
        <w:r>
          <w:t>s</w:t>
        </w:r>
      </w:ins>
      <w:ins w:id="148" w:author="LG Giraudet" w:date="2021-07-21T14:57:00Z">
        <w:r>
          <w:t xml:space="preserve"> Climate Assembly (</w:t>
        </w:r>
      </w:ins>
      <w:ins w:id="149" w:author="LG Giraudet" w:date="2021-07-21T14:55:00Z">
        <w:r>
          <w:t>CAUK</w:t>
        </w:r>
      </w:ins>
      <w:ins w:id="150" w:author="LG Giraudet" w:date="2021-07-21T14:57:00Z">
        <w:r>
          <w:t>)</w:t>
        </w:r>
      </w:ins>
      <w:ins w:id="151" w:author="LG Giraudet" w:date="2021-07-21T14:58:00Z">
        <w:r>
          <w:t xml:space="preserve">. </w:t>
        </w:r>
      </w:ins>
      <w:ins w:id="152" w:author="LG Giraudet" w:date="2021-07-21T14:55:00Z">
        <w:r>
          <w:t xml:space="preserve">Ireland </w:t>
        </w:r>
      </w:ins>
      <w:ins w:id="153" w:author="LG Giraudet" w:date="2021-07-21T14:59:00Z">
        <w:r>
          <w:t xml:space="preserve">also </w:t>
        </w:r>
      </w:ins>
      <w:ins w:id="154" w:author="LG Giraudet" w:date="2021-07-21T14:55:00Z">
        <w:r>
          <w:t>held a climate assembly in 2016 (Devaney et al., 2020).</w:t>
        </w:r>
      </w:ins>
    </w:p>
  </w:footnote>
  <w:footnote w:id="2">
    <w:p w:rsidR="00A57A85" w:rsidRPr="00763DD0" w:rsidDel="00120A7E" w:rsidRDefault="00A57A85" w:rsidP="008B27CA">
      <w:pPr>
        <w:pStyle w:val="Notedebasdepage"/>
        <w:rPr>
          <w:del w:id="183" w:author="LG Giraudet" w:date="2021-07-21T14:54:00Z"/>
        </w:rPr>
      </w:pPr>
      <w:del w:id="184" w:author="LG Giraudet" w:date="2021-07-21T14:54:00Z">
        <w:r w:rsidDel="00120A7E">
          <w:rPr>
            <w:rStyle w:val="Appelnotedebasdep"/>
          </w:rPr>
          <w:footnoteRef/>
        </w:r>
        <w:r w:rsidDel="00120A7E">
          <w:delText xml:space="preserve"> Held in 2020, CAUK</w:delText>
        </w:r>
        <w:r w:rsidRPr="00763DD0" w:rsidDel="00120A7E">
          <w:delText xml:space="preserve"> was in </w:delText>
        </w:r>
        <w:r w:rsidDel="00120A7E">
          <w:delText>development before the CCC was announced. Ireland held a climate citizens’ assembly in 2016 (Devaney et al., 2020).</w:delText>
        </w:r>
      </w:del>
    </w:p>
  </w:footnote>
  <w:footnote w:id="3">
    <w:p w:rsidR="00A57A85" w:rsidRPr="00706C43" w:rsidDel="000F1943" w:rsidRDefault="00A57A85" w:rsidP="008B27CA">
      <w:pPr>
        <w:pStyle w:val="Notedebasdepage"/>
        <w:rPr>
          <w:del w:id="189" w:author="LG Giraudet" w:date="2021-07-21T15:02:00Z"/>
        </w:rPr>
      </w:pPr>
      <w:del w:id="190" w:author="LG Giraudet" w:date="2021-07-21T15:02:00Z">
        <w:r w:rsidDel="000F1943">
          <w:rPr>
            <w:rStyle w:val="Appelnotedebasdep"/>
          </w:rPr>
          <w:footnoteRef/>
        </w:r>
        <w:r w:rsidDel="000F1943">
          <w:delText xml:space="preserve"> </w:delText>
        </w:r>
      </w:del>
      <w:moveFromRangeStart w:id="191" w:author="LG Giraudet" w:date="2021-07-21T15:02:00Z" w:name="move77772159"/>
      <w:moveFrom w:id="192" w:author="LG Giraudet" w:date="2021-07-21T15:02:00Z">
        <w:del w:id="193" w:author="LG Giraudet" w:date="2021-07-21T15:02:00Z">
          <w:r w:rsidDel="000F1943">
            <w:delText>The CCC had another peculiar feature that received even more public attention. Upon initiating the process, the President committed that the measures submitted by the citizens’ assembly would be followed up “without filter.” Just like the “co-construction” concept, the “no filter” one lacked both a theoretical basis and a practical definition. While discussing the concept on several occasions throughout the paper, we leave in-depth analysis of it for further research, which cannot be done until follow-up on each of the 149 measures has been assessed.</w:delText>
          </w:r>
        </w:del>
      </w:moveFrom>
      <w:moveFromRangeEnd w:id="191"/>
    </w:p>
  </w:footnote>
  <w:footnote w:id="4">
    <w:p w:rsidR="00A57A85" w:rsidRPr="008A2259" w:rsidDel="00DB2C9D" w:rsidRDefault="00A57A85" w:rsidP="008B27CA">
      <w:pPr>
        <w:pStyle w:val="Notedebasdepage"/>
        <w:rPr>
          <w:del w:id="208" w:author="LG Giraudet" w:date="2021-07-20T11:02:00Z"/>
        </w:rPr>
      </w:pPr>
      <w:del w:id="209" w:author="LG Giraudet" w:date="2021-07-20T11:02:00Z">
        <w:r w:rsidDel="00DB2C9D">
          <w:rPr>
            <w:rStyle w:val="Appelnotedebasdep"/>
          </w:rPr>
          <w:footnoteRef/>
        </w:r>
        <w:r w:rsidDel="00DB2C9D">
          <w:delText xml:space="preserve"> An alternative interpretation of “co-construction” could be that proposals should be jointly elaborated by randomly drawn citizens and members of parliament. Such an approach was for instance taken by Ireland (Farrell et al., 2019; Courant, 2020). As members of parliament were not involved in the CCC, we do not consider this interpretation in the paper.</w:delText>
        </w:r>
      </w:del>
    </w:p>
  </w:footnote>
  <w:footnote w:id="5">
    <w:p w:rsidR="00A57A85" w:rsidRPr="009E2BCC" w:rsidRDefault="00A57A85" w:rsidP="009306AA">
      <w:pPr>
        <w:pStyle w:val="Notedebasdepage"/>
      </w:pPr>
      <w:r>
        <w:rPr>
          <w:rStyle w:val="Appelnotedebasdep"/>
        </w:rPr>
        <w:footnoteRef/>
      </w:r>
      <w:r>
        <w:t xml:space="preserve"> </w:t>
      </w:r>
      <w:r w:rsidRPr="009E2BCC">
        <w:t>https://www.conventioncitoyennepourleclimat.fr/chercheurs-observateurs/</w:t>
      </w:r>
    </w:p>
  </w:footnote>
  <w:footnote w:id="6">
    <w:p w:rsidR="00A57A85" w:rsidRPr="00267CFD" w:rsidDel="006C7C49" w:rsidRDefault="00A57A85">
      <w:pPr>
        <w:pStyle w:val="Notedebasdepage"/>
        <w:rPr>
          <w:del w:id="382" w:author="LG Giraudet" w:date="2021-09-22T16:51:00Z"/>
        </w:rPr>
      </w:pPr>
      <w:del w:id="383" w:author="LG Giraudet" w:date="2021-09-22T16:51:00Z">
        <w:r w:rsidDel="006C7C49">
          <w:rPr>
            <w:rStyle w:val="Appelnotedebasdep"/>
          </w:rPr>
          <w:footnoteRef/>
        </w:r>
        <w:r w:rsidRPr="00267CFD" w:rsidDel="006C7C49">
          <w:delText xml:space="preserve"> </w:delText>
        </w:r>
      </w:del>
      <w:moveFromRangeStart w:id="384" w:author="LG Giraudet" w:date="2021-09-22T16:51:00Z" w:name="move83221892"/>
      <w:moveFrom w:id="385" w:author="LG Giraudet" w:date="2021-09-22T16:51:00Z">
        <w:r w:rsidRPr="00B90480" w:rsidDel="006C7C49">
          <w:t xml:space="preserve">The whole dataset can be found </w:t>
        </w:r>
        <w:r w:rsidDel="006C7C49">
          <w:t xml:space="preserve">here: </w:t>
        </w:r>
        <w:r w:rsidDel="006C7C49">
          <w:fldChar w:fldCharType="begin"/>
        </w:r>
        <w:r w:rsidDel="006C7C49">
          <w:instrText xml:space="preserve"> HYPERLINK "https://www.participation-et-democratie.fr/donnees-de-recherche-sur-la-convention-citoyenne-pour-le-climat" </w:instrText>
        </w:r>
        <w:r w:rsidDel="006C7C49">
          <w:fldChar w:fldCharType="separate"/>
        </w:r>
        <w:r w:rsidRPr="00795934" w:rsidDel="006C7C49">
          <w:rPr>
            <w:rStyle w:val="Lienhypertexte"/>
          </w:rPr>
          <w:t>https://www.participation-et-democratie.fr/donnees-de-recherche-sur-la-convention-citoyenne-pour-le-climat</w:t>
        </w:r>
        <w:r w:rsidDel="006C7C49">
          <w:rPr>
            <w:rStyle w:val="Lienhypertexte"/>
          </w:rPr>
          <w:fldChar w:fldCharType="end"/>
        </w:r>
        <w:r w:rsidRPr="00B90480" w:rsidDel="006C7C49">
          <w:t>.</w:t>
        </w:r>
        <w:r w:rsidDel="006C7C49">
          <w:t xml:space="preserve"> Our questionnaire forms will be preserved by the French National Archives.</w:t>
        </w:r>
      </w:moveFrom>
      <w:moveFromRangeEnd w:id="384"/>
    </w:p>
  </w:footnote>
  <w:footnote w:id="7">
    <w:p w:rsidR="00A57A85" w:rsidRPr="00EC642A" w:rsidDel="005E287D" w:rsidRDefault="00A57A85">
      <w:pPr>
        <w:pStyle w:val="Notedebasdepage"/>
        <w:rPr>
          <w:del w:id="419" w:author="LG Giraudet" w:date="2021-09-23T18:21:00Z"/>
        </w:rPr>
      </w:pPr>
      <w:del w:id="420" w:author="LG Giraudet" w:date="2021-09-23T18:21:00Z">
        <w:r w:rsidDel="005E287D">
          <w:rPr>
            <w:rStyle w:val="Appelnotedebasdep"/>
          </w:rPr>
          <w:footnoteRef/>
        </w:r>
        <w:r w:rsidDel="005E287D">
          <w:delText xml:space="preserve"> Difficulties included: the short notice – only three weeks – between the circulation of the call and the beginning of the CCC; the planning of all CCC sessions on weekends; and the many disruptions that occurred in the CCC schedule (see Section 3).</w:delText>
        </w:r>
      </w:del>
    </w:p>
  </w:footnote>
  <w:footnote w:id="8">
    <w:p w:rsidR="00A57A85" w:rsidRPr="001D5655" w:rsidRDefault="00A57A85" w:rsidP="003C56DA">
      <w:pPr>
        <w:pStyle w:val="Notedebasdepage"/>
      </w:pPr>
      <w:r>
        <w:rPr>
          <w:rStyle w:val="Appelnotedebasdep"/>
        </w:rPr>
        <w:footnoteRef/>
      </w:r>
      <w:r>
        <w:t xml:space="preserve"> This is also known as the input-throughput-output framework (</w:t>
      </w:r>
      <w:proofErr w:type="spellStart"/>
      <w:r w:rsidRPr="00844816">
        <w:t>Caluwaerts</w:t>
      </w:r>
      <w:proofErr w:type="spellEnd"/>
      <w:r w:rsidRPr="00844816">
        <w:t xml:space="preserve"> and </w:t>
      </w:r>
      <w:proofErr w:type="spellStart"/>
      <w:r w:rsidRPr="00844816">
        <w:t>Reuchamps</w:t>
      </w:r>
      <w:proofErr w:type="spellEnd"/>
      <w:r>
        <w:t>, 2015; Courant, 2020).</w:t>
      </w:r>
    </w:p>
  </w:footnote>
  <w:footnote w:id="9">
    <w:p w:rsidR="00A57A85" w:rsidRPr="00767D93" w:rsidDel="007D46A3" w:rsidRDefault="00A57A85">
      <w:pPr>
        <w:pStyle w:val="Notedebasdepage"/>
        <w:rPr>
          <w:del w:id="462" w:author="LG Giraudet" w:date="2021-06-29T14:29:00Z"/>
        </w:rPr>
      </w:pPr>
      <w:r>
        <w:t>Note that adaptation to climate change was not within the scope defined by the engagement letter. As it turns out, adaptation issues were effectively left unaddressed.</w:t>
      </w:r>
    </w:p>
  </w:footnote>
  <w:footnote w:id="10">
    <w:p w:rsidR="00A57A85" w:rsidRPr="00EB45EE" w:rsidRDefault="00A57A85" w:rsidP="00702D6E">
      <w:pPr>
        <w:pStyle w:val="Notedebasdepage"/>
      </w:pPr>
      <w:r>
        <w:rPr>
          <w:rStyle w:val="Appelnotedebasdep"/>
        </w:rPr>
        <w:footnoteRef/>
      </w:r>
      <w:r>
        <w:t xml:space="preserve"> The CESE represents civil society in the third Assembly of the Republic, alongside the National Assembly and the Senate. It is a Constitutional Assembly which advises the Executive on legislation. Its members include non-governmental organizations, unions, business representatives and students. </w:t>
      </w:r>
      <w:del w:id="463" w:author="LG Giraudet" w:date="2021-07-26T14:58:00Z">
        <w:r w:rsidDel="007D2F7A">
          <w:delText>The President also intends for the CCC to serve as an experiment for a reform of the CESE that would open the institution to the general public or to enable further mini-publics.</w:delText>
        </w:r>
      </w:del>
    </w:p>
  </w:footnote>
  <w:footnote w:id="11">
    <w:p w:rsidR="00A57A85" w:rsidRPr="007D2F7A" w:rsidRDefault="00A57A85">
      <w:pPr>
        <w:pStyle w:val="Notedebasdepage"/>
      </w:pPr>
      <w:ins w:id="467" w:author="LG Giraudet" w:date="2021-07-26T15:00:00Z">
        <w:r>
          <w:rPr>
            <w:rStyle w:val="Appelnotedebasdep"/>
          </w:rPr>
          <w:footnoteRef/>
        </w:r>
        <w:r>
          <w:t xml:space="preserve"> In December 2020, EU member states agre</w:t>
        </w:r>
      </w:ins>
      <w:ins w:id="468" w:author="LG Giraudet" w:date="2021-07-26T15:01:00Z">
        <w:r>
          <w:t>ed to tighten this target to 55%.</w:t>
        </w:r>
      </w:ins>
    </w:p>
  </w:footnote>
  <w:footnote w:id="12">
    <w:p w:rsidR="00A57A85" w:rsidRPr="0028636C" w:rsidRDefault="00A57A85">
      <w:pPr>
        <w:pStyle w:val="Notedebasdepage"/>
      </w:pPr>
      <w:r>
        <w:rPr>
          <w:rStyle w:val="Appelnotedebasdep"/>
        </w:rPr>
        <w:footnoteRef/>
      </w:r>
      <w:r>
        <w:t xml:space="preserve"> The protection of the environment was deemed important with an average score of 8.95 (on a 0-10 scale) by the CCC participants, versus 7.87 in the population. </w:t>
      </w:r>
      <w:del w:id="512" w:author="LG Giraudet" w:date="2021-07-21T11:09:00Z">
        <w:r w:rsidDel="00EC2392">
          <w:delText>Another difference is regarding redistribution from the rich to the poor, deemed important with a score of 5.23 among the CCC participants against 6.05 in the population.</w:delText>
        </w:r>
      </w:del>
    </w:p>
  </w:footnote>
  <w:footnote w:id="13">
    <w:p w:rsidR="00A57A85" w:rsidRPr="00BC0AE9" w:rsidDel="000842C7" w:rsidRDefault="00A57A85">
      <w:pPr>
        <w:pStyle w:val="Notedebasdepage"/>
        <w:rPr>
          <w:del w:id="515" w:author="LG Giraudet" w:date="2021-07-20T11:24:00Z"/>
        </w:rPr>
      </w:pPr>
      <w:del w:id="516" w:author="LG Giraudet" w:date="2021-07-20T11:24:00Z">
        <w:r w:rsidDel="000842C7">
          <w:rPr>
            <w:rStyle w:val="Appelnotedebasdep"/>
          </w:rPr>
          <w:footnoteRef/>
        </w:r>
        <w:r w:rsidDel="000842C7">
          <w:delText xml:space="preserve"> </w:delText>
        </w:r>
      </w:del>
      <w:moveFromRangeStart w:id="517" w:author="LG Giraudet" w:date="2021-07-20T11:24:00Z" w:name="move77672708"/>
      <w:moveFrom w:id="518" w:author="LG Giraudet" w:date="2021-07-20T11:24:00Z">
        <w:r w:rsidDel="000842C7">
          <w:t>Interestingly, the CAUK took a different approach. The organizers included attitudes towards climate change in the selection criteria, thus avoiding this specific bias.</w:t>
        </w:r>
      </w:moveFrom>
      <w:moveFromRangeEnd w:id="517"/>
    </w:p>
  </w:footnote>
  <w:footnote w:id="14">
    <w:p w:rsidR="00A57A85" w:rsidRPr="00E86A27" w:rsidRDefault="00A57A85" w:rsidP="00E93668">
      <w:pPr>
        <w:pStyle w:val="Notedebasdepage"/>
      </w:pPr>
      <w:r>
        <w:rPr>
          <w:rStyle w:val="Appelnotedebasdep"/>
        </w:rPr>
        <w:footnoteRef/>
      </w:r>
      <w:r>
        <w:t xml:space="preserve"> </w:t>
      </w:r>
      <w:r w:rsidRPr="005451FE">
        <w:t>https://www.elysee.fr/front/pdf/elysee-module-15714-fr.pdf</w:t>
      </w:r>
    </w:p>
  </w:footnote>
  <w:footnote w:id="15">
    <w:p w:rsidR="00A57A85" w:rsidRPr="00863273" w:rsidRDefault="00A57A85">
      <w:pPr>
        <w:pStyle w:val="Notedebasdepage"/>
      </w:pPr>
      <w:r>
        <w:rPr>
          <w:rStyle w:val="Appelnotedebasdep"/>
        </w:rPr>
        <w:footnoteRef/>
      </w:r>
      <w:r>
        <w:t xml:space="preserve"> Despite </w:t>
      </w:r>
      <w:del w:id="553" w:author="LG Giraudet" w:date="2021-07-21T11:06:00Z">
        <w:r w:rsidDel="00BF57DD">
          <w:delText xml:space="preserve">playing </w:delText>
        </w:r>
      </w:del>
      <w:ins w:id="554" w:author="LG Giraudet" w:date="2021-07-21T11:06:00Z">
        <w:r>
          <w:t xml:space="preserve">claiming to play </w:t>
        </w:r>
      </w:ins>
      <w:r>
        <w:t>only three “trump cards,” the President effectively rejected more measures. While the citizens proposed to ban domestic flights when a train alternative of less than four hours was available, he lowered this threshold to two and a half hours. He also rejected organizing a referendum on the recognition of the ecocide crime, a measure he nevertheless committed to re-work with the government and push at the European level.</w:t>
      </w:r>
    </w:p>
  </w:footnote>
  <w:footnote w:id="16">
    <w:p w:rsidR="00A57A85" w:rsidRPr="001B3C54" w:rsidRDefault="00A57A85">
      <w:pPr>
        <w:pStyle w:val="Notedebasdepage"/>
      </w:pPr>
      <w:r>
        <w:rPr>
          <w:rStyle w:val="Appelnotedebasdep"/>
        </w:rPr>
        <w:footnoteRef/>
      </w:r>
      <w:r>
        <w:t xml:space="preserve"> The citizens recommended that the following part be added: “The Republic guarantees the preservation of biodiversity and the environment and fights against climate change.” </w:t>
      </w:r>
    </w:p>
  </w:footnote>
  <w:footnote w:id="17">
    <w:p w:rsidR="00A57A85" w:rsidRPr="00A82B98" w:rsidDel="00CC6481" w:rsidRDefault="00A57A85">
      <w:pPr>
        <w:pStyle w:val="Notedebasdepage"/>
        <w:rPr>
          <w:del w:id="586" w:author="LG Giraudet" w:date="2021-07-26T17:25:00Z"/>
        </w:rPr>
      </w:pPr>
      <w:del w:id="587" w:author="LG Giraudet" w:date="2021-07-26T17:25:00Z">
        <w:r w:rsidDel="00CC6481">
          <w:rPr>
            <w:rStyle w:val="Appelnotedebasdep"/>
          </w:rPr>
          <w:footnoteRef/>
        </w:r>
        <w:r w:rsidRPr="00A82B98" w:rsidDel="00CC6481">
          <w:delText xml:space="preserve"> </w:delText>
        </w:r>
        <w:r w:rsidRPr="00B90480" w:rsidDel="00CC6481">
          <w:delText xml:space="preserve">Sources: </w:delText>
        </w:r>
        <w:r w:rsidDel="00CC6481">
          <w:fldChar w:fldCharType="begin"/>
        </w:r>
        <w:r w:rsidDel="00CC6481">
          <w:delInstrText xml:space="preserve"> HYPERLINK "https://www.ecologie.gouv.fr/suivi-convention-citoyenne-climat/" </w:delInstrText>
        </w:r>
        <w:r w:rsidDel="00CC6481">
          <w:fldChar w:fldCharType="separate"/>
        </w:r>
        <w:r w:rsidRPr="00B90480" w:rsidDel="00CC6481">
          <w:rPr>
            <w:rStyle w:val="Lienhypertexte"/>
          </w:rPr>
          <w:delText>https://www.ecologie.gouv.fr/suivi-convention-citoyenne-climat/</w:delText>
        </w:r>
        <w:r w:rsidDel="00CC6481">
          <w:rPr>
            <w:rStyle w:val="Lienhypertexte"/>
          </w:rPr>
          <w:fldChar w:fldCharType="end"/>
        </w:r>
        <w:r w:rsidRPr="00B90480" w:rsidDel="00CC6481">
          <w:delText xml:space="preserve"> and </w:delText>
        </w:r>
        <w:r w:rsidRPr="00A82B98" w:rsidDel="00CC6481">
          <w:delText>https://sansfiltre.les150.fr/</w:delText>
        </w:r>
        <w:r w:rsidDel="00CC6481">
          <w:delText>.</w:delText>
        </w:r>
        <w:r w:rsidRPr="00B90480" w:rsidDel="00CC6481">
          <w:delText xml:space="preserve"> </w:delText>
        </w:r>
      </w:del>
    </w:p>
  </w:footnote>
  <w:footnote w:id="18">
    <w:p w:rsidR="00A57A85" w:rsidRPr="009371C2" w:rsidRDefault="00A57A85">
      <w:pPr>
        <w:pStyle w:val="Notedebasdepage"/>
      </w:pPr>
      <w:r>
        <w:rPr>
          <w:rStyle w:val="Appelnotedebasdep"/>
        </w:rPr>
        <w:footnoteRef/>
      </w:r>
      <w:r>
        <w:t xml:space="preserve"> The issue was deemed settled by the Governance Committee, due to the fact that nuclear power already significantly contributes to France’s relatively low GHG emissions.</w:t>
      </w:r>
    </w:p>
  </w:footnote>
  <w:footnote w:id="19">
    <w:p w:rsidR="00A57A85" w:rsidRPr="002925C6" w:rsidRDefault="00A57A85">
      <w:pPr>
        <w:pStyle w:val="Notedebasdepage"/>
      </w:pPr>
      <w:ins w:id="922" w:author="LG Giraudet" w:date="2021-07-27T10:48:00Z">
        <w:r>
          <w:rPr>
            <w:rStyle w:val="Appelnotedebasdep"/>
          </w:rPr>
          <w:footnoteRef/>
        </w:r>
        <w:r>
          <w:t xml:space="preserve"> If we focus on the 40 citizens that answered both this question and the </w:t>
        </w:r>
      </w:ins>
      <w:ins w:id="923" w:author="LG Giraudet" w:date="2021-07-27T10:49:00Z">
        <w:r>
          <w:t xml:space="preserve">one asked in Session 1, </w:t>
        </w:r>
      </w:ins>
      <w:ins w:id="924" w:author="LG Giraudet" w:date="2021-07-29T11:37:00Z">
        <w:r>
          <w:t xml:space="preserve">the decline is </w:t>
        </w:r>
      </w:ins>
      <w:ins w:id="925" w:author="LG Giraudet" w:date="2021-07-29T11:38:00Z">
        <w:r>
          <w:t>confirmed</w:t>
        </w:r>
      </w:ins>
      <w:ins w:id="926" w:author="LG Giraudet" w:date="2021-07-29T11:37:00Z">
        <w:r>
          <w:t xml:space="preserve">, with </w:t>
        </w:r>
      </w:ins>
      <w:ins w:id="927" w:author="LG Giraudet" w:date="2021-07-27T10:50:00Z">
        <w:r>
          <w:t xml:space="preserve">19 </w:t>
        </w:r>
      </w:ins>
      <w:ins w:id="928" w:author="LG Giraudet" w:date="2021-07-29T11:37:00Z">
        <w:r>
          <w:t xml:space="preserve">supporting </w:t>
        </w:r>
      </w:ins>
      <w:ins w:id="929" w:author="LG Giraudet" w:date="2021-07-27T10:51:00Z">
        <w:r>
          <w:t xml:space="preserve">the carbon tax in Session 1 </w:t>
        </w:r>
      </w:ins>
      <w:ins w:id="930" w:author="LG Giraudet" w:date="2021-07-29T11:38:00Z">
        <w:r>
          <w:t xml:space="preserve">and </w:t>
        </w:r>
      </w:ins>
      <w:ins w:id="931" w:author="LG Giraudet" w:date="2021-07-27T10:52:00Z">
        <w:r>
          <w:t xml:space="preserve">only 7 and 11 </w:t>
        </w:r>
      </w:ins>
      <w:ins w:id="932" w:author="LG Giraudet" w:date="2021-07-29T11:37:00Z">
        <w:r>
          <w:t xml:space="preserve">supporting </w:t>
        </w:r>
      </w:ins>
      <w:ins w:id="933" w:author="LG Giraudet" w:date="2021-07-27T10:52:00Z">
        <w:r>
          <w:t xml:space="preserve">the </w:t>
        </w:r>
      </w:ins>
      <w:ins w:id="934" w:author="LG Giraudet" w:date="2021-07-27T10:53:00Z">
        <w:r>
          <w:t xml:space="preserve">two </w:t>
        </w:r>
      </w:ins>
      <w:ins w:id="935" w:author="LG Giraudet" w:date="2021-07-27T10:52:00Z">
        <w:r>
          <w:t>carbon tax options in Session 7.</w:t>
        </w:r>
      </w:ins>
    </w:p>
  </w:footnote>
  <w:footnote w:id="20">
    <w:p w:rsidR="00A57A85" w:rsidRPr="00B05780" w:rsidRDefault="00A57A85">
      <w:pPr>
        <w:pStyle w:val="Notedebasdepage"/>
      </w:pPr>
      <w:r>
        <w:rPr>
          <w:rStyle w:val="Appelnotedebasdep"/>
        </w:rPr>
        <w:footnoteRef/>
      </w:r>
      <w:r>
        <w:t xml:space="preserve"> By citizens’ </w:t>
      </w:r>
      <w:proofErr w:type="gramStart"/>
      <w:r>
        <w:t>assemblies</w:t>
      </w:r>
      <w:proofErr w:type="gramEnd"/>
      <w:r>
        <w:t xml:space="preserve"> standards, the budget of the CCC was already substantial. To put its cost (€5.5. million) in perspective, the budget of the CAUK, its closest counterpart, was only </w:t>
      </w:r>
      <w:r w:rsidRPr="00B90480">
        <w:rPr>
          <w:highlight w:val="yellow"/>
        </w:rPr>
        <w:t>£500,000</w:t>
      </w:r>
      <w:r>
        <w:t>.</w:t>
      </w:r>
    </w:p>
  </w:footnote>
  <w:footnote w:id="21">
    <w:p w:rsidR="00A57A85" w:rsidRPr="00F71231" w:rsidRDefault="00A57A85">
      <w:pPr>
        <w:pStyle w:val="Notedebasdepage"/>
      </w:pPr>
      <w:r>
        <w:rPr>
          <w:rStyle w:val="Appelnotedebasdep"/>
        </w:rPr>
        <w:footnoteRef/>
      </w:r>
      <w:r>
        <w:t xml:space="preserve"> On rare occasions, citizens’ opinions were sought by show of hands, which does not preserve anonymity and thus threatens sincere voting.</w:t>
      </w:r>
    </w:p>
  </w:footnote>
  <w:footnote w:id="22">
    <w:p w:rsidR="00A57A85" w:rsidRPr="00767093" w:rsidDel="009A2551" w:rsidRDefault="00A57A85">
      <w:pPr>
        <w:pStyle w:val="Notedebasdepage"/>
        <w:rPr>
          <w:del w:id="1276" w:author="LG Giraudet" w:date="2021-07-20T15:10:00Z"/>
        </w:rPr>
      </w:pPr>
      <w:del w:id="1277" w:author="LG Giraudet" w:date="2021-07-20T15:10:00Z">
        <w:r w:rsidDel="009A2551">
          <w:rPr>
            <w:rStyle w:val="Appelnotedebasdep"/>
          </w:rPr>
          <w:footnoteRef/>
        </w:r>
        <w:r w:rsidDel="009A2551">
          <w:delText xml:space="preserve"> Additionally, timing issues were probably relevant, too. All the votes occurred in the final session, with only five minutes devoted to debating each block of measures. This left little room for expressing dissent.</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5CF4"/>
    <w:multiLevelType w:val="hybridMultilevel"/>
    <w:tmpl w:val="702A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933C7"/>
    <w:multiLevelType w:val="hybridMultilevel"/>
    <w:tmpl w:val="0948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E345B2"/>
    <w:multiLevelType w:val="hybridMultilevel"/>
    <w:tmpl w:val="AFC80002"/>
    <w:lvl w:ilvl="0" w:tplc="1B42F89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2B4"/>
    <w:rsid w:val="000011F9"/>
    <w:rsid w:val="000012D5"/>
    <w:rsid w:val="00001343"/>
    <w:rsid w:val="0000154D"/>
    <w:rsid w:val="0000263A"/>
    <w:rsid w:val="00003EB3"/>
    <w:rsid w:val="00004808"/>
    <w:rsid w:val="000058D1"/>
    <w:rsid w:val="00005A77"/>
    <w:rsid w:val="00005E36"/>
    <w:rsid w:val="00007980"/>
    <w:rsid w:val="00007B11"/>
    <w:rsid w:val="00010B7D"/>
    <w:rsid w:val="0001129E"/>
    <w:rsid w:val="00012BD2"/>
    <w:rsid w:val="00012EE4"/>
    <w:rsid w:val="00013071"/>
    <w:rsid w:val="000136BD"/>
    <w:rsid w:val="000137A0"/>
    <w:rsid w:val="00013E7F"/>
    <w:rsid w:val="00015776"/>
    <w:rsid w:val="00016868"/>
    <w:rsid w:val="00016A38"/>
    <w:rsid w:val="00020290"/>
    <w:rsid w:val="0002045E"/>
    <w:rsid w:val="00020849"/>
    <w:rsid w:val="000214CC"/>
    <w:rsid w:val="00021856"/>
    <w:rsid w:val="0002245B"/>
    <w:rsid w:val="000227B4"/>
    <w:rsid w:val="000227CB"/>
    <w:rsid w:val="0002397A"/>
    <w:rsid w:val="000246E6"/>
    <w:rsid w:val="00024BF4"/>
    <w:rsid w:val="0002542F"/>
    <w:rsid w:val="00025455"/>
    <w:rsid w:val="000259DD"/>
    <w:rsid w:val="00026CEA"/>
    <w:rsid w:val="00026D39"/>
    <w:rsid w:val="00027235"/>
    <w:rsid w:val="0002778F"/>
    <w:rsid w:val="00027BD1"/>
    <w:rsid w:val="000304C4"/>
    <w:rsid w:val="00030A9C"/>
    <w:rsid w:val="00030E2F"/>
    <w:rsid w:val="00030FD0"/>
    <w:rsid w:val="000314C5"/>
    <w:rsid w:val="00031703"/>
    <w:rsid w:val="00031771"/>
    <w:rsid w:val="00031B0E"/>
    <w:rsid w:val="000329C7"/>
    <w:rsid w:val="00033012"/>
    <w:rsid w:val="00034BAE"/>
    <w:rsid w:val="00034C58"/>
    <w:rsid w:val="000351A9"/>
    <w:rsid w:val="00035BAE"/>
    <w:rsid w:val="00035C26"/>
    <w:rsid w:val="000366C4"/>
    <w:rsid w:val="000368AF"/>
    <w:rsid w:val="0003788E"/>
    <w:rsid w:val="00040233"/>
    <w:rsid w:val="0004066F"/>
    <w:rsid w:val="00040A64"/>
    <w:rsid w:val="000424A6"/>
    <w:rsid w:val="0004598C"/>
    <w:rsid w:val="00045AAD"/>
    <w:rsid w:val="00045E3E"/>
    <w:rsid w:val="0004650F"/>
    <w:rsid w:val="000465BB"/>
    <w:rsid w:val="00047685"/>
    <w:rsid w:val="00047B82"/>
    <w:rsid w:val="00051237"/>
    <w:rsid w:val="00051D13"/>
    <w:rsid w:val="00052ECD"/>
    <w:rsid w:val="00053149"/>
    <w:rsid w:val="00053190"/>
    <w:rsid w:val="00053A54"/>
    <w:rsid w:val="00053D1D"/>
    <w:rsid w:val="0005428F"/>
    <w:rsid w:val="0005559C"/>
    <w:rsid w:val="00055A09"/>
    <w:rsid w:val="000569BB"/>
    <w:rsid w:val="00056E5C"/>
    <w:rsid w:val="00060B6E"/>
    <w:rsid w:val="00060C3D"/>
    <w:rsid w:val="00060DB5"/>
    <w:rsid w:val="00061178"/>
    <w:rsid w:val="00061B68"/>
    <w:rsid w:val="00061CBB"/>
    <w:rsid w:val="00061FE2"/>
    <w:rsid w:val="000621C0"/>
    <w:rsid w:val="000629E7"/>
    <w:rsid w:val="00062BB4"/>
    <w:rsid w:val="00063661"/>
    <w:rsid w:val="000642D7"/>
    <w:rsid w:val="000647B2"/>
    <w:rsid w:val="000648CC"/>
    <w:rsid w:val="00064A8D"/>
    <w:rsid w:val="00064EE1"/>
    <w:rsid w:val="00065533"/>
    <w:rsid w:val="00065CDE"/>
    <w:rsid w:val="00066922"/>
    <w:rsid w:val="0006713F"/>
    <w:rsid w:val="00067C09"/>
    <w:rsid w:val="0007106D"/>
    <w:rsid w:val="00071299"/>
    <w:rsid w:val="0007146C"/>
    <w:rsid w:val="000714B1"/>
    <w:rsid w:val="0007235A"/>
    <w:rsid w:val="000732F9"/>
    <w:rsid w:val="0007335C"/>
    <w:rsid w:val="0007388C"/>
    <w:rsid w:val="00073E40"/>
    <w:rsid w:val="000753DA"/>
    <w:rsid w:val="00076160"/>
    <w:rsid w:val="0007674D"/>
    <w:rsid w:val="000770B2"/>
    <w:rsid w:val="00077A3D"/>
    <w:rsid w:val="00080741"/>
    <w:rsid w:val="00080F76"/>
    <w:rsid w:val="00082469"/>
    <w:rsid w:val="00083728"/>
    <w:rsid w:val="00083D75"/>
    <w:rsid w:val="000842C7"/>
    <w:rsid w:val="000866EE"/>
    <w:rsid w:val="00087247"/>
    <w:rsid w:val="00087CAD"/>
    <w:rsid w:val="00090198"/>
    <w:rsid w:val="00090C49"/>
    <w:rsid w:val="00091D68"/>
    <w:rsid w:val="000928C6"/>
    <w:rsid w:val="0009386F"/>
    <w:rsid w:val="00097A3E"/>
    <w:rsid w:val="000A0C26"/>
    <w:rsid w:val="000A1067"/>
    <w:rsid w:val="000A149A"/>
    <w:rsid w:val="000A2245"/>
    <w:rsid w:val="000A276E"/>
    <w:rsid w:val="000A2D8E"/>
    <w:rsid w:val="000A48D4"/>
    <w:rsid w:val="000A4D5E"/>
    <w:rsid w:val="000A4D64"/>
    <w:rsid w:val="000A5113"/>
    <w:rsid w:val="000A54EF"/>
    <w:rsid w:val="000A555F"/>
    <w:rsid w:val="000A5561"/>
    <w:rsid w:val="000A5964"/>
    <w:rsid w:val="000A5C4D"/>
    <w:rsid w:val="000A60D5"/>
    <w:rsid w:val="000A6813"/>
    <w:rsid w:val="000A7790"/>
    <w:rsid w:val="000A7992"/>
    <w:rsid w:val="000A7DE1"/>
    <w:rsid w:val="000B0059"/>
    <w:rsid w:val="000B07F1"/>
    <w:rsid w:val="000B0C7B"/>
    <w:rsid w:val="000B15CA"/>
    <w:rsid w:val="000B287D"/>
    <w:rsid w:val="000B3F23"/>
    <w:rsid w:val="000B42B3"/>
    <w:rsid w:val="000B4B55"/>
    <w:rsid w:val="000B4C25"/>
    <w:rsid w:val="000B6186"/>
    <w:rsid w:val="000B6B53"/>
    <w:rsid w:val="000B76D2"/>
    <w:rsid w:val="000B7951"/>
    <w:rsid w:val="000B7C72"/>
    <w:rsid w:val="000C007F"/>
    <w:rsid w:val="000C0AC6"/>
    <w:rsid w:val="000C0C55"/>
    <w:rsid w:val="000C20F2"/>
    <w:rsid w:val="000C2460"/>
    <w:rsid w:val="000C2531"/>
    <w:rsid w:val="000C2851"/>
    <w:rsid w:val="000C34A7"/>
    <w:rsid w:val="000C35AC"/>
    <w:rsid w:val="000C551E"/>
    <w:rsid w:val="000C6B1C"/>
    <w:rsid w:val="000C6EB1"/>
    <w:rsid w:val="000D15DC"/>
    <w:rsid w:val="000D2668"/>
    <w:rsid w:val="000D2827"/>
    <w:rsid w:val="000D32F4"/>
    <w:rsid w:val="000D3988"/>
    <w:rsid w:val="000D45F2"/>
    <w:rsid w:val="000D556D"/>
    <w:rsid w:val="000D55C4"/>
    <w:rsid w:val="000D63F3"/>
    <w:rsid w:val="000D7325"/>
    <w:rsid w:val="000D7FEF"/>
    <w:rsid w:val="000E0FB9"/>
    <w:rsid w:val="000E1BC5"/>
    <w:rsid w:val="000E1CF0"/>
    <w:rsid w:val="000E1E4A"/>
    <w:rsid w:val="000E20B3"/>
    <w:rsid w:val="000E3ABA"/>
    <w:rsid w:val="000E43FF"/>
    <w:rsid w:val="000E5439"/>
    <w:rsid w:val="000E592E"/>
    <w:rsid w:val="000E5CFB"/>
    <w:rsid w:val="000E5DD6"/>
    <w:rsid w:val="000E7978"/>
    <w:rsid w:val="000F0C83"/>
    <w:rsid w:val="000F0D40"/>
    <w:rsid w:val="000F1943"/>
    <w:rsid w:val="000F34E1"/>
    <w:rsid w:val="000F4AB6"/>
    <w:rsid w:val="000F5348"/>
    <w:rsid w:val="000F5E89"/>
    <w:rsid w:val="0010055E"/>
    <w:rsid w:val="00100AA5"/>
    <w:rsid w:val="00100E1F"/>
    <w:rsid w:val="00101E14"/>
    <w:rsid w:val="001020F3"/>
    <w:rsid w:val="001024AE"/>
    <w:rsid w:val="00102C1C"/>
    <w:rsid w:val="00103602"/>
    <w:rsid w:val="00103CF0"/>
    <w:rsid w:val="00105A48"/>
    <w:rsid w:val="0010701A"/>
    <w:rsid w:val="00110712"/>
    <w:rsid w:val="00110963"/>
    <w:rsid w:val="0011233E"/>
    <w:rsid w:val="00112863"/>
    <w:rsid w:val="001134AB"/>
    <w:rsid w:val="001145A0"/>
    <w:rsid w:val="00114C75"/>
    <w:rsid w:val="0011738C"/>
    <w:rsid w:val="00117B13"/>
    <w:rsid w:val="001200E0"/>
    <w:rsid w:val="00120A7E"/>
    <w:rsid w:val="00120DC6"/>
    <w:rsid w:val="00122D92"/>
    <w:rsid w:val="00123545"/>
    <w:rsid w:val="00124145"/>
    <w:rsid w:val="0012491C"/>
    <w:rsid w:val="00124922"/>
    <w:rsid w:val="0012626E"/>
    <w:rsid w:val="001265CC"/>
    <w:rsid w:val="00126B1D"/>
    <w:rsid w:val="00126EC9"/>
    <w:rsid w:val="00127071"/>
    <w:rsid w:val="001276AE"/>
    <w:rsid w:val="00127D96"/>
    <w:rsid w:val="001300B8"/>
    <w:rsid w:val="0013061E"/>
    <w:rsid w:val="00130BDA"/>
    <w:rsid w:val="00132012"/>
    <w:rsid w:val="001339DA"/>
    <w:rsid w:val="001346F4"/>
    <w:rsid w:val="001356C8"/>
    <w:rsid w:val="001360D6"/>
    <w:rsid w:val="00136598"/>
    <w:rsid w:val="00136F6E"/>
    <w:rsid w:val="00137236"/>
    <w:rsid w:val="001404B8"/>
    <w:rsid w:val="00141051"/>
    <w:rsid w:val="001412E1"/>
    <w:rsid w:val="001417F1"/>
    <w:rsid w:val="00142999"/>
    <w:rsid w:val="0014344E"/>
    <w:rsid w:val="001434E7"/>
    <w:rsid w:val="00143B90"/>
    <w:rsid w:val="001447FA"/>
    <w:rsid w:val="001461B1"/>
    <w:rsid w:val="00147D37"/>
    <w:rsid w:val="001500E3"/>
    <w:rsid w:val="00150264"/>
    <w:rsid w:val="001503CC"/>
    <w:rsid w:val="00151245"/>
    <w:rsid w:val="00151FAF"/>
    <w:rsid w:val="001524B2"/>
    <w:rsid w:val="00152A4D"/>
    <w:rsid w:val="001530B9"/>
    <w:rsid w:val="0015315E"/>
    <w:rsid w:val="00153420"/>
    <w:rsid w:val="00153AF8"/>
    <w:rsid w:val="00153BB6"/>
    <w:rsid w:val="00153C60"/>
    <w:rsid w:val="00154909"/>
    <w:rsid w:val="00154B3D"/>
    <w:rsid w:val="00154C19"/>
    <w:rsid w:val="00154F22"/>
    <w:rsid w:val="00155646"/>
    <w:rsid w:val="0015573D"/>
    <w:rsid w:val="0015599F"/>
    <w:rsid w:val="001566FC"/>
    <w:rsid w:val="00156D77"/>
    <w:rsid w:val="00156FB1"/>
    <w:rsid w:val="00157D0E"/>
    <w:rsid w:val="00160D69"/>
    <w:rsid w:val="00161058"/>
    <w:rsid w:val="0016129E"/>
    <w:rsid w:val="00163768"/>
    <w:rsid w:val="00163C3F"/>
    <w:rsid w:val="00164B6B"/>
    <w:rsid w:val="00164BC0"/>
    <w:rsid w:val="0016520F"/>
    <w:rsid w:val="00165C0A"/>
    <w:rsid w:val="00166295"/>
    <w:rsid w:val="001663B9"/>
    <w:rsid w:val="0016653A"/>
    <w:rsid w:val="00167109"/>
    <w:rsid w:val="00167612"/>
    <w:rsid w:val="00167A4D"/>
    <w:rsid w:val="00171279"/>
    <w:rsid w:val="00171864"/>
    <w:rsid w:val="00171A55"/>
    <w:rsid w:val="00172210"/>
    <w:rsid w:val="00172D48"/>
    <w:rsid w:val="00173132"/>
    <w:rsid w:val="00174D8A"/>
    <w:rsid w:val="00174F98"/>
    <w:rsid w:val="00175862"/>
    <w:rsid w:val="00175C9F"/>
    <w:rsid w:val="00175F85"/>
    <w:rsid w:val="001765B5"/>
    <w:rsid w:val="00176D07"/>
    <w:rsid w:val="00180E7E"/>
    <w:rsid w:val="001816FE"/>
    <w:rsid w:val="0018285A"/>
    <w:rsid w:val="00185815"/>
    <w:rsid w:val="00185A33"/>
    <w:rsid w:val="00185CFD"/>
    <w:rsid w:val="001872E3"/>
    <w:rsid w:val="00187638"/>
    <w:rsid w:val="00187DCB"/>
    <w:rsid w:val="001901D2"/>
    <w:rsid w:val="00190638"/>
    <w:rsid w:val="00190B57"/>
    <w:rsid w:val="00190B8F"/>
    <w:rsid w:val="001919B4"/>
    <w:rsid w:val="00191A89"/>
    <w:rsid w:val="00191AFB"/>
    <w:rsid w:val="00192D79"/>
    <w:rsid w:val="00193195"/>
    <w:rsid w:val="00193D4C"/>
    <w:rsid w:val="00193E09"/>
    <w:rsid w:val="00194081"/>
    <w:rsid w:val="00194FD2"/>
    <w:rsid w:val="00195F6D"/>
    <w:rsid w:val="00197D36"/>
    <w:rsid w:val="001A0BB2"/>
    <w:rsid w:val="001A13FC"/>
    <w:rsid w:val="001A1AF2"/>
    <w:rsid w:val="001A1DF9"/>
    <w:rsid w:val="001A2DE6"/>
    <w:rsid w:val="001A36BF"/>
    <w:rsid w:val="001A39A3"/>
    <w:rsid w:val="001A47C7"/>
    <w:rsid w:val="001A4CDF"/>
    <w:rsid w:val="001A5D1A"/>
    <w:rsid w:val="001A7AB1"/>
    <w:rsid w:val="001B009B"/>
    <w:rsid w:val="001B026D"/>
    <w:rsid w:val="001B0684"/>
    <w:rsid w:val="001B22F4"/>
    <w:rsid w:val="001B2E06"/>
    <w:rsid w:val="001B35AF"/>
    <w:rsid w:val="001B3C54"/>
    <w:rsid w:val="001B3D54"/>
    <w:rsid w:val="001B3F8C"/>
    <w:rsid w:val="001B47CD"/>
    <w:rsid w:val="001B47E0"/>
    <w:rsid w:val="001B4CB5"/>
    <w:rsid w:val="001B640C"/>
    <w:rsid w:val="001B6ACB"/>
    <w:rsid w:val="001B6F55"/>
    <w:rsid w:val="001B70EC"/>
    <w:rsid w:val="001B7291"/>
    <w:rsid w:val="001B785F"/>
    <w:rsid w:val="001C00A6"/>
    <w:rsid w:val="001C1299"/>
    <w:rsid w:val="001C233D"/>
    <w:rsid w:val="001C2F63"/>
    <w:rsid w:val="001C2F9E"/>
    <w:rsid w:val="001C3752"/>
    <w:rsid w:val="001C40AF"/>
    <w:rsid w:val="001C43E5"/>
    <w:rsid w:val="001C4437"/>
    <w:rsid w:val="001C4DA1"/>
    <w:rsid w:val="001C6413"/>
    <w:rsid w:val="001C6B2B"/>
    <w:rsid w:val="001C6FA7"/>
    <w:rsid w:val="001D048A"/>
    <w:rsid w:val="001D12E4"/>
    <w:rsid w:val="001D162E"/>
    <w:rsid w:val="001D1D8A"/>
    <w:rsid w:val="001D2721"/>
    <w:rsid w:val="001D29E8"/>
    <w:rsid w:val="001D2EB3"/>
    <w:rsid w:val="001D427C"/>
    <w:rsid w:val="001D43DE"/>
    <w:rsid w:val="001D4448"/>
    <w:rsid w:val="001D460A"/>
    <w:rsid w:val="001D46C0"/>
    <w:rsid w:val="001D4EA5"/>
    <w:rsid w:val="001D5311"/>
    <w:rsid w:val="001D5655"/>
    <w:rsid w:val="001D648F"/>
    <w:rsid w:val="001E04AF"/>
    <w:rsid w:val="001E0EC9"/>
    <w:rsid w:val="001E0F22"/>
    <w:rsid w:val="001E1FEB"/>
    <w:rsid w:val="001E268B"/>
    <w:rsid w:val="001E3503"/>
    <w:rsid w:val="001E41BE"/>
    <w:rsid w:val="001E4DFD"/>
    <w:rsid w:val="001E5A00"/>
    <w:rsid w:val="001E5C0B"/>
    <w:rsid w:val="001E62DE"/>
    <w:rsid w:val="001E7142"/>
    <w:rsid w:val="001E79B7"/>
    <w:rsid w:val="001F1378"/>
    <w:rsid w:val="001F1994"/>
    <w:rsid w:val="001F1F5A"/>
    <w:rsid w:val="001F24E5"/>
    <w:rsid w:val="001F25E0"/>
    <w:rsid w:val="001F39B5"/>
    <w:rsid w:val="001F465F"/>
    <w:rsid w:val="001F491E"/>
    <w:rsid w:val="001F4994"/>
    <w:rsid w:val="001F4B26"/>
    <w:rsid w:val="001F4DCE"/>
    <w:rsid w:val="001F512A"/>
    <w:rsid w:val="001F589D"/>
    <w:rsid w:val="001F6D35"/>
    <w:rsid w:val="001F72F4"/>
    <w:rsid w:val="001F765B"/>
    <w:rsid w:val="001F786C"/>
    <w:rsid w:val="001F7A78"/>
    <w:rsid w:val="002013D4"/>
    <w:rsid w:val="0020195A"/>
    <w:rsid w:val="00201E52"/>
    <w:rsid w:val="002026E2"/>
    <w:rsid w:val="00202848"/>
    <w:rsid w:val="0020358D"/>
    <w:rsid w:val="002038C1"/>
    <w:rsid w:val="00204C50"/>
    <w:rsid w:val="00205B16"/>
    <w:rsid w:val="0020714B"/>
    <w:rsid w:val="002073EA"/>
    <w:rsid w:val="002075A1"/>
    <w:rsid w:val="0021024E"/>
    <w:rsid w:val="00211CFC"/>
    <w:rsid w:val="00212232"/>
    <w:rsid w:val="0021293F"/>
    <w:rsid w:val="00213AC3"/>
    <w:rsid w:val="0021447A"/>
    <w:rsid w:val="0021484F"/>
    <w:rsid w:val="00214F7E"/>
    <w:rsid w:val="00215925"/>
    <w:rsid w:val="00220A5B"/>
    <w:rsid w:val="00223555"/>
    <w:rsid w:val="002238C6"/>
    <w:rsid w:val="00223F2E"/>
    <w:rsid w:val="002241B5"/>
    <w:rsid w:val="00225F6F"/>
    <w:rsid w:val="0023024E"/>
    <w:rsid w:val="002315A2"/>
    <w:rsid w:val="002318AA"/>
    <w:rsid w:val="0023277E"/>
    <w:rsid w:val="00233382"/>
    <w:rsid w:val="00233AC2"/>
    <w:rsid w:val="00233BD2"/>
    <w:rsid w:val="0023408E"/>
    <w:rsid w:val="00234351"/>
    <w:rsid w:val="002349BF"/>
    <w:rsid w:val="00236E00"/>
    <w:rsid w:val="0023740F"/>
    <w:rsid w:val="002376CB"/>
    <w:rsid w:val="00237DED"/>
    <w:rsid w:val="00237FFC"/>
    <w:rsid w:val="00240403"/>
    <w:rsid w:val="00241166"/>
    <w:rsid w:val="00241D28"/>
    <w:rsid w:val="00242696"/>
    <w:rsid w:val="00242D34"/>
    <w:rsid w:val="002430BE"/>
    <w:rsid w:val="002435D3"/>
    <w:rsid w:val="0024383D"/>
    <w:rsid w:val="002438AF"/>
    <w:rsid w:val="002443DF"/>
    <w:rsid w:val="00244755"/>
    <w:rsid w:val="002453C8"/>
    <w:rsid w:val="00246D20"/>
    <w:rsid w:val="002477C7"/>
    <w:rsid w:val="00247CFC"/>
    <w:rsid w:val="00247E71"/>
    <w:rsid w:val="00251595"/>
    <w:rsid w:val="0025245A"/>
    <w:rsid w:val="00252490"/>
    <w:rsid w:val="00252B57"/>
    <w:rsid w:val="00253551"/>
    <w:rsid w:val="002537B8"/>
    <w:rsid w:val="00255233"/>
    <w:rsid w:val="00255E08"/>
    <w:rsid w:val="002561A4"/>
    <w:rsid w:val="00256735"/>
    <w:rsid w:val="00257804"/>
    <w:rsid w:val="002578E8"/>
    <w:rsid w:val="0026082C"/>
    <w:rsid w:val="002612AA"/>
    <w:rsid w:val="0026187C"/>
    <w:rsid w:val="00261C4C"/>
    <w:rsid w:val="00262649"/>
    <w:rsid w:val="002658F6"/>
    <w:rsid w:val="00265A1D"/>
    <w:rsid w:val="002662AA"/>
    <w:rsid w:val="002663D6"/>
    <w:rsid w:val="00266841"/>
    <w:rsid w:val="00266F49"/>
    <w:rsid w:val="002672A9"/>
    <w:rsid w:val="00267CFD"/>
    <w:rsid w:val="00270E0C"/>
    <w:rsid w:val="0027209D"/>
    <w:rsid w:val="00272B3A"/>
    <w:rsid w:val="00272CC2"/>
    <w:rsid w:val="00272DA9"/>
    <w:rsid w:val="00273162"/>
    <w:rsid w:val="00274435"/>
    <w:rsid w:val="002747DF"/>
    <w:rsid w:val="00274BCF"/>
    <w:rsid w:val="00274CCB"/>
    <w:rsid w:val="00275050"/>
    <w:rsid w:val="002758C6"/>
    <w:rsid w:val="00275B8F"/>
    <w:rsid w:val="00276D16"/>
    <w:rsid w:val="00276DF1"/>
    <w:rsid w:val="002772EB"/>
    <w:rsid w:val="00277454"/>
    <w:rsid w:val="0028032F"/>
    <w:rsid w:val="00280B39"/>
    <w:rsid w:val="00280D6F"/>
    <w:rsid w:val="0028293A"/>
    <w:rsid w:val="00282A9A"/>
    <w:rsid w:val="00284393"/>
    <w:rsid w:val="00285A39"/>
    <w:rsid w:val="0028636C"/>
    <w:rsid w:val="00287441"/>
    <w:rsid w:val="00287980"/>
    <w:rsid w:val="00287C99"/>
    <w:rsid w:val="00287CCC"/>
    <w:rsid w:val="00287E25"/>
    <w:rsid w:val="00290C5C"/>
    <w:rsid w:val="00290CF7"/>
    <w:rsid w:val="002925C6"/>
    <w:rsid w:val="00293DB4"/>
    <w:rsid w:val="00293E3F"/>
    <w:rsid w:val="00294296"/>
    <w:rsid w:val="002955D2"/>
    <w:rsid w:val="00295680"/>
    <w:rsid w:val="00296782"/>
    <w:rsid w:val="00296E54"/>
    <w:rsid w:val="002A030C"/>
    <w:rsid w:val="002A101E"/>
    <w:rsid w:val="002A13A7"/>
    <w:rsid w:val="002A1EDA"/>
    <w:rsid w:val="002A26C6"/>
    <w:rsid w:val="002A3CCF"/>
    <w:rsid w:val="002A3FE1"/>
    <w:rsid w:val="002A48D5"/>
    <w:rsid w:val="002A5397"/>
    <w:rsid w:val="002A5CA0"/>
    <w:rsid w:val="002A5F97"/>
    <w:rsid w:val="002A7058"/>
    <w:rsid w:val="002A73D7"/>
    <w:rsid w:val="002A7963"/>
    <w:rsid w:val="002B0459"/>
    <w:rsid w:val="002B114E"/>
    <w:rsid w:val="002B1C1A"/>
    <w:rsid w:val="002B1D0A"/>
    <w:rsid w:val="002B3A95"/>
    <w:rsid w:val="002B4C5E"/>
    <w:rsid w:val="002B4DC7"/>
    <w:rsid w:val="002B57A1"/>
    <w:rsid w:val="002B57D1"/>
    <w:rsid w:val="002B5975"/>
    <w:rsid w:val="002B605A"/>
    <w:rsid w:val="002B6C2C"/>
    <w:rsid w:val="002B6C95"/>
    <w:rsid w:val="002B788A"/>
    <w:rsid w:val="002B79E8"/>
    <w:rsid w:val="002C0857"/>
    <w:rsid w:val="002C0C04"/>
    <w:rsid w:val="002C0C41"/>
    <w:rsid w:val="002C18A6"/>
    <w:rsid w:val="002C1E55"/>
    <w:rsid w:val="002C2510"/>
    <w:rsid w:val="002C28B9"/>
    <w:rsid w:val="002C38A3"/>
    <w:rsid w:val="002C3A7E"/>
    <w:rsid w:val="002C408C"/>
    <w:rsid w:val="002C4721"/>
    <w:rsid w:val="002C47BF"/>
    <w:rsid w:val="002C531C"/>
    <w:rsid w:val="002C553C"/>
    <w:rsid w:val="002C666D"/>
    <w:rsid w:val="002C66BC"/>
    <w:rsid w:val="002C7A3A"/>
    <w:rsid w:val="002D0C3B"/>
    <w:rsid w:val="002D123F"/>
    <w:rsid w:val="002D13FC"/>
    <w:rsid w:val="002D1496"/>
    <w:rsid w:val="002D30EA"/>
    <w:rsid w:val="002D4F47"/>
    <w:rsid w:val="002D6641"/>
    <w:rsid w:val="002D798B"/>
    <w:rsid w:val="002D7B80"/>
    <w:rsid w:val="002E0038"/>
    <w:rsid w:val="002E036E"/>
    <w:rsid w:val="002E08A1"/>
    <w:rsid w:val="002E2DA0"/>
    <w:rsid w:val="002E4C27"/>
    <w:rsid w:val="002E4EBC"/>
    <w:rsid w:val="002E529B"/>
    <w:rsid w:val="002E541C"/>
    <w:rsid w:val="002E61D2"/>
    <w:rsid w:val="002E73C6"/>
    <w:rsid w:val="002E7559"/>
    <w:rsid w:val="002E76D7"/>
    <w:rsid w:val="002E78CE"/>
    <w:rsid w:val="002F161A"/>
    <w:rsid w:val="002F171B"/>
    <w:rsid w:val="002F2119"/>
    <w:rsid w:val="002F2DDD"/>
    <w:rsid w:val="002F4323"/>
    <w:rsid w:val="002F44C2"/>
    <w:rsid w:val="002F4F18"/>
    <w:rsid w:val="002F5403"/>
    <w:rsid w:val="002F5E19"/>
    <w:rsid w:val="002F6422"/>
    <w:rsid w:val="002F7F91"/>
    <w:rsid w:val="00301AC6"/>
    <w:rsid w:val="00301B49"/>
    <w:rsid w:val="00301BF7"/>
    <w:rsid w:val="00302615"/>
    <w:rsid w:val="0030367E"/>
    <w:rsid w:val="0030538D"/>
    <w:rsid w:val="003053F5"/>
    <w:rsid w:val="00305DB4"/>
    <w:rsid w:val="00305FA7"/>
    <w:rsid w:val="003060C4"/>
    <w:rsid w:val="0030658B"/>
    <w:rsid w:val="00307D59"/>
    <w:rsid w:val="00307DEB"/>
    <w:rsid w:val="0031013F"/>
    <w:rsid w:val="00311133"/>
    <w:rsid w:val="003111BA"/>
    <w:rsid w:val="0031160E"/>
    <w:rsid w:val="00312F47"/>
    <w:rsid w:val="00313227"/>
    <w:rsid w:val="003138D7"/>
    <w:rsid w:val="00314C75"/>
    <w:rsid w:val="00315734"/>
    <w:rsid w:val="003157BC"/>
    <w:rsid w:val="003159C8"/>
    <w:rsid w:val="00315D80"/>
    <w:rsid w:val="00316596"/>
    <w:rsid w:val="0031682F"/>
    <w:rsid w:val="0031716D"/>
    <w:rsid w:val="003218F9"/>
    <w:rsid w:val="00321CDA"/>
    <w:rsid w:val="00322157"/>
    <w:rsid w:val="00323158"/>
    <w:rsid w:val="0032369D"/>
    <w:rsid w:val="00323A89"/>
    <w:rsid w:val="00323D1F"/>
    <w:rsid w:val="003252FE"/>
    <w:rsid w:val="003255A6"/>
    <w:rsid w:val="003266FF"/>
    <w:rsid w:val="00327212"/>
    <w:rsid w:val="003272DE"/>
    <w:rsid w:val="0032755A"/>
    <w:rsid w:val="00327576"/>
    <w:rsid w:val="00330026"/>
    <w:rsid w:val="003314EA"/>
    <w:rsid w:val="003319DA"/>
    <w:rsid w:val="0033239A"/>
    <w:rsid w:val="00332B2C"/>
    <w:rsid w:val="00332CE8"/>
    <w:rsid w:val="003336CB"/>
    <w:rsid w:val="0033461F"/>
    <w:rsid w:val="003346FD"/>
    <w:rsid w:val="00335740"/>
    <w:rsid w:val="00335917"/>
    <w:rsid w:val="003367D7"/>
    <w:rsid w:val="003370F9"/>
    <w:rsid w:val="00341364"/>
    <w:rsid w:val="00341A6A"/>
    <w:rsid w:val="003422DB"/>
    <w:rsid w:val="00342938"/>
    <w:rsid w:val="00343B18"/>
    <w:rsid w:val="00344A4E"/>
    <w:rsid w:val="00345C33"/>
    <w:rsid w:val="00346CA2"/>
    <w:rsid w:val="00350B64"/>
    <w:rsid w:val="00350B90"/>
    <w:rsid w:val="00350F91"/>
    <w:rsid w:val="00351052"/>
    <w:rsid w:val="003510AF"/>
    <w:rsid w:val="00351879"/>
    <w:rsid w:val="00351E41"/>
    <w:rsid w:val="00352D84"/>
    <w:rsid w:val="00354A1A"/>
    <w:rsid w:val="00354DCF"/>
    <w:rsid w:val="00355DE3"/>
    <w:rsid w:val="003561A9"/>
    <w:rsid w:val="003562AD"/>
    <w:rsid w:val="003565CA"/>
    <w:rsid w:val="00356D58"/>
    <w:rsid w:val="003601CB"/>
    <w:rsid w:val="00360697"/>
    <w:rsid w:val="00360708"/>
    <w:rsid w:val="00360746"/>
    <w:rsid w:val="0036166C"/>
    <w:rsid w:val="003620AF"/>
    <w:rsid w:val="00362A8A"/>
    <w:rsid w:val="00362B33"/>
    <w:rsid w:val="00363321"/>
    <w:rsid w:val="003635C9"/>
    <w:rsid w:val="00363959"/>
    <w:rsid w:val="00363C4A"/>
    <w:rsid w:val="00363E0C"/>
    <w:rsid w:val="00364338"/>
    <w:rsid w:val="003648DB"/>
    <w:rsid w:val="003649F0"/>
    <w:rsid w:val="00364A9E"/>
    <w:rsid w:val="00366582"/>
    <w:rsid w:val="00366DA5"/>
    <w:rsid w:val="0037017B"/>
    <w:rsid w:val="003709AB"/>
    <w:rsid w:val="003718C2"/>
    <w:rsid w:val="00371C07"/>
    <w:rsid w:val="00372836"/>
    <w:rsid w:val="00372AE2"/>
    <w:rsid w:val="003733C7"/>
    <w:rsid w:val="003738EA"/>
    <w:rsid w:val="00374513"/>
    <w:rsid w:val="003748CD"/>
    <w:rsid w:val="00374E5B"/>
    <w:rsid w:val="0037520E"/>
    <w:rsid w:val="00375D17"/>
    <w:rsid w:val="00377413"/>
    <w:rsid w:val="00377EBC"/>
    <w:rsid w:val="00377FA0"/>
    <w:rsid w:val="00380AFB"/>
    <w:rsid w:val="0038172A"/>
    <w:rsid w:val="003836E9"/>
    <w:rsid w:val="0038465D"/>
    <w:rsid w:val="00384A93"/>
    <w:rsid w:val="00384CB2"/>
    <w:rsid w:val="00385030"/>
    <w:rsid w:val="00385BA7"/>
    <w:rsid w:val="00385E0C"/>
    <w:rsid w:val="003877E3"/>
    <w:rsid w:val="003878C8"/>
    <w:rsid w:val="00387EEB"/>
    <w:rsid w:val="003906E9"/>
    <w:rsid w:val="00390813"/>
    <w:rsid w:val="00391007"/>
    <w:rsid w:val="00391B49"/>
    <w:rsid w:val="0039257C"/>
    <w:rsid w:val="003928FA"/>
    <w:rsid w:val="00392E0A"/>
    <w:rsid w:val="00393B1D"/>
    <w:rsid w:val="00393EA7"/>
    <w:rsid w:val="00394400"/>
    <w:rsid w:val="0039441D"/>
    <w:rsid w:val="00394BFE"/>
    <w:rsid w:val="00395AB2"/>
    <w:rsid w:val="00396259"/>
    <w:rsid w:val="00397324"/>
    <w:rsid w:val="003A078B"/>
    <w:rsid w:val="003A0B69"/>
    <w:rsid w:val="003A2332"/>
    <w:rsid w:val="003A2DB9"/>
    <w:rsid w:val="003A34B6"/>
    <w:rsid w:val="003A3897"/>
    <w:rsid w:val="003A4DE4"/>
    <w:rsid w:val="003A5389"/>
    <w:rsid w:val="003A75EE"/>
    <w:rsid w:val="003B0116"/>
    <w:rsid w:val="003B0DF1"/>
    <w:rsid w:val="003B0FC9"/>
    <w:rsid w:val="003B14F3"/>
    <w:rsid w:val="003B2C85"/>
    <w:rsid w:val="003B3099"/>
    <w:rsid w:val="003B4417"/>
    <w:rsid w:val="003B4C8D"/>
    <w:rsid w:val="003B5ADB"/>
    <w:rsid w:val="003B7160"/>
    <w:rsid w:val="003B7586"/>
    <w:rsid w:val="003B7953"/>
    <w:rsid w:val="003B7D2D"/>
    <w:rsid w:val="003C02B3"/>
    <w:rsid w:val="003C1A33"/>
    <w:rsid w:val="003C27D7"/>
    <w:rsid w:val="003C31B4"/>
    <w:rsid w:val="003C35BD"/>
    <w:rsid w:val="003C3F67"/>
    <w:rsid w:val="003C4660"/>
    <w:rsid w:val="003C5202"/>
    <w:rsid w:val="003C56DA"/>
    <w:rsid w:val="003C57EF"/>
    <w:rsid w:val="003C7002"/>
    <w:rsid w:val="003C792A"/>
    <w:rsid w:val="003D04C0"/>
    <w:rsid w:val="003D04F8"/>
    <w:rsid w:val="003D24F5"/>
    <w:rsid w:val="003D3DAE"/>
    <w:rsid w:val="003D586B"/>
    <w:rsid w:val="003E05B7"/>
    <w:rsid w:val="003E10CD"/>
    <w:rsid w:val="003E1F8C"/>
    <w:rsid w:val="003E24A3"/>
    <w:rsid w:val="003E2652"/>
    <w:rsid w:val="003E33C5"/>
    <w:rsid w:val="003E3780"/>
    <w:rsid w:val="003E5825"/>
    <w:rsid w:val="003E5CB7"/>
    <w:rsid w:val="003E6572"/>
    <w:rsid w:val="003E6AF2"/>
    <w:rsid w:val="003E6E74"/>
    <w:rsid w:val="003F033F"/>
    <w:rsid w:val="003F050D"/>
    <w:rsid w:val="003F0870"/>
    <w:rsid w:val="003F29AD"/>
    <w:rsid w:val="003F32C1"/>
    <w:rsid w:val="003F3D56"/>
    <w:rsid w:val="003F421C"/>
    <w:rsid w:val="003F48E1"/>
    <w:rsid w:val="003F4954"/>
    <w:rsid w:val="003F4D62"/>
    <w:rsid w:val="003F4DD6"/>
    <w:rsid w:val="003F57F0"/>
    <w:rsid w:val="003F7EAE"/>
    <w:rsid w:val="0040039D"/>
    <w:rsid w:val="0040078A"/>
    <w:rsid w:val="00401A98"/>
    <w:rsid w:val="004033F2"/>
    <w:rsid w:val="0040494B"/>
    <w:rsid w:val="00404EEA"/>
    <w:rsid w:val="00405720"/>
    <w:rsid w:val="004063FF"/>
    <w:rsid w:val="0040654F"/>
    <w:rsid w:val="00406734"/>
    <w:rsid w:val="00406E8B"/>
    <w:rsid w:val="004073DB"/>
    <w:rsid w:val="00407FC5"/>
    <w:rsid w:val="004101CD"/>
    <w:rsid w:val="00411E67"/>
    <w:rsid w:val="004122DB"/>
    <w:rsid w:val="0041249B"/>
    <w:rsid w:val="00412BD7"/>
    <w:rsid w:val="0041748D"/>
    <w:rsid w:val="00417929"/>
    <w:rsid w:val="00417A56"/>
    <w:rsid w:val="00417B3E"/>
    <w:rsid w:val="00417C72"/>
    <w:rsid w:val="00420BF4"/>
    <w:rsid w:val="00421C0E"/>
    <w:rsid w:val="00422669"/>
    <w:rsid w:val="00422B69"/>
    <w:rsid w:val="00423A4F"/>
    <w:rsid w:val="00424388"/>
    <w:rsid w:val="004248E9"/>
    <w:rsid w:val="00424910"/>
    <w:rsid w:val="00425C27"/>
    <w:rsid w:val="00425D4D"/>
    <w:rsid w:val="004309C7"/>
    <w:rsid w:val="00430A83"/>
    <w:rsid w:val="00430F6F"/>
    <w:rsid w:val="00431759"/>
    <w:rsid w:val="00431EA0"/>
    <w:rsid w:val="00432387"/>
    <w:rsid w:val="004323A9"/>
    <w:rsid w:val="00433D3B"/>
    <w:rsid w:val="00433E5A"/>
    <w:rsid w:val="004347BA"/>
    <w:rsid w:val="004352B3"/>
    <w:rsid w:val="00435DB5"/>
    <w:rsid w:val="00436D2B"/>
    <w:rsid w:val="00437B39"/>
    <w:rsid w:val="004401C3"/>
    <w:rsid w:val="0044067F"/>
    <w:rsid w:val="00440F32"/>
    <w:rsid w:val="00441822"/>
    <w:rsid w:val="00442645"/>
    <w:rsid w:val="00442E45"/>
    <w:rsid w:val="00442E8F"/>
    <w:rsid w:val="00443D6F"/>
    <w:rsid w:val="00444413"/>
    <w:rsid w:val="00444E3E"/>
    <w:rsid w:val="00444F43"/>
    <w:rsid w:val="004465C2"/>
    <w:rsid w:val="00446FA9"/>
    <w:rsid w:val="004477F5"/>
    <w:rsid w:val="00447DE6"/>
    <w:rsid w:val="004504AC"/>
    <w:rsid w:val="004508F6"/>
    <w:rsid w:val="00450B41"/>
    <w:rsid w:val="004512FC"/>
    <w:rsid w:val="00451A39"/>
    <w:rsid w:val="00451CB6"/>
    <w:rsid w:val="00451F32"/>
    <w:rsid w:val="004520CE"/>
    <w:rsid w:val="00453C2C"/>
    <w:rsid w:val="004549B8"/>
    <w:rsid w:val="00454FD0"/>
    <w:rsid w:val="0045619B"/>
    <w:rsid w:val="00456EB9"/>
    <w:rsid w:val="0045759B"/>
    <w:rsid w:val="00457898"/>
    <w:rsid w:val="00460C2F"/>
    <w:rsid w:val="004617EA"/>
    <w:rsid w:val="00461F80"/>
    <w:rsid w:val="004632D6"/>
    <w:rsid w:val="00463BF8"/>
    <w:rsid w:val="00463F35"/>
    <w:rsid w:val="00464386"/>
    <w:rsid w:val="00464406"/>
    <w:rsid w:val="0046548F"/>
    <w:rsid w:val="00465B9C"/>
    <w:rsid w:val="00465FED"/>
    <w:rsid w:val="0046705D"/>
    <w:rsid w:val="0046762E"/>
    <w:rsid w:val="00467A07"/>
    <w:rsid w:val="00467D23"/>
    <w:rsid w:val="00470845"/>
    <w:rsid w:val="00470DEB"/>
    <w:rsid w:val="00472D4D"/>
    <w:rsid w:val="00473363"/>
    <w:rsid w:val="004733B1"/>
    <w:rsid w:val="00473642"/>
    <w:rsid w:val="00473679"/>
    <w:rsid w:val="00473683"/>
    <w:rsid w:val="00473705"/>
    <w:rsid w:val="00474733"/>
    <w:rsid w:val="00474D49"/>
    <w:rsid w:val="004759C9"/>
    <w:rsid w:val="00476142"/>
    <w:rsid w:val="00476180"/>
    <w:rsid w:val="00476B19"/>
    <w:rsid w:val="00476C12"/>
    <w:rsid w:val="00477095"/>
    <w:rsid w:val="00477A0E"/>
    <w:rsid w:val="0048007D"/>
    <w:rsid w:val="004803BD"/>
    <w:rsid w:val="004818D4"/>
    <w:rsid w:val="0048278D"/>
    <w:rsid w:val="0048341F"/>
    <w:rsid w:val="004837F0"/>
    <w:rsid w:val="00483E95"/>
    <w:rsid w:val="00484FDF"/>
    <w:rsid w:val="00485057"/>
    <w:rsid w:val="004851F5"/>
    <w:rsid w:val="00485835"/>
    <w:rsid w:val="00485F6C"/>
    <w:rsid w:val="0048639E"/>
    <w:rsid w:val="00487E31"/>
    <w:rsid w:val="00487F91"/>
    <w:rsid w:val="00490596"/>
    <w:rsid w:val="00490B69"/>
    <w:rsid w:val="00491C1B"/>
    <w:rsid w:val="004920BC"/>
    <w:rsid w:val="00493C42"/>
    <w:rsid w:val="00493FF1"/>
    <w:rsid w:val="004963FF"/>
    <w:rsid w:val="00496497"/>
    <w:rsid w:val="004A0D4D"/>
    <w:rsid w:val="004A0E32"/>
    <w:rsid w:val="004A1BE5"/>
    <w:rsid w:val="004A345D"/>
    <w:rsid w:val="004A3B9E"/>
    <w:rsid w:val="004A413E"/>
    <w:rsid w:val="004A46D6"/>
    <w:rsid w:val="004A4789"/>
    <w:rsid w:val="004A4A6A"/>
    <w:rsid w:val="004A4EF4"/>
    <w:rsid w:val="004A5193"/>
    <w:rsid w:val="004A596B"/>
    <w:rsid w:val="004A5BF7"/>
    <w:rsid w:val="004A6EDF"/>
    <w:rsid w:val="004A71AB"/>
    <w:rsid w:val="004A7F7A"/>
    <w:rsid w:val="004B0CF8"/>
    <w:rsid w:val="004B3D76"/>
    <w:rsid w:val="004B4DB2"/>
    <w:rsid w:val="004B4FE4"/>
    <w:rsid w:val="004B5012"/>
    <w:rsid w:val="004B50AA"/>
    <w:rsid w:val="004B534F"/>
    <w:rsid w:val="004B5DF7"/>
    <w:rsid w:val="004B73EB"/>
    <w:rsid w:val="004C01E5"/>
    <w:rsid w:val="004C3902"/>
    <w:rsid w:val="004C39D3"/>
    <w:rsid w:val="004C3FA1"/>
    <w:rsid w:val="004C4709"/>
    <w:rsid w:val="004C4D14"/>
    <w:rsid w:val="004C52CC"/>
    <w:rsid w:val="004C5958"/>
    <w:rsid w:val="004C5C69"/>
    <w:rsid w:val="004C72FB"/>
    <w:rsid w:val="004C7BC0"/>
    <w:rsid w:val="004D0496"/>
    <w:rsid w:val="004D089E"/>
    <w:rsid w:val="004D0A06"/>
    <w:rsid w:val="004D1C50"/>
    <w:rsid w:val="004D1D1E"/>
    <w:rsid w:val="004D285F"/>
    <w:rsid w:val="004D2E92"/>
    <w:rsid w:val="004D389A"/>
    <w:rsid w:val="004D39DC"/>
    <w:rsid w:val="004D3A2D"/>
    <w:rsid w:val="004D403E"/>
    <w:rsid w:val="004D4330"/>
    <w:rsid w:val="004D4A0A"/>
    <w:rsid w:val="004D4BC5"/>
    <w:rsid w:val="004D5065"/>
    <w:rsid w:val="004D5198"/>
    <w:rsid w:val="004E002B"/>
    <w:rsid w:val="004E017F"/>
    <w:rsid w:val="004E0211"/>
    <w:rsid w:val="004E0713"/>
    <w:rsid w:val="004E0B7F"/>
    <w:rsid w:val="004E0CCC"/>
    <w:rsid w:val="004E156D"/>
    <w:rsid w:val="004E22B6"/>
    <w:rsid w:val="004E2E7B"/>
    <w:rsid w:val="004E2E9D"/>
    <w:rsid w:val="004E4F62"/>
    <w:rsid w:val="004E5739"/>
    <w:rsid w:val="004E61A9"/>
    <w:rsid w:val="004E63B2"/>
    <w:rsid w:val="004E6A6B"/>
    <w:rsid w:val="004E7285"/>
    <w:rsid w:val="004E7855"/>
    <w:rsid w:val="004E7C9B"/>
    <w:rsid w:val="004E7FCE"/>
    <w:rsid w:val="004F1365"/>
    <w:rsid w:val="004F2200"/>
    <w:rsid w:val="004F4F12"/>
    <w:rsid w:val="004F5C74"/>
    <w:rsid w:val="004F5D69"/>
    <w:rsid w:val="004F64B9"/>
    <w:rsid w:val="004F651E"/>
    <w:rsid w:val="004F771C"/>
    <w:rsid w:val="005006A2"/>
    <w:rsid w:val="0050107C"/>
    <w:rsid w:val="0050279C"/>
    <w:rsid w:val="00502919"/>
    <w:rsid w:val="0050305E"/>
    <w:rsid w:val="0050389E"/>
    <w:rsid w:val="005039F7"/>
    <w:rsid w:val="00503B3D"/>
    <w:rsid w:val="005042C8"/>
    <w:rsid w:val="0050487F"/>
    <w:rsid w:val="005051D8"/>
    <w:rsid w:val="00505F37"/>
    <w:rsid w:val="00505F6F"/>
    <w:rsid w:val="00505F7A"/>
    <w:rsid w:val="00506F24"/>
    <w:rsid w:val="005103D6"/>
    <w:rsid w:val="00510E16"/>
    <w:rsid w:val="005117DA"/>
    <w:rsid w:val="00512E05"/>
    <w:rsid w:val="005137F9"/>
    <w:rsid w:val="00514A96"/>
    <w:rsid w:val="00514D82"/>
    <w:rsid w:val="0051545E"/>
    <w:rsid w:val="00516C7B"/>
    <w:rsid w:val="00516F88"/>
    <w:rsid w:val="00517759"/>
    <w:rsid w:val="005200FB"/>
    <w:rsid w:val="00520D5B"/>
    <w:rsid w:val="0052155F"/>
    <w:rsid w:val="00521ED9"/>
    <w:rsid w:val="00522AFA"/>
    <w:rsid w:val="00523708"/>
    <w:rsid w:val="00524456"/>
    <w:rsid w:val="00525000"/>
    <w:rsid w:val="005253AE"/>
    <w:rsid w:val="00525482"/>
    <w:rsid w:val="005256EC"/>
    <w:rsid w:val="00525A3D"/>
    <w:rsid w:val="00525DE5"/>
    <w:rsid w:val="00527CFD"/>
    <w:rsid w:val="005303BB"/>
    <w:rsid w:val="00530752"/>
    <w:rsid w:val="00530DEE"/>
    <w:rsid w:val="005315C4"/>
    <w:rsid w:val="00531BBA"/>
    <w:rsid w:val="005342D8"/>
    <w:rsid w:val="00534683"/>
    <w:rsid w:val="00534AE1"/>
    <w:rsid w:val="00534FAE"/>
    <w:rsid w:val="005415FE"/>
    <w:rsid w:val="005416A5"/>
    <w:rsid w:val="00541B39"/>
    <w:rsid w:val="00541CBD"/>
    <w:rsid w:val="00541E29"/>
    <w:rsid w:val="00543C57"/>
    <w:rsid w:val="00543DDA"/>
    <w:rsid w:val="00543ED3"/>
    <w:rsid w:val="00544253"/>
    <w:rsid w:val="005451FE"/>
    <w:rsid w:val="00545E45"/>
    <w:rsid w:val="005463CA"/>
    <w:rsid w:val="005466F2"/>
    <w:rsid w:val="005467A5"/>
    <w:rsid w:val="00546977"/>
    <w:rsid w:val="00547B60"/>
    <w:rsid w:val="00550117"/>
    <w:rsid w:val="00550B75"/>
    <w:rsid w:val="005524EF"/>
    <w:rsid w:val="00552903"/>
    <w:rsid w:val="00552B38"/>
    <w:rsid w:val="00552D91"/>
    <w:rsid w:val="00553574"/>
    <w:rsid w:val="00553671"/>
    <w:rsid w:val="00554C3C"/>
    <w:rsid w:val="00554CB6"/>
    <w:rsid w:val="00554FDA"/>
    <w:rsid w:val="005550A9"/>
    <w:rsid w:val="005559FD"/>
    <w:rsid w:val="00556AC1"/>
    <w:rsid w:val="00560ADE"/>
    <w:rsid w:val="00560DDE"/>
    <w:rsid w:val="005612A1"/>
    <w:rsid w:val="00561A13"/>
    <w:rsid w:val="005634BE"/>
    <w:rsid w:val="00564490"/>
    <w:rsid w:val="00564814"/>
    <w:rsid w:val="00565032"/>
    <w:rsid w:val="005652AE"/>
    <w:rsid w:val="00566B3D"/>
    <w:rsid w:val="00570005"/>
    <w:rsid w:val="00570049"/>
    <w:rsid w:val="00570808"/>
    <w:rsid w:val="00571349"/>
    <w:rsid w:val="0057224E"/>
    <w:rsid w:val="005724F9"/>
    <w:rsid w:val="005729A4"/>
    <w:rsid w:val="00573ACE"/>
    <w:rsid w:val="0057524A"/>
    <w:rsid w:val="00575C3A"/>
    <w:rsid w:val="00576093"/>
    <w:rsid w:val="0057616A"/>
    <w:rsid w:val="005766CF"/>
    <w:rsid w:val="005769A9"/>
    <w:rsid w:val="0057798B"/>
    <w:rsid w:val="005807D6"/>
    <w:rsid w:val="0058204C"/>
    <w:rsid w:val="00582780"/>
    <w:rsid w:val="00582D4A"/>
    <w:rsid w:val="0058431B"/>
    <w:rsid w:val="00586123"/>
    <w:rsid w:val="00586798"/>
    <w:rsid w:val="00587F89"/>
    <w:rsid w:val="0059032A"/>
    <w:rsid w:val="00590802"/>
    <w:rsid w:val="00591D65"/>
    <w:rsid w:val="005920B8"/>
    <w:rsid w:val="00592269"/>
    <w:rsid w:val="005929F8"/>
    <w:rsid w:val="00592E08"/>
    <w:rsid w:val="005931EB"/>
    <w:rsid w:val="00594CA9"/>
    <w:rsid w:val="00596D47"/>
    <w:rsid w:val="00596ED2"/>
    <w:rsid w:val="0059793E"/>
    <w:rsid w:val="005A033A"/>
    <w:rsid w:val="005A11B1"/>
    <w:rsid w:val="005A1CD7"/>
    <w:rsid w:val="005A3F78"/>
    <w:rsid w:val="005A46DC"/>
    <w:rsid w:val="005A5A23"/>
    <w:rsid w:val="005A5AC4"/>
    <w:rsid w:val="005A5DD3"/>
    <w:rsid w:val="005A5E7D"/>
    <w:rsid w:val="005A686A"/>
    <w:rsid w:val="005A709F"/>
    <w:rsid w:val="005A79A6"/>
    <w:rsid w:val="005B01FA"/>
    <w:rsid w:val="005B08F8"/>
    <w:rsid w:val="005B15A6"/>
    <w:rsid w:val="005B15BA"/>
    <w:rsid w:val="005B21AD"/>
    <w:rsid w:val="005B22DC"/>
    <w:rsid w:val="005B2451"/>
    <w:rsid w:val="005B3307"/>
    <w:rsid w:val="005B3512"/>
    <w:rsid w:val="005B3DC4"/>
    <w:rsid w:val="005B3E58"/>
    <w:rsid w:val="005B4482"/>
    <w:rsid w:val="005B5451"/>
    <w:rsid w:val="005B5B29"/>
    <w:rsid w:val="005B61DF"/>
    <w:rsid w:val="005B62B0"/>
    <w:rsid w:val="005B699E"/>
    <w:rsid w:val="005B75E0"/>
    <w:rsid w:val="005B7984"/>
    <w:rsid w:val="005B7E3B"/>
    <w:rsid w:val="005C08A4"/>
    <w:rsid w:val="005C27E0"/>
    <w:rsid w:val="005C3003"/>
    <w:rsid w:val="005C3135"/>
    <w:rsid w:val="005C3B02"/>
    <w:rsid w:val="005C3BF7"/>
    <w:rsid w:val="005C3F45"/>
    <w:rsid w:val="005C451C"/>
    <w:rsid w:val="005C4526"/>
    <w:rsid w:val="005C47D2"/>
    <w:rsid w:val="005C53BA"/>
    <w:rsid w:val="005C6B14"/>
    <w:rsid w:val="005C75EF"/>
    <w:rsid w:val="005D07F4"/>
    <w:rsid w:val="005D0F68"/>
    <w:rsid w:val="005D1098"/>
    <w:rsid w:val="005D19AC"/>
    <w:rsid w:val="005D28F7"/>
    <w:rsid w:val="005D2F97"/>
    <w:rsid w:val="005D3E90"/>
    <w:rsid w:val="005D470B"/>
    <w:rsid w:val="005D56C5"/>
    <w:rsid w:val="005D78A3"/>
    <w:rsid w:val="005E0186"/>
    <w:rsid w:val="005E0659"/>
    <w:rsid w:val="005E0D31"/>
    <w:rsid w:val="005E1021"/>
    <w:rsid w:val="005E241A"/>
    <w:rsid w:val="005E287D"/>
    <w:rsid w:val="005E385C"/>
    <w:rsid w:val="005E48B0"/>
    <w:rsid w:val="005E48E2"/>
    <w:rsid w:val="005E4CC4"/>
    <w:rsid w:val="005E5441"/>
    <w:rsid w:val="005E64BD"/>
    <w:rsid w:val="005E6585"/>
    <w:rsid w:val="005E6963"/>
    <w:rsid w:val="005E6C71"/>
    <w:rsid w:val="005E741B"/>
    <w:rsid w:val="005E74F7"/>
    <w:rsid w:val="005F0463"/>
    <w:rsid w:val="005F1683"/>
    <w:rsid w:val="005F16CB"/>
    <w:rsid w:val="005F16E6"/>
    <w:rsid w:val="005F2509"/>
    <w:rsid w:val="005F2656"/>
    <w:rsid w:val="005F5DC9"/>
    <w:rsid w:val="005F7A6B"/>
    <w:rsid w:val="005F7CAC"/>
    <w:rsid w:val="00600B52"/>
    <w:rsid w:val="00600D3C"/>
    <w:rsid w:val="00600DC4"/>
    <w:rsid w:val="006017F1"/>
    <w:rsid w:val="00601948"/>
    <w:rsid w:val="006032D0"/>
    <w:rsid w:val="00606244"/>
    <w:rsid w:val="00607751"/>
    <w:rsid w:val="00607FD2"/>
    <w:rsid w:val="0061106E"/>
    <w:rsid w:val="00611FA2"/>
    <w:rsid w:val="00612A86"/>
    <w:rsid w:val="00612BC8"/>
    <w:rsid w:val="00612C71"/>
    <w:rsid w:val="006144AC"/>
    <w:rsid w:val="006146E3"/>
    <w:rsid w:val="00614D90"/>
    <w:rsid w:val="0061593F"/>
    <w:rsid w:val="00615C0F"/>
    <w:rsid w:val="00615D35"/>
    <w:rsid w:val="0061644B"/>
    <w:rsid w:val="006165F8"/>
    <w:rsid w:val="00617022"/>
    <w:rsid w:val="00617D46"/>
    <w:rsid w:val="00620BC8"/>
    <w:rsid w:val="00620F55"/>
    <w:rsid w:val="006212C2"/>
    <w:rsid w:val="00621F8D"/>
    <w:rsid w:val="00622218"/>
    <w:rsid w:val="006224D0"/>
    <w:rsid w:val="00622F22"/>
    <w:rsid w:val="006231A6"/>
    <w:rsid w:val="006241F0"/>
    <w:rsid w:val="00624207"/>
    <w:rsid w:val="00625782"/>
    <w:rsid w:val="00626141"/>
    <w:rsid w:val="00627530"/>
    <w:rsid w:val="0062763D"/>
    <w:rsid w:val="0062765F"/>
    <w:rsid w:val="00630D19"/>
    <w:rsid w:val="0063188F"/>
    <w:rsid w:val="00631ACF"/>
    <w:rsid w:val="0063241E"/>
    <w:rsid w:val="0063368A"/>
    <w:rsid w:val="00636E7C"/>
    <w:rsid w:val="006407C6"/>
    <w:rsid w:val="00640AE8"/>
    <w:rsid w:val="00641D4A"/>
    <w:rsid w:val="0064224F"/>
    <w:rsid w:val="00642D47"/>
    <w:rsid w:val="00642D59"/>
    <w:rsid w:val="00642DC7"/>
    <w:rsid w:val="00643548"/>
    <w:rsid w:val="00643A12"/>
    <w:rsid w:val="00643C77"/>
    <w:rsid w:val="006444A3"/>
    <w:rsid w:val="006449D7"/>
    <w:rsid w:val="00644AEE"/>
    <w:rsid w:val="006459C7"/>
    <w:rsid w:val="006460D4"/>
    <w:rsid w:val="00646517"/>
    <w:rsid w:val="00647C38"/>
    <w:rsid w:val="00647D8D"/>
    <w:rsid w:val="0065009A"/>
    <w:rsid w:val="0065039B"/>
    <w:rsid w:val="00650880"/>
    <w:rsid w:val="00650D11"/>
    <w:rsid w:val="00652063"/>
    <w:rsid w:val="006532C1"/>
    <w:rsid w:val="00653802"/>
    <w:rsid w:val="006546B5"/>
    <w:rsid w:val="0065483D"/>
    <w:rsid w:val="0065522C"/>
    <w:rsid w:val="006564AB"/>
    <w:rsid w:val="00656978"/>
    <w:rsid w:val="00657BD5"/>
    <w:rsid w:val="00660CEC"/>
    <w:rsid w:val="0066326F"/>
    <w:rsid w:val="006633E8"/>
    <w:rsid w:val="00663859"/>
    <w:rsid w:val="00663F0D"/>
    <w:rsid w:val="00664038"/>
    <w:rsid w:val="00664317"/>
    <w:rsid w:val="00665446"/>
    <w:rsid w:val="00666370"/>
    <w:rsid w:val="00666E97"/>
    <w:rsid w:val="00667231"/>
    <w:rsid w:val="0066742C"/>
    <w:rsid w:val="00667848"/>
    <w:rsid w:val="00670BCB"/>
    <w:rsid w:val="006721A6"/>
    <w:rsid w:val="0067319C"/>
    <w:rsid w:val="00674005"/>
    <w:rsid w:val="006756F5"/>
    <w:rsid w:val="006769A6"/>
    <w:rsid w:val="006779E8"/>
    <w:rsid w:val="00677C7A"/>
    <w:rsid w:val="00677EF8"/>
    <w:rsid w:val="00680AE1"/>
    <w:rsid w:val="00680B53"/>
    <w:rsid w:val="00682206"/>
    <w:rsid w:val="00682299"/>
    <w:rsid w:val="00682827"/>
    <w:rsid w:val="00683800"/>
    <w:rsid w:val="006848F3"/>
    <w:rsid w:val="006854D0"/>
    <w:rsid w:val="00685733"/>
    <w:rsid w:val="0068675A"/>
    <w:rsid w:val="00686905"/>
    <w:rsid w:val="00686EEE"/>
    <w:rsid w:val="00690467"/>
    <w:rsid w:val="006906C1"/>
    <w:rsid w:val="00690AD7"/>
    <w:rsid w:val="00690AF8"/>
    <w:rsid w:val="00693A11"/>
    <w:rsid w:val="006940C5"/>
    <w:rsid w:val="00694482"/>
    <w:rsid w:val="0069450C"/>
    <w:rsid w:val="00694B9E"/>
    <w:rsid w:val="00694EA4"/>
    <w:rsid w:val="00695A87"/>
    <w:rsid w:val="00695B24"/>
    <w:rsid w:val="006A0002"/>
    <w:rsid w:val="006A0A97"/>
    <w:rsid w:val="006A0F26"/>
    <w:rsid w:val="006A22FC"/>
    <w:rsid w:val="006A2C4F"/>
    <w:rsid w:val="006A3570"/>
    <w:rsid w:val="006A3BF2"/>
    <w:rsid w:val="006A518C"/>
    <w:rsid w:val="006A529B"/>
    <w:rsid w:val="006A5308"/>
    <w:rsid w:val="006A585A"/>
    <w:rsid w:val="006A6694"/>
    <w:rsid w:val="006A70DB"/>
    <w:rsid w:val="006A71FE"/>
    <w:rsid w:val="006A759F"/>
    <w:rsid w:val="006A78DD"/>
    <w:rsid w:val="006B01B7"/>
    <w:rsid w:val="006B04A0"/>
    <w:rsid w:val="006B05D4"/>
    <w:rsid w:val="006B0803"/>
    <w:rsid w:val="006B0F03"/>
    <w:rsid w:val="006B1A1B"/>
    <w:rsid w:val="006B20DA"/>
    <w:rsid w:val="006B2148"/>
    <w:rsid w:val="006B2EBE"/>
    <w:rsid w:val="006B33B3"/>
    <w:rsid w:val="006B3A2E"/>
    <w:rsid w:val="006B404D"/>
    <w:rsid w:val="006B42F5"/>
    <w:rsid w:val="006B4F11"/>
    <w:rsid w:val="006B5973"/>
    <w:rsid w:val="006B6B22"/>
    <w:rsid w:val="006B7ABD"/>
    <w:rsid w:val="006C0839"/>
    <w:rsid w:val="006C134F"/>
    <w:rsid w:val="006C1454"/>
    <w:rsid w:val="006C1786"/>
    <w:rsid w:val="006C17B1"/>
    <w:rsid w:val="006C1959"/>
    <w:rsid w:val="006C1D0C"/>
    <w:rsid w:val="006C202D"/>
    <w:rsid w:val="006C2D03"/>
    <w:rsid w:val="006C4680"/>
    <w:rsid w:val="006C6809"/>
    <w:rsid w:val="006C7308"/>
    <w:rsid w:val="006C751F"/>
    <w:rsid w:val="006C7678"/>
    <w:rsid w:val="006C7C49"/>
    <w:rsid w:val="006D048C"/>
    <w:rsid w:val="006D0D8E"/>
    <w:rsid w:val="006D1503"/>
    <w:rsid w:val="006D1556"/>
    <w:rsid w:val="006D3B41"/>
    <w:rsid w:val="006D3FF6"/>
    <w:rsid w:val="006D4137"/>
    <w:rsid w:val="006D427B"/>
    <w:rsid w:val="006D51DD"/>
    <w:rsid w:val="006D642B"/>
    <w:rsid w:val="006D65D8"/>
    <w:rsid w:val="006D6B19"/>
    <w:rsid w:val="006D725F"/>
    <w:rsid w:val="006D7784"/>
    <w:rsid w:val="006E24CC"/>
    <w:rsid w:val="006E2BF1"/>
    <w:rsid w:val="006E2C41"/>
    <w:rsid w:val="006E37FF"/>
    <w:rsid w:val="006E461E"/>
    <w:rsid w:val="006E4B3E"/>
    <w:rsid w:val="006E5146"/>
    <w:rsid w:val="006E55A2"/>
    <w:rsid w:val="006E79A6"/>
    <w:rsid w:val="006F09E2"/>
    <w:rsid w:val="006F1F3C"/>
    <w:rsid w:val="006F2977"/>
    <w:rsid w:val="006F323C"/>
    <w:rsid w:val="006F372D"/>
    <w:rsid w:val="006F3F8E"/>
    <w:rsid w:val="006F423B"/>
    <w:rsid w:val="006F4DCA"/>
    <w:rsid w:val="006F6275"/>
    <w:rsid w:val="006F69F3"/>
    <w:rsid w:val="006F7F45"/>
    <w:rsid w:val="00700201"/>
    <w:rsid w:val="0070166B"/>
    <w:rsid w:val="00701C70"/>
    <w:rsid w:val="00702D6E"/>
    <w:rsid w:val="007042B0"/>
    <w:rsid w:val="00704522"/>
    <w:rsid w:val="00704619"/>
    <w:rsid w:val="00705AAC"/>
    <w:rsid w:val="007061F6"/>
    <w:rsid w:val="00706686"/>
    <w:rsid w:val="00706DDD"/>
    <w:rsid w:val="00707BA3"/>
    <w:rsid w:val="0071067D"/>
    <w:rsid w:val="00711991"/>
    <w:rsid w:val="007132CC"/>
    <w:rsid w:val="00713683"/>
    <w:rsid w:val="00714386"/>
    <w:rsid w:val="00714618"/>
    <w:rsid w:val="00714936"/>
    <w:rsid w:val="00715234"/>
    <w:rsid w:val="00715623"/>
    <w:rsid w:val="00715CD5"/>
    <w:rsid w:val="00715EA3"/>
    <w:rsid w:val="00716A73"/>
    <w:rsid w:val="007171A5"/>
    <w:rsid w:val="0071789F"/>
    <w:rsid w:val="00721505"/>
    <w:rsid w:val="00721927"/>
    <w:rsid w:val="007220E7"/>
    <w:rsid w:val="00722E17"/>
    <w:rsid w:val="007231CE"/>
    <w:rsid w:val="007235FB"/>
    <w:rsid w:val="00724891"/>
    <w:rsid w:val="00726109"/>
    <w:rsid w:val="00726866"/>
    <w:rsid w:val="00727110"/>
    <w:rsid w:val="00727256"/>
    <w:rsid w:val="0072758F"/>
    <w:rsid w:val="00731656"/>
    <w:rsid w:val="00731E43"/>
    <w:rsid w:val="00733D1D"/>
    <w:rsid w:val="00734126"/>
    <w:rsid w:val="00734727"/>
    <w:rsid w:val="0073472F"/>
    <w:rsid w:val="00734768"/>
    <w:rsid w:val="00734E91"/>
    <w:rsid w:val="007357E9"/>
    <w:rsid w:val="0073630C"/>
    <w:rsid w:val="00736647"/>
    <w:rsid w:val="007369DA"/>
    <w:rsid w:val="007378FA"/>
    <w:rsid w:val="00737990"/>
    <w:rsid w:val="00737C3F"/>
    <w:rsid w:val="00740B6F"/>
    <w:rsid w:val="00741BD4"/>
    <w:rsid w:val="007424A7"/>
    <w:rsid w:val="00742816"/>
    <w:rsid w:val="00743285"/>
    <w:rsid w:val="00744DF1"/>
    <w:rsid w:val="00745518"/>
    <w:rsid w:val="00745600"/>
    <w:rsid w:val="007456E5"/>
    <w:rsid w:val="00745815"/>
    <w:rsid w:val="00745C54"/>
    <w:rsid w:val="00746595"/>
    <w:rsid w:val="007465A6"/>
    <w:rsid w:val="007465DB"/>
    <w:rsid w:val="007466F0"/>
    <w:rsid w:val="00746B6D"/>
    <w:rsid w:val="00746BF6"/>
    <w:rsid w:val="00747477"/>
    <w:rsid w:val="00747F1B"/>
    <w:rsid w:val="007506A6"/>
    <w:rsid w:val="007507F9"/>
    <w:rsid w:val="00751FE9"/>
    <w:rsid w:val="007522A7"/>
    <w:rsid w:val="0075258C"/>
    <w:rsid w:val="00752801"/>
    <w:rsid w:val="007531F1"/>
    <w:rsid w:val="007531FC"/>
    <w:rsid w:val="00753A0E"/>
    <w:rsid w:val="00753B48"/>
    <w:rsid w:val="0075532C"/>
    <w:rsid w:val="0075545A"/>
    <w:rsid w:val="00755B99"/>
    <w:rsid w:val="00755F62"/>
    <w:rsid w:val="00757388"/>
    <w:rsid w:val="007574C6"/>
    <w:rsid w:val="007578D1"/>
    <w:rsid w:val="007607DB"/>
    <w:rsid w:val="00760A43"/>
    <w:rsid w:val="00761501"/>
    <w:rsid w:val="00761562"/>
    <w:rsid w:val="00762657"/>
    <w:rsid w:val="00763DD0"/>
    <w:rsid w:val="007641B8"/>
    <w:rsid w:val="007647F5"/>
    <w:rsid w:val="00764D76"/>
    <w:rsid w:val="00765633"/>
    <w:rsid w:val="0076628B"/>
    <w:rsid w:val="00767093"/>
    <w:rsid w:val="0076726A"/>
    <w:rsid w:val="007678F2"/>
    <w:rsid w:val="00767A4C"/>
    <w:rsid w:val="00767D93"/>
    <w:rsid w:val="00767E21"/>
    <w:rsid w:val="007718DF"/>
    <w:rsid w:val="00772C60"/>
    <w:rsid w:val="00773727"/>
    <w:rsid w:val="0077415F"/>
    <w:rsid w:val="007743C4"/>
    <w:rsid w:val="00774468"/>
    <w:rsid w:val="007744FF"/>
    <w:rsid w:val="007746A9"/>
    <w:rsid w:val="00775D2A"/>
    <w:rsid w:val="00775DA6"/>
    <w:rsid w:val="00775DF8"/>
    <w:rsid w:val="00775E1E"/>
    <w:rsid w:val="007768A8"/>
    <w:rsid w:val="00777B14"/>
    <w:rsid w:val="007804F6"/>
    <w:rsid w:val="007810E2"/>
    <w:rsid w:val="0078129F"/>
    <w:rsid w:val="00784703"/>
    <w:rsid w:val="00784DB8"/>
    <w:rsid w:val="00785742"/>
    <w:rsid w:val="00785FDD"/>
    <w:rsid w:val="0078648C"/>
    <w:rsid w:val="00790743"/>
    <w:rsid w:val="007911C7"/>
    <w:rsid w:val="007915DA"/>
    <w:rsid w:val="007927D7"/>
    <w:rsid w:val="007929CD"/>
    <w:rsid w:val="00793445"/>
    <w:rsid w:val="0079356F"/>
    <w:rsid w:val="00794443"/>
    <w:rsid w:val="007948DA"/>
    <w:rsid w:val="007949E9"/>
    <w:rsid w:val="007950E0"/>
    <w:rsid w:val="00795696"/>
    <w:rsid w:val="00795C33"/>
    <w:rsid w:val="00795E7D"/>
    <w:rsid w:val="00796E13"/>
    <w:rsid w:val="00797165"/>
    <w:rsid w:val="00797407"/>
    <w:rsid w:val="00797E73"/>
    <w:rsid w:val="007A0681"/>
    <w:rsid w:val="007A2792"/>
    <w:rsid w:val="007A4143"/>
    <w:rsid w:val="007A434B"/>
    <w:rsid w:val="007A5E61"/>
    <w:rsid w:val="007A6667"/>
    <w:rsid w:val="007A6858"/>
    <w:rsid w:val="007A6A4B"/>
    <w:rsid w:val="007A7BF5"/>
    <w:rsid w:val="007B085F"/>
    <w:rsid w:val="007B117B"/>
    <w:rsid w:val="007B1421"/>
    <w:rsid w:val="007B1DFA"/>
    <w:rsid w:val="007B2643"/>
    <w:rsid w:val="007B2832"/>
    <w:rsid w:val="007B2FDA"/>
    <w:rsid w:val="007B476E"/>
    <w:rsid w:val="007B4C48"/>
    <w:rsid w:val="007B6774"/>
    <w:rsid w:val="007B71C8"/>
    <w:rsid w:val="007B7528"/>
    <w:rsid w:val="007B799C"/>
    <w:rsid w:val="007C06E4"/>
    <w:rsid w:val="007C1156"/>
    <w:rsid w:val="007C17BD"/>
    <w:rsid w:val="007C2798"/>
    <w:rsid w:val="007C2A04"/>
    <w:rsid w:val="007C37F6"/>
    <w:rsid w:val="007C391E"/>
    <w:rsid w:val="007C464E"/>
    <w:rsid w:val="007C5AA6"/>
    <w:rsid w:val="007C5EDA"/>
    <w:rsid w:val="007C6F7E"/>
    <w:rsid w:val="007C786E"/>
    <w:rsid w:val="007C7F62"/>
    <w:rsid w:val="007D0166"/>
    <w:rsid w:val="007D159F"/>
    <w:rsid w:val="007D1F7F"/>
    <w:rsid w:val="007D1FAC"/>
    <w:rsid w:val="007D2BF7"/>
    <w:rsid w:val="007D2E68"/>
    <w:rsid w:val="007D2F7A"/>
    <w:rsid w:val="007D400E"/>
    <w:rsid w:val="007D44F2"/>
    <w:rsid w:val="007D46A3"/>
    <w:rsid w:val="007D5FDA"/>
    <w:rsid w:val="007D6580"/>
    <w:rsid w:val="007D6BBA"/>
    <w:rsid w:val="007D6C84"/>
    <w:rsid w:val="007D6FA8"/>
    <w:rsid w:val="007D72D1"/>
    <w:rsid w:val="007D78C1"/>
    <w:rsid w:val="007E0CFA"/>
    <w:rsid w:val="007E1755"/>
    <w:rsid w:val="007E3055"/>
    <w:rsid w:val="007E3617"/>
    <w:rsid w:val="007E39E4"/>
    <w:rsid w:val="007E4CDA"/>
    <w:rsid w:val="007E5FA2"/>
    <w:rsid w:val="007E6001"/>
    <w:rsid w:val="007E611E"/>
    <w:rsid w:val="007E744F"/>
    <w:rsid w:val="007F0327"/>
    <w:rsid w:val="007F10F3"/>
    <w:rsid w:val="007F1311"/>
    <w:rsid w:val="007F140B"/>
    <w:rsid w:val="007F25A2"/>
    <w:rsid w:val="007F2AEE"/>
    <w:rsid w:val="007F31C9"/>
    <w:rsid w:val="007F3673"/>
    <w:rsid w:val="007F49A2"/>
    <w:rsid w:val="007F68FD"/>
    <w:rsid w:val="007F6BDD"/>
    <w:rsid w:val="007F7594"/>
    <w:rsid w:val="00801113"/>
    <w:rsid w:val="0080162F"/>
    <w:rsid w:val="0080350D"/>
    <w:rsid w:val="008036DD"/>
    <w:rsid w:val="00803D1C"/>
    <w:rsid w:val="00804BFA"/>
    <w:rsid w:val="008053C4"/>
    <w:rsid w:val="00805C13"/>
    <w:rsid w:val="00806806"/>
    <w:rsid w:val="00807161"/>
    <w:rsid w:val="008100E5"/>
    <w:rsid w:val="008106BE"/>
    <w:rsid w:val="00810DF4"/>
    <w:rsid w:val="00810F72"/>
    <w:rsid w:val="008115FE"/>
    <w:rsid w:val="008119A7"/>
    <w:rsid w:val="00813B5D"/>
    <w:rsid w:val="00814806"/>
    <w:rsid w:val="008158AA"/>
    <w:rsid w:val="00815C4F"/>
    <w:rsid w:val="0081602D"/>
    <w:rsid w:val="00816C7A"/>
    <w:rsid w:val="008204EC"/>
    <w:rsid w:val="00820BE2"/>
    <w:rsid w:val="0082275F"/>
    <w:rsid w:val="0082362A"/>
    <w:rsid w:val="0082374B"/>
    <w:rsid w:val="00823B70"/>
    <w:rsid w:val="00824595"/>
    <w:rsid w:val="008245BC"/>
    <w:rsid w:val="008275D9"/>
    <w:rsid w:val="00830B8D"/>
    <w:rsid w:val="008312B4"/>
    <w:rsid w:val="00831677"/>
    <w:rsid w:val="0083239C"/>
    <w:rsid w:val="00832549"/>
    <w:rsid w:val="00832FE4"/>
    <w:rsid w:val="00833859"/>
    <w:rsid w:val="00833AB0"/>
    <w:rsid w:val="008349D2"/>
    <w:rsid w:val="008354C7"/>
    <w:rsid w:val="00835BF3"/>
    <w:rsid w:val="0083602A"/>
    <w:rsid w:val="008373FC"/>
    <w:rsid w:val="008375BB"/>
    <w:rsid w:val="00840248"/>
    <w:rsid w:val="00840294"/>
    <w:rsid w:val="00840586"/>
    <w:rsid w:val="0084154C"/>
    <w:rsid w:val="00841D6C"/>
    <w:rsid w:val="00842CAC"/>
    <w:rsid w:val="00844158"/>
    <w:rsid w:val="008461E9"/>
    <w:rsid w:val="0084632A"/>
    <w:rsid w:val="0084661C"/>
    <w:rsid w:val="00846645"/>
    <w:rsid w:val="0084684E"/>
    <w:rsid w:val="008468ED"/>
    <w:rsid w:val="00847C59"/>
    <w:rsid w:val="00847E10"/>
    <w:rsid w:val="008517D9"/>
    <w:rsid w:val="00851AAA"/>
    <w:rsid w:val="00851FDF"/>
    <w:rsid w:val="008527AB"/>
    <w:rsid w:val="008533A7"/>
    <w:rsid w:val="00853636"/>
    <w:rsid w:val="00854F47"/>
    <w:rsid w:val="008553D6"/>
    <w:rsid w:val="00855B3A"/>
    <w:rsid w:val="008572A4"/>
    <w:rsid w:val="008603CD"/>
    <w:rsid w:val="008605EB"/>
    <w:rsid w:val="00860681"/>
    <w:rsid w:val="00861483"/>
    <w:rsid w:val="00861E5F"/>
    <w:rsid w:val="00862F54"/>
    <w:rsid w:val="00863273"/>
    <w:rsid w:val="00865057"/>
    <w:rsid w:val="008659EE"/>
    <w:rsid w:val="0086754F"/>
    <w:rsid w:val="00867690"/>
    <w:rsid w:val="0087013E"/>
    <w:rsid w:val="008704D2"/>
    <w:rsid w:val="00870E58"/>
    <w:rsid w:val="00871775"/>
    <w:rsid w:val="00871880"/>
    <w:rsid w:val="00872F91"/>
    <w:rsid w:val="00873C77"/>
    <w:rsid w:val="00873F1D"/>
    <w:rsid w:val="008743B1"/>
    <w:rsid w:val="00874695"/>
    <w:rsid w:val="00874CF8"/>
    <w:rsid w:val="00875462"/>
    <w:rsid w:val="00875F41"/>
    <w:rsid w:val="00876052"/>
    <w:rsid w:val="008770C0"/>
    <w:rsid w:val="00880F47"/>
    <w:rsid w:val="00881179"/>
    <w:rsid w:val="0088211B"/>
    <w:rsid w:val="008823A7"/>
    <w:rsid w:val="00883EE6"/>
    <w:rsid w:val="0088660E"/>
    <w:rsid w:val="00887384"/>
    <w:rsid w:val="0089213A"/>
    <w:rsid w:val="00892ACC"/>
    <w:rsid w:val="008939D5"/>
    <w:rsid w:val="00893BD1"/>
    <w:rsid w:val="00894AD3"/>
    <w:rsid w:val="00894DC4"/>
    <w:rsid w:val="0089569F"/>
    <w:rsid w:val="00895B13"/>
    <w:rsid w:val="00896528"/>
    <w:rsid w:val="00896639"/>
    <w:rsid w:val="008970D6"/>
    <w:rsid w:val="008972DA"/>
    <w:rsid w:val="00897A6E"/>
    <w:rsid w:val="00897DCA"/>
    <w:rsid w:val="008A26B7"/>
    <w:rsid w:val="008A4F22"/>
    <w:rsid w:val="008A6DEA"/>
    <w:rsid w:val="008B073D"/>
    <w:rsid w:val="008B27CA"/>
    <w:rsid w:val="008B323C"/>
    <w:rsid w:val="008B3CAB"/>
    <w:rsid w:val="008B4C3C"/>
    <w:rsid w:val="008B4D5D"/>
    <w:rsid w:val="008B4F6D"/>
    <w:rsid w:val="008B54EC"/>
    <w:rsid w:val="008B5630"/>
    <w:rsid w:val="008B5E44"/>
    <w:rsid w:val="008B67C5"/>
    <w:rsid w:val="008C0516"/>
    <w:rsid w:val="008C1E1D"/>
    <w:rsid w:val="008C20DD"/>
    <w:rsid w:val="008C2131"/>
    <w:rsid w:val="008C2BFD"/>
    <w:rsid w:val="008C54C5"/>
    <w:rsid w:val="008C5557"/>
    <w:rsid w:val="008C6C21"/>
    <w:rsid w:val="008D0C88"/>
    <w:rsid w:val="008D1CA5"/>
    <w:rsid w:val="008D2D9E"/>
    <w:rsid w:val="008D3BA1"/>
    <w:rsid w:val="008D3E38"/>
    <w:rsid w:val="008D52B4"/>
    <w:rsid w:val="008D5BF0"/>
    <w:rsid w:val="008D5C7F"/>
    <w:rsid w:val="008D5F59"/>
    <w:rsid w:val="008D784A"/>
    <w:rsid w:val="008E0FF6"/>
    <w:rsid w:val="008E12B0"/>
    <w:rsid w:val="008E262A"/>
    <w:rsid w:val="008E3366"/>
    <w:rsid w:val="008E35FE"/>
    <w:rsid w:val="008E3BE4"/>
    <w:rsid w:val="008E5538"/>
    <w:rsid w:val="008E5DA1"/>
    <w:rsid w:val="008E72E0"/>
    <w:rsid w:val="008F0F84"/>
    <w:rsid w:val="008F11FB"/>
    <w:rsid w:val="008F1B31"/>
    <w:rsid w:val="008F1DC2"/>
    <w:rsid w:val="008F3776"/>
    <w:rsid w:val="008F3DE4"/>
    <w:rsid w:val="008F42B1"/>
    <w:rsid w:val="008F4737"/>
    <w:rsid w:val="008F51EF"/>
    <w:rsid w:val="008F642B"/>
    <w:rsid w:val="008F68B1"/>
    <w:rsid w:val="008F6F27"/>
    <w:rsid w:val="008F719A"/>
    <w:rsid w:val="0090024B"/>
    <w:rsid w:val="00900988"/>
    <w:rsid w:val="0090213E"/>
    <w:rsid w:val="00902BC9"/>
    <w:rsid w:val="00903231"/>
    <w:rsid w:val="00903BB4"/>
    <w:rsid w:val="00905B93"/>
    <w:rsid w:val="00906B4E"/>
    <w:rsid w:val="00906B96"/>
    <w:rsid w:val="00906FA5"/>
    <w:rsid w:val="009111BA"/>
    <w:rsid w:val="00911E79"/>
    <w:rsid w:val="0091201B"/>
    <w:rsid w:val="00912614"/>
    <w:rsid w:val="00912623"/>
    <w:rsid w:val="009129B0"/>
    <w:rsid w:val="00912DD9"/>
    <w:rsid w:val="00913008"/>
    <w:rsid w:val="0091387D"/>
    <w:rsid w:val="00914157"/>
    <w:rsid w:val="0091487C"/>
    <w:rsid w:val="00914D41"/>
    <w:rsid w:val="0091563E"/>
    <w:rsid w:val="009159B7"/>
    <w:rsid w:val="009161AC"/>
    <w:rsid w:val="009169D4"/>
    <w:rsid w:val="00916B82"/>
    <w:rsid w:val="00916CE1"/>
    <w:rsid w:val="00916E72"/>
    <w:rsid w:val="00916F52"/>
    <w:rsid w:val="009170FD"/>
    <w:rsid w:val="00917473"/>
    <w:rsid w:val="00917C23"/>
    <w:rsid w:val="00922000"/>
    <w:rsid w:val="0092334F"/>
    <w:rsid w:val="00923FB1"/>
    <w:rsid w:val="0092448A"/>
    <w:rsid w:val="00924519"/>
    <w:rsid w:val="00924DFE"/>
    <w:rsid w:val="00925157"/>
    <w:rsid w:val="0092547A"/>
    <w:rsid w:val="00925902"/>
    <w:rsid w:val="00927BA0"/>
    <w:rsid w:val="00927E09"/>
    <w:rsid w:val="00930430"/>
    <w:rsid w:val="0093069E"/>
    <w:rsid w:val="009306AA"/>
    <w:rsid w:val="00930CF8"/>
    <w:rsid w:val="0093136C"/>
    <w:rsid w:val="00931A82"/>
    <w:rsid w:val="00933832"/>
    <w:rsid w:val="00933D0C"/>
    <w:rsid w:val="009343BF"/>
    <w:rsid w:val="009351D7"/>
    <w:rsid w:val="009353DE"/>
    <w:rsid w:val="009354EA"/>
    <w:rsid w:val="00935518"/>
    <w:rsid w:val="00935745"/>
    <w:rsid w:val="00935D6B"/>
    <w:rsid w:val="009368B8"/>
    <w:rsid w:val="00936C87"/>
    <w:rsid w:val="009371C2"/>
    <w:rsid w:val="00937616"/>
    <w:rsid w:val="009408CA"/>
    <w:rsid w:val="00940A00"/>
    <w:rsid w:val="009410EF"/>
    <w:rsid w:val="00942070"/>
    <w:rsid w:val="00942C9E"/>
    <w:rsid w:val="00942E88"/>
    <w:rsid w:val="0094332E"/>
    <w:rsid w:val="0094333B"/>
    <w:rsid w:val="00943B2A"/>
    <w:rsid w:val="0094443A"/>
    <w:rsid w:val="009446E5"/>
    <w:rsid w:val="00944BA4"/>
    <w:rsid w:val="009452F0"/>
    <w:rsid w:val="0094597D"/>
    <w:rsid w:val="00946BCA"/>
    <w:rsid w:val="0094770A"/>
    <w:rsid w:val="00947B8B"/>
    <w:rsid w:val="00947EF0"/>
    <w:rsid w:val="009501D2"/>
    <w:rsid w:val="009501D6"/>
    <w:rsid w:val="00950CB0"/>
    <w:rsid w:val="00950F91"/>
    <w:rsid w:val="00951FE0"/>
    <w:rsid w:val="00952444"/>
    <w:rsid w:val="00952CA6"/>
    <w:rsid w:val="00952F93"/>
    <w:rsid w:val="0095345A"/>
    <w:rsid w:val="009539BD"/>
    <w:rsid w:val="00953C65"/>
    <w:rsid w:val="00954219"/>
    <w:rsid w:val="009548DD"/>
    <w:rsid w:val="00956BDD"/>
    <w:rsid w:val="00956F4A"/>
    <w:rsid w:val="00960829"/>
    <w:rsid w:val="00960AF6"/>
    <w:rsid w:val="00961B26"/>
    <w:rsid w:val="009621D9"/>
    <w:rsid w:val="009628AF"/>
    <w:rsid w:val="0096298E"/>
    <w:rsid w:val="00962BEB"/>
    <w:rsid w:val="00962CEF"/>
    <w:rsid w:val="00962CFA"/>
    <w:rsid w:val="00963F9F"/>
    <w:rsid w:val="009640F8"/>
    <w:rsid w:val="009643DB"/>
    <w:rsid w:val="009649E5"/>
    <w:rsid w:val="00964AC1"/>
    <w:rsid w:val="00964E6C"/>
    <w:rsid w:val="0096501B"/>
    <w:rsid w:val="00965121"/>
    <w:rsid w:val="00965C78"/>
    <w:rsid w:val="00965FD9"/>
    <w:rsid w:val="00966009"/>
    <w:rsid w:val="0096699F"/>
    <w:rsid w:val="009670EE"/>
    <w:rsid w:val="00967D3D"/>
    <w:rsid w:val="00970FDD"/>
    <w:rsid w:val="00971A99"/>
    <w:rsid w:val="00971C9C"/>
    <w:rsid w:val="0097295F"/>
    <w:rsid w:val="00972BD1"/>
    <w:rsid w:val="009749A4"/>
    <w:rsid w:val="00974AF9"/>
    <w:rsid w:val="00975573"/>
    <w:rsid w:val="00976193"/>
    <w:rsid w:val="00976385"/>
    <w:rsid w:val="00976616"/>
    <w:rsid w:val="00976B26"/>
    <w:rsid w:val="00977992"/>
    <w:rsid w:val="00977DBA"/>
    <w:rsid w:val="009807EF"/>
    <w:rsid w:val="00980A83"/>
    <w:rsid w:val="00980CBA"/>
    <w:rsid w:val="00980E0F"/>
    <w:rsid w:val="00980E1A"/>
    <w:rsid w:val="00981297"/>
    <w:rsid w:val="009813D1"/>
    <w:rsid w:val="00983B9B"/>
    <w:rsid w:val="0098407B"/>
    <w:rsid w:val="00984890"/>
    <w:rsid w:val="00985270"/>
    <w:rsid w:val="00986013"/>
    <w:rsid w:val="009862B1"/>
    <w:rsid w:val="0098747C"/>
    <w:rsid w:val="00987DAB"/>
    <w:rsid w:val="009905B0"/>
    <w:rsid w:val="009919CD"/>
    <w:rsid w:val="00992033"/>
    <w:rsid w:val="00992711"/>
    <w:rsid w:val="00992C8C"/>
    <w:rsid w:val="009931E1"/>
    <w:rsid w:val="00995019"/>
    <w:rsid w:val="0099589B"/>
    <w:rsid w:val="00996E12"/>
    <w:rsid w:val="00996E89"/>
    <w:rsid w:val="0099781E"/>
    <w:rsid w:val="00997B08"/>
    <w:rsid w:val="00997C6E"/>
    <w:rsid w:val="009A16C8"/>
    <w:rsid w:val="009A2551"/>
    <w:rsid w:val="009A3126"/>
    <w:rsid w:val="009A46C0"/>
    <w:rsid w:val="009A4B2C"/>
    <w:rsid w:val="009A4C01"/>
    <w:rsid w:val="009A4EC8"/>
    <w:rsid w:val="009A5627"/>
    <w:rsid w:val="009A6284"/>
    <w:rsid w:val="009A6E45"/>
    <w:rsid w:val="009A7DDF"/>
    <w:rsid w:val="009B0480"/>
    <w:rsid w:val="009B12BF"/>
    <w:rsid w:val="009B1AC6"/>
    <w:rsid w:val="009B2231"/>
    <w:rsid w:val="009B2D11"/>
    <w:rsid w:val="009B3D40"/>
    <w:rsid w:val="009B4B9C"/>
    <w:rsid w:val="009B56AC"/>
    <w:rsid w:val="009B6539"/>
    <w:rsid w:val="009B6887"/>
    <w:rsid w:val="009B6CE2"/>
    <w:rsid w:val="009B7032"/>
    <w:rsid w:val="009B7755"/>
    <w:rsid w:val="009C0885"/>
    <w:rsid w:val="009C0FD5"/>
    <w:rsid w:val="009C13BF"/>
    <w:rsid w:val="009C1D12"/>
    <w:rsid w:val="009C2CD1"/>
    <w:rsid w:val="009C2D27"/>
    <w:rsid w:val="009C2D32"/>
    <w:rsid w:val="009C2DDA"/>
    <w:rsid w:val="009C3377"/>
    <w:rsid w:val="009C3C2E"/>
    <w:rsid w:val="009C495B"/>
    <w:rsid w:val="009C4F70"/>
    <w:rsid w:val="009C4FEB"/>
    <w:rsid w:val="009C59AE"/>
    <w:rsid w:val="009C59B4"/>
    <w:rsid w:val="009C5CEA"/>
    <w:rsid w:val="009C614D"/>
    <w:rsid w:val="009C6BB0"/>
    <w:rsid w:val="009C7390"/>
    <w:rsid w:val="009C7C62"/>
    <w:rsid w:val="009D08BC"/>
    <w:rsid w:val="009D15F2"/>
    <w:rsid w:val="009D18C0"/>
    <w:rsid w:val="009D1FE1"/>
    <w:rsid w:val="009D25C7"/>
    <w:rsid w:val="009D2A54"/>
    <w:rsid w:val="009D4A12"/>
    <w:rsid w:val="009D4F6D"/>
    <w:rsid w:val="009D5A80"/>
    <w:rsid w:val="009D7006"/>
    <w:rsid w:val="009D700A"/>
    <w:rsid w:val="009D7608"/>
    <w:rsid w:val="009D79AD"/>
    <w:rsid w:val="009D7E1B"/>
    <w:rsid w:val="009E0596"/>
    <w:rsid w:val="009E19BC"/>
    <w:rsid w:val="009E1A1B"/>
    <w:rsid w:val="009E1AB5"/>
    <w:rsid w:val="009E1EAD"/>
    <w:rsid w:val="009E2BCC"/>
    <w:rsid w:val="009E53F7"/>
    <w:rsid w:val="009E5E17"/>
    <w:rsid w:val="009E5EC0"/>
    <w:rsid w:val="009E692F"/>
    <w:rsid w:val="009E6AB6"/>
    <w:rsid w:val="009F0121"/>
    <w:rsid w:val="009F0727"/>
    <w:rsid w:val="009F0CA6"/>
    <w:rsid w:val="009F0D78"/>
    <w:rsid w:val="009F1083"/>
    <w:rsid w:val="009F182A"/>
    <w:rsid w:val="009F1A9E"/>
    <w:rsid w:val="009F2AA8"/>
    <w:rsid w:val="009F2D5E"/>
    <w:rsid w:val="009F39B2"/>
    <w:rsid w:val="009F4A9B"/>
    <w:rsid w:val="009F4AD9"/>
    <w:rsid w:val="009F557E"/>
    <w:rsid w:val="009F5DAC"/>
    <w:rsid w:val="009F6A2F"/>
    <w:rsid w:val="009F7A68"/>
    <w:rsid w:val="009F7E14"/>
    <w:rsid w:val="00A009EF"/>
    <w:rsid w:val="00A0131B"/>
    <w:rsid w:val="00A01DD8"/>
    <w:rsid w:val="00A01EA8"/>
    <w:rsid w:val="00A02ABA"/>
    <w:rsid w:val="00A02BC4"/>
    <w:rsid w:val="00A0300A"/>
    <w:rsid w:val="00A03848"/>
    <w:rsid w:val="00A03A28"/>
    <w:rsid w:val="00A03C8B"/>
    <w:rsid w:val="00A048F5"/>
    <w:rsid w:val="00A04EFB"/>
    <w:rsid w:val="00A06215"/>
    <w:rsid w:val="00A07069"/>
    <w:rsid w:val="00A07B0A"/>
    <w:rsid w:val="00A10875"/>
    <w:rsid w:val="00A110FA"/>
    <w:rsid w:val="00A1119E"/>
    <w:rsid w:val="00A11457"/>
    <w:rsid w:val="00A11A4C"/>
    <w:rsid w:val="00A1206A"/>
    <w:rsid w:val="00A12678"/>
    <w:rsid w:val="00A132B3"/>
    <w:rsid w:val="00A13B42"/>
    <w:rsid w:val="00A16B4F"/>
    <w:rsid w:val="00A1760D"/>
    <w:rsid w:val="00A17EBF"/>
    <w:rsid w:val="00A20371"/>
    <w:rsid w:val="00A20CD0"/>
    <w:rsid w:val="00A21643"/>
    <w:rsid w:val="00A21E3E"/>
    <w:rsid w:val="00A22289"/>
    <w:rsid w:val="00A22FCB"/>
    <w:rsid w:val="00A23583"/>
    <w:rsid w:val="00A243ED"/>
    <w:rsid w:val="00A24F3C"/>
    <w:rsid w:val="00A25A8A"/>
    <w:rsid w:val="00A25B5A"/>
    <w:rsid w:val="00A25EED"/>
    <w:rsid w:val="00A26EAE"/>
    <w:rsid w:val="00A27163"/>
    <w:rsid w:val="00A2742F"/>
    <w:rsid w:val="00A2787D"/>
    <w:rsid w:val="00A30177"/>
    <w:rsid w:val="00A31468"/>
    <w:rsid w:val="00A31EC2"/>
    <w:rsid w:val="00A32DD5"/>
    <w:rsid w:val="00A337C2"/>
    <w:rsid w:val="00A33A09"/>
    <w:rsid w:val="00A3461C"/>
    <w:rsid w:val="00A36B74"/>
    <w:rsid w:val="00A36C2B"/>
    <w:rsid w:val="00A37268"/>
    <w:rsid w:val="00A40B3E"/>
    <w:rsid w:val="00A40CCD"/>
    <w:rsid w:val="00A40FD6"/>
    <w:rsid w:val="00A414C5"/>
    <w:rsid w:val="00A418C3"/>
    <w:rsid w:val="00A427F3"/>
    <w:rsid w:val="00A42D0B"/>
    <w:rsid w:val="00A42D60"/>
    <w:rsid w:val="00A44121"/>
    <w:rsid w:val="00A446C4"/>
    <w:rsid w:val="00A44980"/>
    <w:rsid w:val="00A44D1D"/>
    <w:rsid w:val="00A46C52"/>
    <w:rsid w:val="00A47B15"/>
    <w:rsid w:val="00A5026B"/>
    <w:rsid w:val="00A53673"/>
    <w:rsid w:val="00A54011"/>
    <w:rsid w:val="00A540DF"/>
    <w:rsid w:val="00A55216"/>
    <w:rsid w:val="00A566FF"/>
    <w:rsid w:val="00A57A85"/>
    <w:rsid w:val="00A57BE8"/>
    <w:rsid w:val="00A57ED1"/>
    <w:rsid w:val="00A6055C"/>
    <w:rsid w:val="00A612A5"/>
    <w:rsid w:val="00A614BA"/>
    <w:rsid w:val="00A62B15"/>
    <w:rsid w:val="00A63253"/>
    <w:rsid w:val="00A633DF"/>
    <w:rsid w:val="00A64DD4"/>
    <w:rsid w:val="00A662C3"/>
    <w:rsid w:val="00A6718C"/>
    <w:rsid w:val="00A67327"/>
    <w:rsid w:val="00A6767F"/>
    <w:rsid w:val="00A71222"/>
    <w:rsid w:val="00A723E8"/>
    <w:rsid w:val="00A72773"/>
    <w:rsid w:val="00A72907"/>
    <w:rsid w:val="00A7323D"/>
    <w:rsid w:val="00A7438E"/>
    <w:rsid w:val="00A74454"/>
    <w:rsid w:val="00A74C91"/>
    <w:rsid w:val="00A752C9"/>
    <w:rsid w:val="00A75888"/>
    <w:rsid w:val="00A7648A"/>
    <w:rsid w:val="00A767A6"/>
    <w:rsid w:val="00A76908"/>
    <w:rsid w:val="00A76914"/>
    <w:rsid w:val="00A76CB1"/>
    <w:rsid w:val="00A77726"/>
    <w:rsid w:val="00A7783C"/>
    <w:rsid w:val="00A806B3"/>
    <w:rsid w:val="00A80B0E"/>
    <w:rsid w:val="00A828BB"/>
    <w:rsid w:val="00A82B98"/>
    <w:rsid w:val="00A82D6D"/>
    <w:rsid w:val="00A83989"/>
    <w:rsid w:val="00A8595E"/>
    <w:rsid w:val="00A86060"/>
    <w:rsid w:val="00A8616F"/>
    <w:rsid w:val="00A862F6"/>
    <w:rsid w:val="00A86C5D"/>
    <w:rsid w:val="00A876A8"/>
    <w:rsid w:val="00A900F7"/>
    <w:rsid w:val="00A9086A"/>
    <w:rsid w:val="00A9112E"/>
    <w:rsid w:val="00A923B8"/>
    <w:rsid w:val="00A92581"/>
    <w:rsid w:val="00A9266E"/>
    <w:rsid w:val="00A92BB9"/>
    <w:rsid w:val="00A92C05"/>
    <w:rsid w:val="00A94AB3"/>
    <w:rsid w:val="00A95B6C"/>
    <w:rsid w:val="00A96421"/>
    <w:rsid w:val="00A9678D"/>
    <w:rsid w:val="00A97733"/>
    <w:rsid w:val="00A9775C"/>
    <w:rsid w:val="00AA036F"/>
    <w:rsid w:val="00AA0C7B"/>
    <w:rsid w:val="00AA2D57"/>
    <w:rsid w:val="00AA33D0"/>
    <w:rsid w:val="00AA3F4B"/>
    <w:rsid w:val="00AA4470"/>
    <w:rsid w:val="00AA62B8"/>
    <w:rsid w:val="00AA7C6F"/>
    <w:rsid w:val="00AB019E"/>
    <w:rsid w:val="00AB09AA"/>
    <w:rsid w:val="00AB28F9"/>
    <w:rsid w:val="00AB3186"/>
    <w:rsid w:val="00AB3B0F"/>
    <w:rsid w:val="00AB3C3D"/>
    <w:rsid w:val="00AB3CEF"/>
    <w:rsid w:val="00AB4127"/>
    <w:rsid w:val="00AB4196"/>
    <w:rsid w:val="00AB4D05"/>
    <w:rsid w:val="00AB5397"/>
    <w:rsid w:val="00AB5641"/>
    <w:rsid w:val="00AB5A52"/>
    <w:rsid w:val="00AB5F87"/>
    <w:rsid w:val="00AB651B"/>
    <w:rsid w:val="00AB7522"/>
    <w:rsid w:val="00AB7F9F"/>
    <w:rsid w:val="00AC04AA"/>
    <w:rsid w:val="00AC0540"/>
    <w:rsid w:val="00AC114D"/>
    <w:rsid w:val="00AC1793"/>
    <w:rsid w:val="00AC1832"/>
    <w:rsid w:val="00AC2154"/>
    <w:rsid w:val="00AC3105"/>
    <w:rsid w:val="00AC315E"/>
    <w:rsid w:val="00AC33F7"/>
    <w:rsid w:val="00AC3A1C"/>
    <w:rsid w:val="00AC4BB6"/>
    <w:rsid w:val="00AC5034"/>
    <w:rsid w:val="00AC50F4"/>
    <w:rsid w:val="00AC561E"/>
    <w:rsid w:val="00AC6D5A"/>
    <w:rsid w:val="00AC6F6D"/>
    <w:rsid w:val="00AC7667"/>
    <w:rsid w:val="00AC7671"/>
    <w:rsid w:val="00AD06CA"/>
    <w:rsid w:val="00AD142E"/>
    <w:rsid w:val="00AD227D"/>
    <w:rsid w:val="00AD3420"/>
    <w:rsid w:val="00AD38DE"/>
    <w:rsid w:val="00AD4B71"/>
    <w:rsid w:val="00AD54C8"/>
    <w:rsid w:val="00AD5A23"/>
    <w:rsid w:val="00AD6190"/>
    <w:rsid w:val="00AD6676"/>
    <w:rsid w:val="00AD68BD"/>
    <w:rsid w:val="00AD6F27"/>
    <w:rsid w:val="00AD7B6B"/>
    <w:rsid w:val="00AD7C45"/>
    <w:rsid w:val="00AE04B4"/>
    <w:rsid w:val="00AE10B8"/>
    <w:rsid w:val="00AE18D9"/>
    <w:rsid w:val="00AE1A8B"/>
    <w:rsid w:val="00AE1E44"/>
    <w:rsid w:val="00AE3478"/>
    <w:rsid w:val="00AE359F"/>
    <w:rsid w:val="00AE3627"/>
    <w:rsid w:val="00AE470B"/>
    <w:rsid w:val="00AE480F"/>
    <w:rsid w:val="00AE481D"/>
    <w:rsid w:val="00AE4D16"/>
    <w:rsid w:val="00AE7405"/>
    <w:rsid w:val="00AE7926"/>
    <w:rsid w:val="00AF0114"/>
    <w:rsid w:val="00AF07EF"/>
    <w:rsid w:val="00AF477B"/>
    <w:rsid w:val="00AF499C"/>
    <w:rsid w:val="00AF5D33"/>
    <w:rsid w:val="00AF6A07"/>
    <w:rsid w:val="00B00399"/>
    <w:rsid w:val="00B0072D"/>
    <w:rsid w:val="00B013B2"/>
    <w:rsid w:val="00B0141F"/>
    <w:rsid w:val="00B01AA4"/>
    <w:rsid w:val="00B02B90"/>
    <w:rsid w:val="00B032D1"/>
    <w:rsid w:val="00B04A65"/>
    <w:rsid w:val="00B04E04"/>
    <w:rsid w:val="00B05724"/>
    <w:rsid w:val="00B05780"/>
    <w:rsid w:val="00B06486"/>
    <w:rsid w:val="00B07077"/>
    <w:rsid w:val="00B07A1E"/>
    <w:rsid w:val="00B07A49"/>
    <w:rsid w:val="00B109F2"/>
    <w:rsid w:val="00B10A5E"/>
    <w:rsid w:val="00B10D56"/>
    <w:rsid w:val="00B10DB0"/>
    <w:rsid w:val="00B1123C"/>
    <w:rsid w:val="00B11467"/>
    <w:rsid w:val="00B11E91"/>
    <w:rsid w:val="00B12518"/>
    <w:rsid w:val="00B13105"/>
    <w:rsid w:val="00B131BB"/>
    <w:rsid w:val="00B13B4D"/>
    <w:rsid w:val="00B14792"/>
    <w:rsid w:val="00B14D72"/>
    <w:rsid w:val="00B1542D"/>
    <w:rsid w:val="00B15B34"/>
    <w:rsid w:val="00B16067"/>
    <w:rsid w:val="00B163B5"/>
    <w:rsid w:val="00B20486"/>
    <w:rsid w:val="00B20FB6"/>
    <w:rsid w:val="00B2103D"/>
    <w:rsid w:val="00B22698"/>
    <w:rsid w:val="00B22B65"/>
    <w:rsid w:val="00B2345B"/>
    <w:rsid w:val="00B23733"/>
    <w:rsid w:val="00B23F8F"/>
    <w:rsid w:val="00B24A02"/>
    <w:rsid w:val="00B24F39"/>
    <w:rsid w:val="00B272BA"/>
    <w:rsid w:val="00B30758"/>
    <w:rsid w:val="00B309A5"/>
    <w:rsid w:val="00B31318"/>
    <w:rsid w:val="00B317C2"/>
    <w:rsid w:val="00B31D02"/>
    <w:rsid w:val="00B34344"/>
    <w:rsid w:val="00B34556"/>
    <w:rsid w:val="00B345AC"/>
    <w:rsid w:val="00B34C52"/>
    <w:rsid w:val="00B35214"/>
    <w:rsid w:val="00B3581E"/>
    <w:rsid w:val="00B35CD8"/>
    <w:rsid w:val="00B37063"/>
    <w:rsid w:val="00B37384"/>
    <w:rsid w:val="00B37822"/>
    <w:rsid w:val="00B4050D"/>
    <w:rsid w:val="00B40886"/>
    <w:rsid w:val="00B42CCA"/>
    <w:rsid w:val="00B448E3"/>
    <w:rsid w:val="00B453CA"/>
    <w:rsid w:val="00B45CB4"/>
    <w:rsid w:val="00B463D3"/>
    <w:rsid w:val="00B46B6E"/>
    <w:rsid w:val="00B46DC7"/>
    <w:rsid w:val="00B4742C"/>
    <w:rsid w:val="00B47F54"/>
    <w:rsid w:val="00B500C5"/>
    <w:rsid w:val="00B50181"/>
    <w:rsid w:val="00B51C0E"/>
    <w:rsid w:val="00B51D76"/>
    <w:rsid w:val="00B52A04"/>
    <w:rsid w:val="00B53E5B"/>
    <w:rsid w:val="00B541FF"/>
    <w:rsid w:val="00B54D63"/>
    <w:rsid w:val="00B55420"/>
    <w:rsid w:val="00B55A6D"/>
    <w:rsid w:val="00B57348"/>
    <w:rsid w:val="00B573BB"/>
    <w:rsid w:val="00B57489"/>
    <w:rsid w:val="00B60A2F"/>
    <w:rsid w:val="00B60EB0"/>
    <w:rsid w:val="00B63D4B"/>
    <w:rsid w:val="00B63D62"/>
    <w:rsid w:val="00B63EB1"/>
    <w:rsid w:val="00B64141"/>
    <w:rsid w:val="00B64275"/>
    <w:rsid w:val="00B64387"/>
    <w:rsid w:val="00B647D2"/>
    <w:rsid w:val="00B6643F"/>
    <w:rsid w:val="00B6662E"/>
    <w:rsid w:val="00B6672A"/>
    <w:rsid w:val="00B66AD6"/>
    <w:rsid w:val="00B67D0A"/>
    <w:rsid w:val="00B70DAB"/>
    <w:rsid w:val="00B710D3"/>
    <w:rsid w:val="00B7167D"/>
    <w:rsid w:val="00B71F5D"/>
    <w:rsid w:val="00B73296"/>
    <w:rsid w:val="00B73828"/>
    <w:rsid w:val="00B738D4"/>
    <w:rsid w:val="00B73A86"/>
    <w:rsid w:val="00B7440F"/>
    <w:rsid w:val="00B74475"/>
    <w:rsid w:val="00B7480C"/>
    <w:rsid w:val="00B749DC"/>
    <w:rsid w:val="00B74AD2"/>
    <w:rsid w:val="00B755B2"/>
    <w:rsid w:val="00B7579A"/>
    <w:rsid w:val="00B757E7"/>
    <w:rsid w:val="00B77A77"/>
    <w:rsid w:val="00B77B6A"/>
    <w:rsid w:val="00B80024"/>
    <w:rsid w:val="00B80401"/>
    <w:rsid w:val="00B81177"/>
    <w:rsid w:val="00B81441"/>
    <w:rsid w:val="00B8252C"/>
    <w:rsid w:val="00B834BC"/>
    <w:rsid w:val="00B83BB4"/>
    <w:rsid w:val="00B84141"/>
    <w:rsid w:val="00B843B9"/>
    <w:rsid w:val="00B85481"/>
    <w:rsid w:val="00B85635"/>
    <w:rsid w:val="00B859FE"/>
    <w:rsid w:val="00B860F9"/>
    <w:rsid w:val="00B870E9"/>
    <w:rsid w:val="00B87217"/>
    <w:rsid w:val="00B87FB5"/>
    <w:rsid w:val="00B902DC"/>
    <w:rsid w:val="00B9046D"/>
    <w:rsid w:val="00B90480"/>
    <w:rsid w:val="00B919DF"/>
    <w:rsid w:val="00B9252F"/>
    <w:rsid w:val="00B92535"/>
    <w:rsid w:val="00B925E8"/>
    <w:rsid w:val="00B93A91"/>
    <w:rsid w:val="00B941E7"/>
    <w:rsid w:val="00B95457"/>
    <w:rsid w:val="00B955CD"/>
    <w:rsid w:val="00B96205"/>
    <w:rsid w:val="00B96BAC"/>
    <w:rsid w:val="00B9730E"/>
    <w:rsid w:val="00BA00B4"/>
    <w:rsid w:val="00BA1D1F"/>
    <w:rsid w:val="00BA2D3F"/>
    <w:rsid w:val="00BA2E2F"/>
    <w:rsid w:val="00BA3A56"/>
    <w:rsid w:val="00BA3D7C"/>
    <w:rsid w:val="00BA420B"/>
    <w:rsid w:val="00BA5478"/>
    <w:rsid w:val="00BA5B6F"/>
    <w:rsid w:val="00BA6F94"/>
    <w:rsid w:val="00BA707C"/>
    <w:rsid w:val="00BB2126"/>
    <w:rsid w:val="00BB28D9"/>
    <w:rsid w:val="00BB3B83"/>
    <w:rsid w:val="00BB3C43"/>
    <w:rsid w:val="00BB4D66"/>
    <w:rsid w:val="00BB54C7"/>
    <w:rsid w:val="00BB59C4"/>
    <w:rsid w:val="00BB6599"/>
    <w:rsid w:val="00BB69CF"/>
    <w:rsid w:val="00BC0485"/>
    <w:rsid w:val="00BC0AE9"/>
    <w:rsid w:val="00BC1B48"/>
    <w:rsid w:val="00BC24FA"/>
    <w:rsid w:val="00BC2D88"/>
    <w:rsid w:val="00BC2F2F"/>
    <w:rsid w:val="00BC2FD1"/>
    <w:rsid w:val="00BC4596"/>
    <w:rsid w:val="00BC5C39"/>
    <w:rsid w:val="00BC5E8B"/>
    <w:rsid w:val="00BC667D"/>
    <w:rsid w:val="00BC683E"/>
    <w:rsid w:val="00BC6989"/>
    <w:rsid w:val="00BC6CD2"/>
    <w:rsid w:val="00BC7DCE"/>
    <w:rsid w:val="00BD0103"/>
    <w:rsid w:val="00BD0118"/>
    <w:rsid w:val="00BD0ED9"/>
    <w:rsid w:val="00BD1568"/>
    <w:rsid w:val="00BD1B66"/>
    <w:rsid w:val="00BD2841"/>
    <w:rsid w:val="00BD29BD"/>
    <w:rsid w:val="00BD2F7C"/>
    <w:rsid w:val="00BD35C6"/>
    <w:rsid w:val="00BD35E0"/>
    <w:rsid w:val="00BD5727"/>
    <w:rsid w:val="00BD5D81"/>
    <w:rsid w:val="00BD617A"/>
    <w:rsid w:val="00BD729E"/>
    <w:rsid w:val="00BD77ED"/>
    <w:rsid w:val="00BE1E6E"/>
    <w:rsid w:val="00BE44B2"/>
    <w:rsid w:val="00BE613F"/>
    <w:rsid w:val="00BE7F41"/>
    <w:rsid w:val="00BF0512"/>
    <w:rsid w:val="00BF0963"/>
    <w:rsid w:val="00BF2343"/>
    <w:rsid w:val="00BF2555"/>
    <w:rsid w:val="00BF26EF"/>
    <w:rsid w:val="00BF2A1B"/>
    <w:rsid w:val="00BF3D34"/>
    <w:rsid w:val="00BF4169"/>
    <w:rsid w:val="00BF44F8"/>
    <w:rsid w:val="00BF4A19"/>
    <w:rsid w:val="00BF4F8F"/>
    <w:rsid w:val="00BF57DD"/>
    <w:rsid w:val="00BF69A9"/>
    <w:rsid w:val="00BF7A24"/>
    <w:rsid w:val="00C004B6"/>
    <w:rsid w:val="00C0107D"/>
    <w:rsid w:val="00C01655"/>
    <w:rsid w:val="00C02693"/>
    <w:rsid w:val="00C026CA"/>
    <w:rsid w:val="00C03309"/>
    <w:rsid w:val="00C03DC6"/>
    <w:rsid w:val="00C045A9"/>
    <w:rsid w:val="00C064D0"/>
    <w:rsid w:val="00C06F2B"/>
    <w:rsid w:val="00C06F96"/>
    <w:rsid w:val="00C070A1"/>
    <w:rsid w:val="00C07389"/>
    <w:rsid w:val="00C07A90"/>
    <w:rsid w:val="00C10656"/>
    <w:rsid w:val="00C10BFE"/>
    <w:rsid w:val="00C10D78"/>
    <w:rsid w:val="00C11958"/>
    <w:rsid w:val="00C1303B"/>
    <w:rsid w:val="00C135D9"/>
    <w:rsid w:val="00C143A5"/>
    <w:rsid w:val="00C149CB"/>
    <w:rsid w:val="00C14B67"/>
    <w:rsid w:val="00C14D69"/>
    <w:rsid w:val="00C150D5"/>
    <w:rsid w:val="00C15483"/>
    <w:rsid w:val="00C155A4"/>
    <w:rsid w:val="00C16688"/>
    <w:rsid w:val="00C1753B"/>
    <w:rsid w:val="00C17783"/>
    <w:rsid w:val="00C20A2F"/>
    <w:rsid w:val="00C219DB"/>
    <w:rsid w:val="00C220A0"/>
    <w:rsid w:val="00C224D7"/>
    <w:rsid w:val="00C22F27"/>
    <w:rsid w:val="00C2352F"/>
    <w:rsid w:val="00C23976"/>
    <w:rsid w:val="00C23CAF"/>
    <w:rsid w:val="00C243C8"/>
    <w:rsid w:val="00C25BCB"/>
    <w:rsid w:val="00C266CA"/>
    <w:rsid w:val="00C27047"/>
    <w:rsid w:val="00C276E6"/>
    <w:rsid w:val="00C2791E"/>
    <w:rsid w:val="00C27CF4"/>
    <w:rsid w:val="00C300ED"/>
    <w:rsid w:val="00C30450"/>
    <w:rsid w:val="00C30561"/>
    <w:rsid w:val="00C3072E"/>
    <w:rsid w:val="00C307CB"/>
    <w:rsid w:val="00C30BF2"/>
    <w:rsid w:val="00C30FD5"/>
    <w:rsid w:val="00C31A24"/>
    <w:rsid w:val="00C33B6D"/>
    <w:rsid w:val="00C351AD"/>
    <w:rsid w:val="00C3642C"/>
    <w:rsid w:val="00C36DD1"/>
    <w:rsid w:val="00C37D0B"/>
    <w:rsid w:val="00C40A09"/>
    <w:rsid w:val="00C40D22"/>
    <w:rsid w:val="00C414D1"/>
    <w:rsid w:val="00C42052"/>
    <w:rsid w:val="00C4219D"/>
    <w:rsid w:val="00C43980"/>
    <w:rsid w:val="00C43EA5"/>
    <w:rsid w:val="00C445C6"/>
    <w:rsid w:val="00C45F8D"/>
    <w:rsid w:val="00C4610C"/>
    <w:rsid w:val="00C46A7A"/>
    <w:rsid w:val="00C47E1F"/>
    <w:rsid w:val="00C500D7"/>
    <w:rsid w:val="00C5027F"/>
    <w:rsid w:val="00C50710"/>
    <w:rsid w:val="00C51883"/>
    <w:rsid w:val="00C52E94"/>
    <w:rsid w:val="00C5337A"/>
    <w:rsid w:val="00C53BE9"/>
    <w:rsid w:val="00C545C4"/>
    <w:rsid w:val="00C54E13"/>
    <w:rsid w:val="00C568A2"/>
    <w:rsid w:val="00C56D9A"/>
    <w:rsid w:val="00C5722B"/>
    <w:rsid w:val="00C60D57"/>
    <w:rsid w:val="00C628FC"/>
    <w:rsid w:val="00C62DD2"/>
    <w:rsid w:val="00C6359E"/>
    <w:rsid w:val="00C63647"/>
    <w:rsid w:val="00C63676"/>
    <w:rsid w:val="00C638BC"/>
    <w:rsid w:val="00C63A71"/>
    <w:rsid w:val="00C641AB"/>
    <w:rsid w:val="00C64328"/>
    <w:rsid w:val="00C6575F"/>
    <w:rsid w:val="00C665B3"/>
    <w:rsid w:val="00C714CA"/>
    <w:rsid w:val="00C71DBB"/>
    <w:rsid w:val="00C72294"/>
    <w:rsid w:val="00C72CC6"/>
    <w:rsid w:val="00C737DD"/>
    <w:rsid w:val="00C73C05"/>
    <w:rsid w:val="00C741FE"/>
    <w:rsid w:val="00C742F8"/>
    <w:rsid w:val="00C74554"/>
    <w:rsid w:val="00C749B9"/>
    <w:rsid w:val="00C75176"/>
    <w:rsid w:val="00C751D6"/>
    <w:rsid w:val="00C75294"/>
    <w:rsid w:val="00C75F4E"/>
    <w:rsid w:val="00C762CE"/>
    <w:rsid w:val="00C77636"/>
    <w:rsid w:val="00C77FC7"/>
    <w:rsid w:val="00C812C9"/>
    <w:rsid w:val="00C82253"/>
    <w:rsid w:val="00C82451"/>
    <w:rsid w:val="00C82C4C"/>
    <w:rsid w:val="00C82FFC"/>
    <w:rsid w:val="00C87897"/>
    <w:rsid w:val="00C87DC6"/>
    <w:rsid w:val="00C90497"/>
    <w:rsid w:val="00C90706"/>
    <w:rsid w:val="00C916CC"/>
    <w:rsid w:val="00C9200A"/>
    <w:rsid w:val="00C92133"/>
    <w:rsid w:val="00C928EF"/>
    <w:rsid w:val="00C92907"/>
    <w:rsid w:val="00C936EC"/>
    <w:rsid w:val="00C94392"/>
    <w:rsid w:val="00C9640A"/>
    <w:rsid w:val="00C96935"/>
    <w:rsid w:val="00CA0267"/>
    <w:rsid w:val="00CA0335"/>
    <w:rsid w:val="00CA0A3B"/>
    <w:rsid w:val="00CA0EB9"/>
    <w:rsid w:val="00CA0FE3"/>
    <w:rsid w:val="00CA14C5"/>
    <w:rsid w:val="00CA2150"/>
    <w:rsid w:val="00CA2229"/>
    <w:rsid w:val="00CA2B13"/>
    <w:rsid w:val="00CA2D71"/>
    <w:rsid w:val="00CA2E72"/>
    <w:rsid w:val="00CA350D"/>
    <w:rsid w:val="00CA3E92"/>
    <w:rsid w:val="00CA5C67"/>
    <w:rsid w:val="00CA6799"/>
    <w:rsid w:val="00CA778E"/>
    <w:rsid w:val="00CA7C70"/>
    <w:rsid w:val="00CB252E"/>
    <w:rsid w:val="00CB2CEC"/>
    <w:rsid w:val="00CB47DF"/>
    <w:rsid w:val="00CB48D0"/>
    <w:rsid w:val="00CB5446"/>
    <w:rsid w:val="00CB5596"/>
    <w:rsid w:val="00CB5769"/>
    <w:rsid w:val="00CB67ED"/>
    <w:rsid w:val="00CB7115"/>
    <w:rsid w:val="00CB75AC"/>
    <w:rsid w:val="00CB7659"/>
    <w:rsid w:val="00CB7AE0"/>
    <w:rsid w:val="00CC08F9"/>
    <w:rsid w:val="00CC1266"/>
    <w:rsid w:val="00CC279F"/>
    <w:rsid w:val="00CC27C2"/>
    <w:rsid w:val="00CC2CD2"/>
    <w:rsid w:val="00CC2D51"/>
    <w:rsid w:val="00CC3167"/>
    <w:rsid w:val="00CC367D"/>
    <w:rsid w:val="00CC5066"/>
    <w:rsid w:val="00CC6481"/>
    <w:rsid w:val="00CC700C"/>
    <w:rsid w:val="00CC7262"/>
    <w:rsid w:val="00CC7455"/>
    <w:rsid w:val="00CC7613"/>
    <w:rsid w:val="00CD134F"/>
    <w:rsid w:val="00CD22C8"/>
    <w:rsid w:val="00CD3375"/>
    <w:rsid w:val="00CD3959"/>
    <w:rsid w:val="00CD3A17"/>
    <w:rsid w:val="00CD3B4D"/>
    <w:rsid w:val="00CD3CF6"/>
    <w:rsid w:val="00CD3F71"/>
    <w:rsid w:val="00CD4BAB"/>
    <w:rsid w:val="00CD5335"/>
    <w:rsid w:val="00CD53E1"/>
    <w:rsid w:val="00CD5822"/>
    <w:rsid w:val="00CD5B31"/>
    <w:rsid w:val="00CD5CD1"/>
    <w:rsid w:val="00CD63A1"/>
    <w:rsid w:val="00CD6516"/>
    <w:rsid w:val="00CD667D"/>
    <w:rsid w:val="00CD6CEF"/>
    <w:rsid w:val="00CD6F3F"/>
    <w:rsid w:val="00CD6F77"/>
    <w:rsid w:val="00CD770E"/>
    <w:rsid w:val="00CD7B67"/>
    <w:rsid w:val="00CD7C7A"/>
    <w:rsid w:val="00CE0C3B"/>
    <w:rsid w:val="00CE0D01"/>
    <w:rsid w:val="00CE20E4"/>
    <w:rsid w:val="00CE2C66"/>
    <w:rsid w:val="00CE2CF0"/>
    <w:rsid w:val="00CE34E7"/>
    <w:rsid w:val="00CE4276"/>
    <w:rsid w:val="00CE43C8"/>
    <w:rsid w:val="00CE5547"/>
    <w:rsid w:val="00CE5F29"/>
    <w:rsid w:val="00CE7789"/>
    <w:rsid w:val="00CE7814"/>
    <w:rsid w:val="00CF228C"/>
    <w:rsid w:val="00CF497E"/>
    <w:rsid w:val="00CF4EF3"/>
    <w:rsid w:val="00CF50D2"/>
    <w:rsid w:val="00CF5885"/>
    <w:rsid w:val="00CF5E4C"/>
    <w:rsid w:val="00CF5E56"/>
    <w:rsid w:val="00CF5E61"/>
    <w:rsid w:val="00CF6352"/>
    <w:rsid w:val="00CF6D68"/>
    <w:rsid w:val="00CF7298"/>
    <w:rsid w:val="00CF75AB"/>
    <w:rsid w:val="00CF7CA6"/>
    <w:rsid w:val="00D00530"/>
    <w:rsid w:val="00D00E5A"/>
    <w:rsid w:val="00D00F99"/>
    <w:rsid w:val="00D01A15"/>
    <w:rsid w:val="00D01BD8"/>
    <w:rsid w:val="00D02241"/>
    <w:rsid w:val="00D0268A"/>
    <w:rsid w:val="00D02695"/>
    <w:rsid w:val="00D02E0F"/>
    <w:rsid w:val="00D03A43"/>
    <w:rsid w:val="00D03D06"/>
    <w:rsid w:val="00D043C0"/>
    <w:rsid w:val="00D04B5C"/>
    <w:rsid w:val="00D05750"/>
    <w:rsid w:val="00D05B82"/>
    <w:rsid w:val="00D0650B"/>
    <w:rsid w:val="00D06F59"/>
    <w:rsid w:val="00D10454"/>
    <w:rsid w:val="00D115F7"/>
    <w:rsid w:val="00D11A14"/>
    <w:rsid w:val="00D124D0"/>
    <w:rsid w:val="00D12C84"/>
    <w:rsid w:val="00D12D66"/>
    <w:rsid w:val="00D1408D"/>
    <w:rsid w:val="00D149FB"/>
    <w:rsid w:val="00D152C2"/>
    <w:rsid w:val="00D15DF7"/>
    <w:rsid w:val="00D15E62"/>
    <w:rsid w:val="00D163B2"/>
    <w:rsid w:val="00D16583"/>
    <w:rsid w:val="00D16616"/>
    <w:rsid w:val="00D17706"/>
    <w:rsid w:val="00D17F86"/>
    <w:rsid w:val="00D20003"/>
    <w:rsid w:val="00D210EE"/>
    <w:rsid w:val="00D21B48"/>
    <w:rsid w:val="00D2260B"/>
    <w:rsid w:val="00D22C6D"/>
    <w:rsid w:val="00D2411B"/>
    <w:rsid w:val="00D24BE5"/>
    <w:rsid w:val="00D24D8A"/>
    <w:rsid w:val="00D25234"/>
    <w:rsid w:val="00D2580F"/>
    <w:rsid w:val="00D26166"/>
    <w:rsid w:val="00D3080A"/>
    <w:rsid w:val="00D3273E"/>
    <w:rsid w:val="00D32968"/>
    <w:rsid w:val="00D33013"/>
    <w:rsid w:val="00D336B0"/>
    <w:rsid w:val="00D346A9"/>
    <w:rsid w:val="00D348AE"/>
    <w:rsid w:val="00D34B20"/>
    <w:rsid w:val="00D34F24"/>
    <w:rsid w:val="00D34F25"/>
    <w:rsid w:val="00D34FA5"/>
    <w:rsid w:val="00D35858"/>
    <w:rsid w:val="00D35A3A"/>
    <w:rsid w:val="00D35D17"/>
    <w:rsid w:val="00D360A9"/>
    <w:rsid w:val="00D36F22"/>
    <w:rsid w:val="00D37C8B"/>
    <w:rsid w:val="00D403B5"/>
    <w:rsid w:val="00D403FA"/>
    <w:rsid w:val="00D412F5"/>
    <w:rsid w:val="00D41740"/>
    <w:rsid w:val="00D42480"/>
    <w:rsid w:val="00D42C45"/>
    <w:rsid w:val="00D42DB2"/>
    <w:rsid w:val="00D434A2"/>
    <w:rsid w:val="00D43833"/>
    <w:rsid w:val="00D442E5"/>
    <w:rsid w:val="00D44F04"/>
    <w:rsid w:val="00D45740"/>
    <w:rsid w:val="00D459F0"/>
    <w:rsid w:val="00D461D1"/>
    <w:rsid w:val="00D46810"/>
    <w:rsid w:val="00D46A15"/>
    <w:rsid w:val="00D479E5"/>
    <w:rsid w:val="00D504DE"/>
    <w:rsid w:val="00D528D2"/>
    <w:rsid w:val="00D5364B"/>
    <w:rsid w:val="00D537EE"/>
    <w:rsid w:val="00D5399D"/>
    <w:rsid w:val="00D5400B"/>
    <w:rsid w:val="00D543B8"/>
    <w:rsid w:val="00D55B4D"/>
    <w:rsid w:val="00D55B83"/>
    <w:rsid w:val="00D55EA7"/>
    <w:rsid w:val="00D568CD"/>
    <w:rsid w:val="00D57CE1"/>
    <w:rsid w:val="00D6061C"/>
    <w:rsid w:val="00D60689"/>
    <w:rsid w:val="00D60BA2"/>
    <w:rsid w:val="00D615BB"/>
    <w:rsid w:val="00D61D3A"/>
    <w:rsid w:val="00D62A4D"/>
    <w:rsid w:val="00D6387B"/>
    <w:rsid w:val="00D63C4C"/>
    <w:rsid w:val="00D6544C"/>
    <w:rsid w:val="00D6572F"/>
    <w:rsid w:val="00D65E2C"/>
    <w:rsid w:val="00D6698C"/>
    <w:rsid w:val="00D66B38"/>
    <w:rsid w:val="00D66CE2"/>
    <w:rsid w:val="00D66E7D"/>
    <w:rsid w:val="00D7014F"/>
    <w:rsid w:val="00D703CD"/>
    <w:rsid w:val="00D709C0"/>
    <w:rsid w:val="00D71E8A"/>
    <w:rsid w:val="00D7228B"/>
    <w:rsid w:val="00D7310F"/>
    <w:rsid w:val="00D736CB"/>
    <w:rsid w:val="00D7440D"/>
    <w:rsid w:val="00D7502A"/>
    <w:rsid w:val="00D75434"/>
    <w:rsid w:val="00D759ED"/>
    <w:rsid w:val="00D808A7"/>
    <w:rsid w:val="00D81123"/>
    <w:rsid w:val="00D812B7"/>
    <w:rsid w:val="00D81962"/>
    <w:rsid w:val="00D82BC1"/>
    <w:rsid w:val="00D82D40"/>
    <w:rsid w:val="00D83A90"/>
    <w:rsid w:val="00D86AC8"/>
    <w:rsid w:val="00D86CB3"/>
    <w:rsid w:val="00D87D0C"/>
    <w:rsid w:val="00D87F0E"/>
    <w:rsid w:val="00D90B20"/>
    <w:rsid w:val="00D92C02"/>
    <w:rsid w:val="00D93DAD"/>
    <w:rsid w:val="00D93F1D"/>
    <w:rsid w:val="00D9460C"/>
    <w:rsid w:val="00D955DA"/>
    <w:rsid w:val="00D9569A"/>
    <w:rsid w:val="00D95B4B"/>
    <w:rsid w:val="00D95FD2"/>
    <w:rsid w:val="00D96A28"/>
    <w:rsid w:val="00D96DAD"/>
    <w:rsid w:val="00D9742D"/>
    <w:rsid w:val="00D9768D"/>
    <w:rsid w:val="00DA005C"/>
    <w:rsid w:val="00DA03C9"/>
    <w:rsid w:val="00DA10E8"/>
    <w:rsid w:val="00DA11FD"/>
    <w:rsid w:val="00DA1724"/>
    <w:rsid w:val="00DA28F1"/>
    <w:rsid w:val="00DA3CF3"/>
    <w:rsid w:val="00DA3D10"/>
    <w:rsid w:val="00DA4077"/>
    <w:rsid w:val="00DA461D"/>
    <w:rsid w:val="00DA4D65"/>
    <w:rsid w:val="00DA54D8"/>
    <w:rsid w:val="00DA57E5"/>
    <w:rsid w:val="00DA6A88"/>
    <w:rsid w:val="00DA77D2"/>
    <w:rsid w:val="00DA7C84"/>
    <w:rsid w:val="00DA7F5D"/>
    <w:rsid w:val="00DB0A7E"/>
    <w:rsid w:val="00DB144C"/>
    <w:rsid w:val="00DB1A7D"/>
    <w:rsid w:val="00DB21E4"/>
    <w:rsid w:val="00DB246C"/>
    <w:rsid w:val="00DB25C1"/>
    <w:rsid w:val="00DB28F3"/>
    <w:rsid w:val="00DB2C9D"/>
    <w:rsid w:val="00DB46EC"/>
    <w:rsid w:val="00DB4D20"/>
    <w:rsid w:val="00DB4D5D"/>
    <w:rsid w:val="00DB4D9A"/>
    <w:rsid w:val="00DB4F40"/>
    <w:rsid w:val="00DB5E72"/>
    <w:rsid w:val="00DB5FE2"/>
    <w:rsid w:val="00DB7A90"/>
    <w:rsid w:val="00DC120A"/>
    <w:rsid w:val="00DC141C"/>
    <w:rsid w:val="00DC1553"/>
    <w:rsid w:val="00DC1B97"/>
    <w:rsid w:val="00DC27FB"/>
    <w:rsid w:val="00DC2E60"/>
    <w:rsid w:val="00DC41E3"/>
    <w:rsid w:val="00DC4C2A"/>
    <w:rsid w:val="00DC5A72"/>
    <w:rsid w:val="00DC6870"/>
    <w:rsid w:val="00DC73B2"/>
    <w:rsid w:val="00DD032C"/>
    <w:rsid w:val="00DD0654"/>
    <w:rsid w:val="00DD0BA8"/>
    <w:rsid w:val="00DD1689"/>
    <w:rsid w:val="00DD1EC7"/>
    <w:rsid w:val="00DD4143"/>
    <w:rsid w:val="00DD420E"/>
    <w:rsid w:val="00DD4BF1"/>
    <w:rsid w:val="00DD4CF7"/>
    <w:rsid w:val="00DD5083"/>
    <w:rsid w:val="00DD6215"/>
    <w:rsid w:val="00DD6A8B"/>
    <w:rsid w:val="00DD6E5D"/>
    <w:rsid w:val="00DE04A2"/>
    <w:rsid w:val="00DE11F8"/>
    <w:rsid w:val="00DE2F10"/>
    <w:rsid w:val="00DE3978"/>
    <w:rsid w:val="00DE397A"/>
    <w:rsid w:val="00DE5314"/>
    <w:rsid w:val="00DE6C46"/>
    <w:rsid w:val="00DF03A4"/>
    <w:rsid w:val="00DF0595"/>
    <w:rsid w:val="00DF0E36"/>
    <w:rsid w:val="00DF0EDD"/>
    <w:rsid w:val="00DF140A"/>
    <w:rsid w:val="00DF2493"/>
    <w:rsid w:val="00DF361A"/>
    <w:rsid w:val="00DF3D53"/>
    <w:rsid w:val="00DF403B"/>
    <w:rsid w:val="00DF435A"/>
    <w:rsid w:val="00DF4625"/>
    <w:rsid w:val="00DF4777"/>
    <w:rsid w:val="00DF4E47"/>
    <w:rsid w:val="00DF5523"/>
    <w:rsid w:val="00DF5643"/>
    <w:rsid w:val="00DF6979"/>
    <w:rsid w:val="00DF7164"/>
    <w:rsid w:val="00E00F68"/>
    <w:rsid w:val="00E014F6"/>
    <w:rsid w:val="00E018DF"/>
    <w:rsid w:val="00E01DB0"/>
    <w:rsid w:val="00E02286"/>
    <w:rsid w:val="00E02865"/>
    <w:rsid w:val="00E03DAA"/>
    <w:rsid w:val="00E04120"/>
    <w:rsid w:val="00E04182"/>
    <w:rsid w:val="00E042BF"/>
    <w:rsid w:val="00E04FD3"/>
    <w:rsid w:val="00E06C98"/>
    <w:rsid w:val="00E06CED"/>
    <w:rsid w:val="00E070E5"/>
    <w:rsid w:val="00E073AE"/>
    <w:rsid w:val="00E07556"/>
    <w:rsid w:val="00E07E7F"/>
    <w:rsid w:val="00E1043E"/>
    <w:rsid w:val="00E109E8"/>
    <w:rsid w:val="00E11235"/>
    <w:rsid w:val="00E11C1A"/>
    <w:rsid w:val="00E13798"/>
    <w:rsid w:val="00E1384F"/>
    <w:rsid w:val="00E13E6B"/>
    <w:rsid w:val="00E14548"/>
    <w:rsid w:val="00E1582D"/>
    <w:rsid w:val="00E163AF"/>
    <w:rsid w:val="00E169A2"/>
    <w:rsid w:val="00E21188"/>
    <w:rsid w:val="00E2194B"/>
    <w:rsid w:val="00E21DD7"/>
    <w:rsid w:val="00E22666"/>
    <w:rsid w:val="00E229DE"/>
    <w:rsid w:val="00E22D97"/>
    <w:rsid w:val="00E234E1"/>
    <w:rsid w:val="00E23626"/>
    <w:rsid w:val="00E247AA"/>
    <w:rsid w:val="00E25BD1"/>
    <w:rsid w:val="00E26478"/>
    <w:rsid w:val="00E26C22"/>
    <w:rsid w:val="00E27550"/>
    <w:rsid w:val="00E277D0"/>
    <w:rsid w:val="00E277F8"/>
    <w:rsid w:val="00E27884"/>
    <w:rsid w:val="00E27A7D"/>
    <w:rsid w:val="00E27D7A"/>
    <w:rsid w:val="00E3055B"/>
    <w:rsid w:val="00E30739"/>
    <w:rsid w:val="00E30CDF"/>
    <w:rsid w:val="00E311E3"/>
    <w:rsid w:val="00E31293"/>
    <w:rsid w:val="00E31A44"/>
    <w:rsid w:val="00E31D2C"/>
    <w:rsid w:val="00E3203A"/>
    <w:rsid w:val="00E32BCA"/>
    <w:rsid w:val="00E339B4"/>
    <w:rsid w:val="00E33E59"/>
    <w:rsid w:val="00E3480C"/>
    <w:rsid w:val="00E34FEF"/>
    <w:rsid w:val="00E35469"/>
    <w:rsid w:val="00E37A44"/>
    <w:rsid w:val="00E37E79"/>
    <w:rsid w:val="00E41556"/>
    <w:rsid w:val="00E41DA8"/>
    <w:rsid w:val="00E42128"/>
    <w:rsid w:val="00E42561"/>
    <w:rsid w:val="00E4405F"/>
    <w:rsid w:val="00E442A0"/>
    <w:rsid w:val="00E44FBB"/>
    <w:rsid w:val="00E46D26"/>
    <w:rsid w:val="00E46F8B"/>
    <w:rsid w:val="00E47776"/>
    <w:rsid w:val="00E47BB0"/>
    <w:rsid w:val="00E47CE2"/>
    <w:rsid w:val="00E5076B"/>
    <w:rsid w:val="00E5089A"/>
    <w:rsid w:val="00E50A19"/>
    <w:rsid w:val="00E513F4"/>
    <w:rsid w:val="00E51B2E"/>
    <w:rsid w:val="00E51B61"/>
    <w:rsid w:val="00E51E6B"/>
    <w:rsid w:val="00E5235F"/>
    <w:rsid w:val="00E53E5D"/>
    <w:rsid w:val="00E54927"/>
    <w:rsid w:val="00E5537E"/>
    <w:rsid w:val="00E5568F"/>
    <w:rsid w:val="00E55F24"/>
    <w:rsid w:val="00E5693F"/>
    <w:rsid w:val="00E56A9E"/>
    <w:rsid w:val="00E56B47"/>
    <w:rsid w:val="00E614BD"/>
    <w:rsid w:val="00E62D8B"/>
    <w:rsid w:val="00E65404"/>
    <w:rsid w:val="00E676D3"/>
    <w:rsid w:val="00E707ED"/>
    <w:rsid w:val="00E71993"/>
    <w:rsid w:val="00E71AD7"/>
    <w:rsid w:val="00E72693"/>
    <w:rsid w:val="00E73062"/>
    <w:rsid w:val="00E73F02"/>
    <w:rsid w:val="00E74261"/>
    <w:rsid w:val="00E74913"/>
    <w:rsid w:val="00E74E57"/>
    <w:rsid w:val="00E76D10"/>
    <w:rsid w:val="00E77EE8"/>
    <w:rsid w:val="00E80425"/>
    <w:rsid w:val="00E8048C"/>
    <w:rsid w:val="00E808FD"/>
    <w:rsid w:val="00E80D46"/>
    <w:rsid w:val="00E819D0"/>
    <w:rsid w:val="00E81F1D"/>
    <w:rsid w:val="00E8229F"/>
    <w:rsid w:val="00E82AEF"/>
    <w:rsid w:val="00E83E26"/>
    <w:rsid w:val="00E841D4"/>
    <w:rsid w:val="00E8512A"/>
    <w:rsid w:val="00E868B2"/>
    <w:rsid w:val="00E86A27"/>
    <w:rsid w:val="00E8705F"/>
    <w:rsid w:val="00E91FC6"/>
    <w:rsid w:val="00E9288C"/>
    <w:rsid w:val="00E93668"/>
    <w:rsid w:val="00E951A4"/>
    <w:rsid w:val="00E95459"/>
    <w:rsid w:val="00E95BE7"/>
    <w:rsid w:val="00E96933"/>
    <w:rsid w:val="00E972D5"/>
    <w:rsid w:val="00EA053A"/>
    <w:rsid w:val="00EA0D0B"/>
    <w:rsid w:val="00EA14F9"/>
    <w:rsid w:val="00EA15FB"/>
    <w:rsid w:val="00EA17AE"/>
    <w:rsid w:val="00EA260C"/>
    <w:rsid w:val="00EA3350"/>
    <w:rsid w:val="00EA3662"/>
    <w:rsid w:val="00EA39F7"/>
    <w:rsid w:val="00EA3C8E"/>
    <w:rsid w:val="00EA470F"/>
    <w:rsid w:val="00EA5839"/>
    <w:rsid w:val="00EA6366"/>
    <w:rsid w:val="00EA661E"/>
    <w:rsid w:val="00EA7157"/>
    <w:rsid w:val="00EB0292"/>
    <w:rsid w:val="00EB0585"/>
    <w:rsid w:val="00EB0D23"/>
    <w:rsid w:val="00EB16DE"/>
    <w:rsid w:val="00EB2EEC"/>
    <w:rsid w:val="00EB3965"/>
    <w:rsid w:val="00EB3EE0"/>
    <w:rsid w:val="00EB45EE"/>
    <w:rsid w:val="00EB463E"/>
    <w:rsid w:val="00EB5039"/>
    <w:rsid w:val="00EB51A9"/>
    <w:rsid w:val="00EB57D8"/>
    <w:rsid w:val="00EB6810"/>
    <w:rsid w:val="00EB6B15"/>
    <w:rsid w:val="00EB6BE1"/>
    <w:rsid w:val="00EB6DF0"/>
    <w:rsid w:val="00EB74D5"/>
    <w:rsid w:val="00EB79A4"/>
    <w:rsid w:val="00EC13FD"/>
    <w:rsid w:val="00EC1BFC"/>
    <w:rsid w:val="00EC1D7E"/>
    <w:rsid w:val="00EC203A"/>
    <w:rsid w:val="00EC2392"/>
    <w:rsid w:val="00EC2845"/>
    <w:rsid w:val="00EC2D31"/>
    <w:rsid w:val="00EC2F75"/>
    <w:rsid w:val="00EC3142"/>
    <w:rsid w:val="00EC3204"/>
    <w:rsid w:val="00EC3C85"/>
    <w:rsid w:val="00EC3F9D"/>
    <w:rsid w:val="00EC4BE2"/>
    <w:rsid w:val="00EC4F57"/>
    <w:rsid w:val="00EC51FB"/>
    <w:rsid w:val="00EC5541"/>
    <w:rsid w:val="00EC5A38"/>
    <w:rsid w:val="00EC6046"/>
    <w:rsid w:val="00EC642A"/>
    <w:rsid w:val="00EC67A6"/>
    <w:rsid w:val="00EC712B"/>
    <w:rsid w:val="00ED0B76"/>
    <w:rsid w:val="00ED0D8C"/>
    <w:rsid w:val="00ED12C6"/>
    <w:rsid w:val="00ED15C0"/>
    <w:rsid w:val="00ED29AE"/>
    <w:rsid w:val="00ED2C74"/>
    <w:rsid w:val="00ED2ED7"/>
    <w:rsid w:val="00ED2FCE"/>
    <w:rsid w:val="00ED31C5"/>
    <w:rsid w:val="00ED3B0F"/>
    <w:rsid w:val="00ED418A"/>
    <w:rsid w:val="00ED4B25"/>
    <w:rsid w:val="00ED5632"/>
    <w:rsid w:val="00ED5CB5"/>
    <w:rsid w:val="00ED5FDC"/>
    <w:rsid w:val="00ED7C0C"/>
    <w:rsid w:val="00ED7CC4"/>
    <w:rsid w:val="00EE0D5F"/>
    <w:rsid w:val="00EE0E26"/>
    <w:rsid w:val="00EE0F0D"/>
    <w:rsid w:val="00EE10F2"/>
    <w:rsid w:val="00EE20CF"/>
    <w:rsid w:val="00EE2567"/>
    <w:rsid w:val="00EE4F27"/>
    <w:rsid w:val="00EE5940"/>
    <w:rsid w:val="00EE6520"/>
    <w:rsid w:val="00EE67CA"/>
    <w:rsid w:val="00EE731D"/>
    <w:rsid w:val="00EF0434"/>
    <w:rsid w:val="00EF0BF1"/>
    <w:rsid w:val="00EF17C6"/>
    <w:rsid w:val="00EF2B39"/>
    <w:rsid w:val="00EF2C83"/>
    <w:rsid w:val="00EF38FC"/>
    <w:rsid w:val="00EF3BA0"/>
    <w:rsid w:val="00EF463B"/>
    <w:rsid w:val="00EF5B28"/>
    <w:rsid w:val="00EF5B59"/>
    <w:rsid w:val="00EF6AC1"/>
    <w:rsid w:val="00EF6BB1"/>
    <w:rsid w:val="00EF7B48"/>
    <w:rsid w:val="00EF7D72"/>
    <w:rsid w:val="00F01D78"/>
    <w:rsid w:val="00F0232A"/>
    <w:rsid w:val="00F03F74"/>
    <w:rsid w:val="00F04E52"/>
    <w:rsid w:val="00F04ECD"/>
    <w:rsid w:val="00F050D0"/>
    <w:rsid w:val="00F07599"/>
    <w:rsid w:val="00F10740"/>
    <w:rsid w:val="00F11A73"/>
    <w:rsid w:val="00F11D22"/>
    <w:rsid w:val="00F11D39"/>
    <w:rsid w:val="00F12687"/>
    <w:rsid w:val="00F13967"/>
    <w:rsid w:val="00F1447E"/>
    <w:rsid w:val="00F149B4"/>
    <w:rsid w:val="00F150C5"/>
    <w:rsid w:val="00F15177"/>
    <w:rsid w:val="00F15594"/>
    <w:rsid w:val="00F157CB"/>
    <w:rsid w:val="00F159DE"/>
    <w:rsid w:val="00F15AE9"/>
    <w:rsid w:val="00F16565"/>
    <w:rsid w:val="00F16932"/>
    <w:rsid w:val="00F16F4C"/>
    <w:rsid w:val="00F17031"/>
    <w:rsid w:val="00F17C40"/>
    <w:rsid w:val="00F17E5D"/>
    <w:rsid w:val="00F17EAC"/>
    <w:rsid w:val="00F209E4"/>
    <w:rsid w:val="00F21334"/>
    <w:rsid w:val="00F21EA7"/>
    <w:rsid w:val="00F229F2"/>
    <w:rsid w:val="00F22E78"/>
    <w:rsid w:val="00F23679"/>
    <w:rsid w:val="00F24BC3"/>
    <w:rsid w:val="00F24E8A"/>
    <w:rsid w:val="00F2504A"/>
    <w:rsid w:val="00F25121"/>
    <w:rsid w:val="00F253FA"/>
    <w:rsid w:val="00F2567F"/>
    <w:rsid w:val="00F2581D"/>
    <w:rsid w:val="00F25B6F"/>
    <w:rsid w:val="00F26C73"/>
    <w:rsid w:val="00F26E57"/>
    <w:rsid w:val="00F271EA"/>
    <w:rsid w:val="00F2739E"/>
    <w:rsid w:val="00F2777A"/>
    <w:rsid w:val="00F30352"/>
    <w:rsid w:val="00F30606"/>
    <w:rsid w:val="00F30ED5"/>
    <w:rsid w:val="00F3193B"/>
    <w:rsid w:val="00F342AF"/>
    <w:rsid w:val="00F35109"/>
    <w:rsid w:val="00F35355"/>
    <w:rsid w:val="00F35BF5"/>
    <w:rsid w:val="00F37D7B"/>
    <w:rsid w:val="00F417D1"/>
    <w:rsid w:val="00F41A49"/>
    <w:rsid w:val="00F4229C"/>
    <w:rsid w:val="00F42476"/>
    <w:rsid w:val="00F42AAE"/>
    <w:rsid w:val="00F42C3D"/>
    <w:rsid w:val="00F42C75"/>
    <w:rsid w:val="00F43174"/>
    <w:rsid w:val="00F43447"/>
    <w:rsid w:val="00F437B3"/>
    <w:rsid w:val="00F44616"/>
    <w:rsid w:val="00F44D54"/>
    <w:rsid w:val="00F45E65"/>
    <w:rsid w:val="00F46878"/>
    <w:rsid w:val="00F46DE3"/>
    <w:rsid w:val="00F516B3"/>
    <w:rsid w:val="00F516C0"/>
    <w:rsid w:val="00F51864"/>
    <w:rsid w:val="00F52393"/>
    <w:rsid w:val="00F523C1"/>
    <w:rsid w:val="00F52DA0"/>
    <w:rsid w:val="00F544D0"/>
    <w:rsid w:val="00F553EB"/>
    <w:rsid w:val="00F55415"/>
    <w:rsid w:val="00F55B7B"/>
    <w:rsid w:val="00F56903"/>
    <w:rsid w:val="00F576EF"/>
    <w:rsid w:val="00F57F45"/>
    <w:rsid w:val="00F62214"/>
    <w:rsid w:val="00F62540"/>
    <w:rsid w:val="00F63232"/>
    <w:rsid w:val="00F633AD"/>
    <w:rsid w:val="00F635C9"/>
    <w:rsid w:val="00F63D53"/>
    <w:rsid w:val="00F63FBB"/>
    <w:rsid w:val="00F641BD"/>
    <w:rsid w:val="00F65061"/>
    <w:rsid w:val="00F65360"/>
    <w:rsid w:val="00F65B26"/>
    <w:rsid w:val="00F673EC"/>
    <w:rsid w:val="00F700EA"/>
    <w:rsid w:val="00F702AF"/>
    <w:rsid w:val="00F702C8"/>
    <w:rsid w:val="00F70990"/>
    <w:rsid w:val="00F70D86"/>
    <w:rsid w:val="00F70E78"/>
    <w:rsid w:val="00F71231"/>
    <w:rsid w:val="00F72105"/>
    <w:rsid w:val="00F722B0"/>
    <w:rsid w:val="00F7243B"/>
    <w:rsid w:val="00F733DB"/>
    <w:rsid w:val="00F734AF"/>
    <w:rsid w:val="00F744D0"/>
    <w:rsid w:val="00F74D65"/>
    <w:rsid w:val="00F76035"/>
    <w:rsid w:val="00F763FC"/>
    <w:rsid w:val="00F77F40"/>
    <w:rsid w:val="00F8055A"/>
    <w:rsid w:val="00F81854"/>
    <w:rsid w:val="00F81891"/>
    <w:rsid w:val="00F82D59"/>
    <w:rsid w:val="00F8636C"/>
    <w:rsid w:val="00F87D8C"/>
    <w:rsid w:val="00F9001E"/>
    <w:rsid w:val="00F901AB"/>
    <w:rsid w:val="00F903F1"/>
    <w:rsid w:val="00F90CEA"/>
    <w:rsid w:val="00F9106A"/>
    <w:rsid w:val="00F91500"/>
    <w:rsid w:val="00F91F6C"/>
    <w:rsid w:val="00F92978"/>
    <w:rsid w:val="00F92B50"/>
    <w:rsid w:val="00F931DA"/>
    <w:rsid w:val="00F93284"/>
    <w:rsid w:val="00F937AB"/>
    <w:rsid w:val="00F93CB6"/>
    <w:rsid w:val="00F94BEF"/>
    <w:rsid w:val="00F94F55"/>
    <w:rsid w:val="00F95CB1"/>
    <w:rsid w:val="00F97728"/>
    <w:rsid w:val="00F97C16"/>
    <w:rsid w:val="00FA1020"/>
    <w:rsid w:val="00FA2699"/>
    <w:rsid w:val="00FA2862"/>
    <w:rsid w:val="00FA32DC"/>
    <w:rsid w:val="00FA39CE"/>
    <w:rsid w:val="00FA47AC"/>
    <w:rsid w:val="00FA5FF8"/>
    <w:rsid w:val="00FA6220"/>
    <w:rsid w:val="00FA6C06"/>
    <w:rsid w:val="00FA73B4"/>
    <w:rsid w:val="00FA767E"/>
    <w:rsid w:val="00FA79F7"/>
    <w:rsid w:val="00FA7CEF"/>
    <w:rsid w:val="00FA7FA1"/>
    <w:rsid w:val="00FB0016"/>
    <w:rsid w:val="00FB10A2"/>
    <w:rsid w:val="00FB289C"/>
    <w:rsid w:val="00FB2906"/>
    <w:rsid w:val="00FB2D03"/>
    <w:rsid w:val="00FB4222"/>
    <w:rsid w:val="00FB45D6"/>
    <w:rsid w:val="00FB567C"/>
    <w:rsid w:val="00FB6E8E"/>
    <w:rsid w:val="00FB74EA"/>
    <w:rsid w:val="00FC0DFC"/>
    <w:rsid w:val="00FC21AC"/>
    <w:rsid w:val="00FC281F"/>
    <w:rsid w:val="00FC4423"/>
    <w:rsid w:val="00FC4788"/>
    <w:rsid w:val="00FC4A0D"/>
    <w:rsid w:val="00FC6092"/>
    <w:rsid w:val="00FC6FDE"/>
    <w:rsid w:val="00FC751D"/>
    <w:rsid w:val="00FC774B"/>
    <w:rsid w:val="00FD038F"/>
    <w:rsid w:val="00FD1374"/>
    <w:rsid w:val="00FD1758"/>
    <w:rsid w:val="00FD189A"/>
    <w:rsid w:val="00FD19EB"/>
    <w:rsid w:val="00FD1CF8"/>
    <w:rsid w:val="00FD1F71"/>
    <w:rsid w:val="00FD21AB"/>
    <w:rsid w:val="00FD389D"/>
    <w:rsid w:val="00FD3E9C"/>
    <w:rsid w:val="00FD5B6C"/>
    <w:rsid w:val="00FD5C18"/>
    <w:rsid w:val="00FD5C80"/>
    <w:rsid w:val="00FD6142"/>
    <w:rsid w:val="00FD6176"/>
    <w:rsid w:val="00FD73D2"/>
    <w:rsid w:val="00FE0B72"/>
    <w:rsid w:val="00FE0CE4"/>
    <w:rsid w:val="00FE11EE"/>
    <w:rsid w:val="00FE1600"/>
    <w:rsid w:val="00FE26B1"/>
    <w:rsid w:val="00FE43D4"/>
    <w:rsid w:val="00FE4648"/>
    <w:rsid w:val="00FE53E8"/>
    <w:rsid w:val="00FE5851"/>
    <w:rsid w:val="00FE5BC3"/>
    <w:rsid w:val="00FE623C"/>
    <w:rsid w:val="00FE6480"/>
    <w:rsid w:val="00FE6E36"/>
    <w:rsid w:val="00FE7284"/>
    <w:rsid w:val="00FE72BC"/>
    <w:rsid w:val="00FF02C8"/>
    <w:rsid w:val="00FF06FE"/>
    <w:rsid w:val="00FF0A78"/>
    <w:rsid w:val="00FF1345"/>
    <w:rsid w:val="00FF1472"/>
    <w:rsid w:val="00FF244F"/>
    <w:rsid w:val="00FF31C4"/>
    <w:rsid w:val="00FF3723"/>
    <w:rsid w:val="00FF3AAD"/>
    <w:rsid w:val="00FF3D7D"/>
    <w:rsid w:val="00FF49A7"/>
    <w:rsid w:val="00FF49BE"/>
    <w:rsid w:val="00FF4E78"/>
    <w:rsid w:val="00FF61BB"/>
    <w:rsid w:val="00FF636A"/>
    <w:rsid w:val="00FF6534"/>
    <w:rsid w:val="00FF672C"/>
    <w:rsid w:val="00FF6E82"/>
    <w:rsid w:val="00FF7C2B"/>
    <w:rsid w:val="00FF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312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64E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12B4"/>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E4CDA"/>
    <w:pPr>
      <w:ind w:left="720"/>
      <w:contextualSpacing/>
    </w:pPr>
  </w:style>
  <w:style w:type="paragraph" w:styleId="Notedebasdepage">
    <w:name w:val="footnote text"/>
    <w:basedOn w:val="Normal"/>
    <w:link w:val="NotedebasdepageCar"/>
    <w:uiPriority w:val="99"/>
    <w:semiHidden/>
    <w:unhideWhenUsed/>
    <w:rsid w:val="00C14B6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4B67"/>
    <w:rPr>
      <w:sz w:val="20"/>
      <w:szCs w:val="20"/>
    </w:rPr>
  </w:style>
  <w:style w:type="character" w:styleId="Appelnotedebasdep">
    <w:name w:val="footnote reference"/>
    <w:basedOn w:val="Policepardfaut"/>
    <w:uiPriority w:val="99"/>
    <w:semiHidden/>
    <w:unhideWhenUsed/>
    <w:rsid w:val="00C14B67"/>
    <w:rPr>
      <w:vertAlign w:val="superscript"/>
    </w:rPr>
  </w:style>
  <w:style w:type="paragraph" w:styleId="En-tte">
    <w:name w:val="header"/>
    <w:basedOn w:val="Normal"/>
    <w:link w:val="En-tteCar"/>
    <w:uiPriority w:val="99"/>
    <w:unhideWhenUsed/>
    <w:rsid w:val="00721505"/>
    <w:pPr>
      <w:tabs>
        <w:tab w:val="center" w:pos="4703"/>
        <w:tab w:val="right" w:pos="9406"/>
      </w:tabs>
      <w:spacing w:after="0" w:line="240" w:lineRule="auto"/>
    </w:pPr>
  </w:style>
  <w:style w:type="character" w:customStyle="1" w:styleId="En-tteCar">
    <w:name w:val="En-tête Car"/>
    <w:basedOn w:val="Policepardfaut"/>
    <w:link w:val="En-tte"/>
    <w:uiPriority w:val="99"/>
    <w:rsid w:val="00721505"/>
  </w:style>
  <w:style w:type="paragraph" w:styleId="Pieddepage">
    <w:name w:val="footer"/>
    <w:basedOn w:val="Normal"/>
    <w:link w:val="PieddepageCar"/>
    <w:uiPriority w:val="99"/>
    <w:unhideWhenUsed/>
    <w:rsid w:val="0072150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21505"/>
  </w:style>
  <w:style w:type="character" w:styleId="Lienhypertexte">
    <w:name w:val="Hyperlink"/>
    <w:basedOn w:val="Policepardfaut"/>
    <w:uiPriority w:val="99"/>
    <w:unhideWhenUsed/>
    <w:rsid w:val="00AD6676"/>
    <w:rPr>
      <w:color w:val="0000FF" w:themeColor="hyperlink"/>
      <w:u w:val="single"/>
    </w:rPr>
  </w:style>
  <w:style w:type="character" w:customStyle="1" w:styleId="Titre2Car">
    <w:name w:val="Titre 2 Car"/>
    <w:basedOn w:val="Policepardfaut"/>
    <w:link w:val="Titre2"/>
    <w:uiPriority w:val="9"/>
    <w:rsid w:val="00064EE1"/>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A86C5D"/>
    <w:rPr>
      <w:sz w:val="16"/>
      <w:szCs w:val="16"/>
    </w:rPr>
  </w:style>
  <w:style w:type="paragraph" w:styleId="Commentaire">
    <w:name w:val="annotation text"/>
    <w:basedOn w:val="Normal"/>
    <w:link w:val="CommentaireCar"/>
    <w:uiPriority w:val="99"/>
    <w:semiHidden/>
    <w:unhideWhenUsed/>
    <w:rsid w:val="00A86C5D"/>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CommentaireCar">
    <w:name w:val="Commentaire Car"/>
    <w:basedOn w:val="Policepardfaut"/>
    <w:link w:val="Commentaire"/>
    <w:uiPriority w:val="99"/>
    <w:semiHidden/>
    <w:rsid w:val="00A86C5D"/>
    <w:rPr>
      <w:rFonts w:ascii="Times New Roman" w:eastAsia="Times New Roman" w:hAnsi="Times New Roman" w:cs="Times New Roman"/>
      <w:sz w:val="20"/>
      <w:szCs w:val="20"/>
      <w:lang w:bidi="en-US"/>
    </w:rPr>
  </w:style>
  <w:style w:type="paragraph" w:styleId="Textedebulles">
    <w:name w:val="Balloon Text"/>
    <w:basedOn w:val="Normal"/>
    <w:link w:val="TextedebullesCar"/>
    <w:uiPriority w:val="99"/>
    <w:semiHidden/>
    <w:unhideWhenUsed/>
    <w:rsid w:val="00A86C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6C5D"/>
    <w:rPr>
      <w:rFonts w:ascii="Tahoma" w:hAnsi="Tahoma" w:cs="Tahoma"/>
      <w:sz w:val="16"/>
      <w:szCs w:val="16"/>
    </w:rPr>
  </w:style>
  <w:style w:type="paragraph" w:styleId="Lgende">
    <w:name w:val="caption"/>
    <w:basedOn w:val="Normal"/>
    <w:next w:val="Normal"/>
    <w:uiPriority w:val="35"/>
    <w:unhideWhenUsed/>
    <w:qFormat/>
    <w:rsid w:val="003C3F67"/>
    <w:pPr>
      <w:spacing w:line="240" w:lineRule="auto"/>
    </w:pPr>
    <w:rPr>
      <w:b/>
      <w:bCs/>
      <w:color w:val="4F81BD" w:themeColor="accent1"/>
      <w:sz w:val="18"/>
      <w:szCs w:val="18"/>
    </w:rPr>
  </w:style>
  <w:style w:type="table" w:styleId="Grilledutableau">
    <w:name w:val="Table Grid"/>
    <w:basedOn w:val="TableauNormal"/>
    <w:uiPriority w:val="59"/>
    <w:rsid w:val="00EF3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E22D97"/>
    <w:pPr>
      <w:widowControl/>
      <w:autoSpaceDE/>
      <w:autoSpaceDN/>
      <w:spacing w:after="200"/>
    </w:pPr>
    <w:rPr>
      <w:rFonts w:asciiTheme="minorHAnsi" w:eastAsiaTheme="minorHAnsi" w:hAnsiTheme="minorHAnsi" w:cstheme="minorBidi"/>
      <w:b/>
      <w:bCs/>
      <w:lang w:bidi="ar-SA"/>
    </w:rPr>
  </w:style>
  <w:style w:type="character" w:customStyle="1" w:styleId="ObjetducommentaireCar">
    <w:name w:val="Objet du commentaire Car"/>
    <w:basedOn w:val="CommentaireCar"/>
    <w:link w:val="Objetducommentaire"/>
    <w:uiPriority w:val="99"/>
    <w:semiHidden/>
    <w:rsid w:val="00E22D97"/>
    <w:rPr>
      <w:rFonts w:ascii="Times New Roman" w:eastAsia="Times New Roman" w:hAnsi="Times New Roman" w:cs="Times New Roman"/>
      <w:b/>
      <w:b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312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64E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12B4"/>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E4CDA"/>
    <w:pPr>
      <w:ind w:left="720"/>
      <w:contextualSpacing/>
    </w:pPr>
  </w:style>
  <w:style w:type="paragraph" w:styleId="Notedebasdepage">
    <w:name w:val="footnote text"/>
    <w:basedOn w:val="Normal"/>
    <w:link w:val="NotedebasdepageCar"/>
    <w:uiPriority w:val="99"/>
    <w:semiHidden/>
    <w:unhideWhenUsed/>
    <w:rsid w:val="00C14B6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4B67"/>
    <w:rPr>
      <w:sz w:val="20"/>
      <w:szCs w:val="20"/>
    </w:rPr>
  </w:style>
  <w:style w:type="character" w:styleId="Appelnotedebasdep">
    <w:name w:val="footnote reference"/>
    <w:basedOn w:val="Policepardfaut"/>
    <w:uiPriority w:val="99"/>
    <w:semiHidden/>
    <w:unhideWhenUsed/>
    <w:rsid w:val="00C14B67"/>
    <w:rPr>
      <w:vertAlign w:val="superscript"/>
    </w:rPr>
  </w:style>
  <w:style w:type="paragraph" w:styleId="En-tte">
    <w:name w:val="header"/>
    <w:basedOn w:val="Normal"/>
    <w:link w:val="En-tteCar"/>
    <w:uiPriority w:val="99"/>
    <w:unhideWhenUsed/>
    <w:rsid w:val="00721505"/>
    <w:pPr>
      <w:tabs>
        <w:tab w:val="center" w:pos="4703"/>
        <w:tab w:val="right" w:pos="9406"/>
      </w:tabs>
      <w:spacing w:after="0" w:line="240" w:lineRule="auto"/>
    </w:pPr>
  </w:style>
  <w:style w:type="character" w:customStyle="1" w:styleId="En-tteCar">
    <w:name w:val="En-tête Car"/>
    <w:basedOn w:val="Policepardfaut"/>
    <w:link w:val="En-tte"/>
    <w:uiPriority w:val="99"/>
    <w:rsid w:val="00721505"/>
  </w:style>
  <w:style w:type="paragraph" w:styleId="Pieddepage">
    <w:name w:val="footer"/>
    <w:basedOn w:val="Normal"/>
    <w:link w:val="PieddepageCar"/>
    <w:uiPriority w:val="99"/>
    <w:unhideWhenUsed/>
    <w:rsid w:val="0072150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21505"/>
  </w:style>
  <w:style w:type="character" w:styleId="Lienhypertexte">
    <w:name w:val="Hyperlink"/>
    <w:basedOn w:val="Policepardfaut"/>
    <w:uiPriority w:val="99"/>
    <w:unhideWhenUsed/>
    <w:rsid w:val="00AD6676"/>
    <w:rPr>
      <w:color w:val="0000FF" w:themeColor="hyperlink"/>
      <w:u w:val="single"/>
    </w:rPr>
  </w:style>
  <w:style w:type="character" w:customStyle="1" w:styleId="Titre2Car">
    <w:name w:val="Titre 2 Car"/>
    <w:basedOn w:val="Policepardfaut"/>
    <w:link w:val="Titre2"/>
    <w:uiPriority w:val="9"/>
    <w:rsid w:val="00064EE1"/>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A86C5D"/>
    <w:rPr>
      <w:sz w:val="16"/>
      <w:szCs w:val="16"/>
    </w:rPr>
  </w:style>
  <w:style w:type="paragraph" w:styleId="Commentaire">
    <w:name w:val="annotation text"/>
    <w:basedOn w:val="Normal"/>
    <w:link w:val="CommentaireCar"/>
    <w:uiPriority w:val="99"/>
    <w:semiHidden/>
    <w:unhideWhenUsed/>
    <w:rsid w:val="00A86C5D"/>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CommentaireCar">
    <w:name w:val="Commentaire Car"/>
    <w:basedOn w:val="Policepardfaut"/>
    <w:link w:val="Commentaire"/>
    <w:uiPriority w:val="99"/>
    <w:semiHidden/>
    <w:rsid w:val="00A86C5D"/>
    <w:rPr>
      <w:rFonts w:ascii="Times New Roman" w:eastAsia="Times New Roman" w:hAnsi="Times New Roman" w:cs="Times New Roman"/>
      <w:sz w:val="20"/>
      <w:szCs w:val="20"/>
      <w:lang w:bidi="en-US"/>
    </w:rPr>
  </w:style>
  <w:style w:type="paragraph" w:styleId="Textedebulles">
    <w:name w:val="Balloon Text"/>
    <w:basedOn w:val="Normal"/>
    <w:link w:val="TextedebullesCar"/>
    <w:uiPriority w:val="99"/>
    <w:semiHidden/>
    <w:unhideWhenUsed/>
    <w:rsid w:val="00A86C5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6C5D"/>
    <w:rPr>
      <w:rFonts w:ascii="Tahoma" w:hAnsi="Tahoma" w:cs="Tahoma"/>
      <w:sz w:val="16"/>
      <w:szCs w:val="16"/>
    </w:rPr>
  </w:style>
  <w:style w:type="paragraph" w:styleId="Lgende">
    <w:name w:val="caption"/>
    <w:basedOn w:val="Normal"/>
    <w:next w:val="Normal"/>
    <w:uiPriority w:val="35"/>
    <w:unhideWhenUsed/>
    <w:qFormat/>
    <w:rsid w:val="003C3F67"/>
    <w:pPr>
      <w:spacing w:line="240" w:lineRule="auto"/>
    </w:pPr>
    <w:rPr>
      <w:b/>
      <w:bCs/>
      <w:color w:val="4F81BD" w:themeColor="accent1"/>
      <w:sz w:val="18"/>
      <w:szCs w:val="18"/>
    </w:rPr>
  </w:style>
  <w:style w:type="table" w:styleId="Grilledutableau">
    <w:name w:val="Table Grid"/>
    <w:basedOn w:val="TableauNormal"/>
    <w:uiPriority w:val="59"/>
    <w:rsid w:val="00EF3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E22D97"/>
    <w:pPr>
      <w:widowControl/>
      <w:autoSpaceDE/>
      <w:autoSpaceDN/>
      <w:spacing w:after="200"/>
    </w:pPr>
    <w:rPr>
      <w:rFonts w:asciiTheme="minorHAnsi" w:eastAsiaTheme="minorHAnsi" w:hAnsiTheme="minorHAnsi" w:cstheme="minorBidi"/>
      <w:b/>
      <w:bCs/>
      <w:lang w:bidi="ar-SA"/>
    </w:rPr>
  </w:style>
  <w:style w:type="character" w:customStyle="1" w:styleId="ObjetducommentaireCar">
    <w:name w:val="Objet du commentaire Car"/>
    <w:basedOn w:val="CommentaireCar"/>
    <w:link w:val="Objetducommentaire"/>
    <w:uiPriority w:val="99"/>
    <w:semiHidden/>
    <w:rsid w:val="00E22D97"/>
    <w:rPr>
      <w:rFonts w:ascii="Times New Roman" w:eastAsia="Times New Roman" w:hAnsi="Times New Roman" w:cs="Times New Roman"/>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79010">
      <w:bodyDiv w:val="1"/>
      <w:marLeft w:val="0"/>
      <w:marRight w:val="0"/>
      <w:marTop w:val="0"/>
      <w:marBottom w:val="0"/>
      <w:divBdr>
        <w:top w:val="none" w:sz="0" w:space="0" w:color="auto"/>
        <w:left w:val="none" w:sz="0" w:space="0" w:color="auto"/>
        <w:bottom w:val="none" w:sz="0" w:space="0" w:color="auto"/>
        <w:right w:val="none" w:sz="0" w:space="0" w:color="auto"/>
      </w:divBdr>
      <w:divsChild>
        <w:div w:id="1272392423">
          <w:marLeft w:val="480"/>
          <w:marRight w:val="0"/>
          <w:marTop w:val="0"/>
          <w:marBottom w:val="0"/>
          <w:divBdr>
            <w:top w:val="none" w:sz="0" w:space="0" w:color="auto"/>
            <w:left w:val="none" w:sz="0" w:space="0" w:color="auto"/>
            <w:bottom w:val="none" w:sz="0" w:space="0" w:color="auto"/>
            <w:right w:val="none" w:sz="0" w:space="0" w:color="auto"/>
          </w:divBdr>
          <w:divsChild>
            <w:div w:id="19808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365">
      <w:bodyDiv w:val="1"/>
      <w:marLeft w:val="0"/>
      <w:marRight w:val="0"/>
      <w:marTop w:val="0"/>
      <w:marBottom w:val="0"/>
      <w:divBdr>
        <w:top w:val="none" w:sz="0" w:space="0" w:color="auto"/>
        <w:left w:val="none" w:sz="0" w:space="0" w:color="auto"/>
        <w:bottom w:val="none" w:sz="0" w:space="0" w:color="auto"/>
        <w:right w:val="none" w:sz="0" w:space="0" w:color="auto"/>
      </w:divBdr>
      <w:divsChild>
        <w:div w:id="132335254">
          <w:marLeft w:val="480"/>
          <w:marRight w:val="0"/>
          <w:marTop w:val="0"/>
          <w:marBottom w:val="0"/>
          <w:divBdr>
            <w:top w:val="none" w:sz="0" w:space="0" w:color="auto"/>
            <w:left w:val="none" w:sz="0" w:space="0" w:color="auto"/>
            <w:bottom w:val="none" w:sz="0" w:space="0" w:color="auto"/>
            <w:right w:val="none" w:sz="0" w:space="0" w:color="auto"/>
          </w:divBdr>
          <w:divsChild>
            <w:div w:id="7914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6743">
      <w:bodyDiv w:val="1"/>
      <w:marLeft w:val="0"/>
      <w:marRight w:val="0"/>
      <w:marTop w:val="0"/>
      <w:marBottom w:val="0"/>
      <w:divBdr>
        <w:top w:val="none" w:sz="0" w:space="0" w:color="auto"/>
        <w:left w:val="none" w:sz="0" w:space="0" w:color="auto"/>
        <w:bottom w:val="none" w:sz="0" w:space="0" w:color="auto"/>
        <w:right w:val="none" w:sz="0" w:space="0" w:color="auto"/>
      </w:divBdr>
      <w:divsChild>
        <w:div w:id="909727877">
          <w:marLeft w:val="480"/>
          <w:marRight w:val="0"/>
          <w:marTop w:val="0"/>
          <w:marBottom w:val="0"/>
          <w:divBdr>
            <w:top w:val="none" w:sz="0" w:space="0" w:color="auto"/>
            <w:left w:val="none" w:sz="0" w:space="0" w:color="auto"/>
            <w:bottom w:val="none" w:sz="0" w:space="0" w:color="auto"/>
            <w:right w:val="none" w:sz="0" w:space="0" w:color="auto"/>
          </w:divBdr>
          <w:divsChild>
            <w:div w:id="19273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1739">
      <w:bodyDiv w:val="1"/>
      <w:marLeft w:val="0"/>
      <w:marRight w:val="0"/>
      <w:marTop w:val="0"/>
      <w:marBottom w:val="0"/>
      <w:divBdr>
        <w:top w:val="none" w:sz="0" w:space="0" w:color="auto"/>
        <w:left w:val="none" w:sz="0" w:space="0" w:color="auto"/>
        <w:bottom w:val="none" w:sz="0" w:space="0" w:color="auto"/>
        <w:right w:val="none" w:sz="0" w:space="0" w:color="auto"/>
      </w:divBdr>
      <w:divsChild>
        <w:div w:id="1789929995">
          <w:marLeft w:val="480"/>
          <w:marRight w:val="0"/>
          <w:marTop w:val="0"/>
          <w:marBottom w:val="0"/>
          <w:divBdr>
            <w:top w:val="none" w:sz="0" w:space="0" w:color="auto"/>
            <w:left w:val="none" w:sz="0" w:space="0" w:color="auto"/>
            <w:bottom w:val="none" w:sz="0" w:space="0" w:color="auto"/>
            <w:right w:val="none" w:sz="0" w:space="0" w:color="auto"/>
          </w:divBdr>
          <w:divsChild>
            <w:div w:id="6681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89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810">
          <w:marLeft w:val="480"/>
          <w:marRight w:val="0"/>
          <w:marTop w:val="0"/>
          <w:marBottom w:val="0"/>
          <w:divBdr>
            <w:top w:val="none" w:sz="0" w:space="0" w:color="auto"/>
            <w:left w:val="none" w:sz="0" w:space="0" w:color="auto"/>
            <w:bottom w:val="none" w:sz="0" w:space="0" w:color="auto"/>
            <w:right w:val="none" w:sz="0" w:space="0" w:color="auto"/>
          </w:divBdr>
          <w:divsChild>
            <w:div w:id="10345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343">
      <w:bodyDiv w:val="1"/>
      <w:marLeft w:val="0"/>
      <w:marRight w:val="0"/>
      <w:marTop w:val="0"/>
      <w:marBottom w:val="0"/>
      <w:divBdr>
        <w:top w:val="none" w:sz="0" w:space="0" w:color="auto"/>
        <w:left w:val="none" w:sz="0" w:space="0" w:color="auto"/>
        <w:bottom w:val="none" w:sz="0" w:space="0" w:color="auto"/>
        <w:right w:val="none" w:sz="0" w:space="0" w:color="auto"/>
      </w:divBdr>
      <w:divsChild>
        <w:div w:id="1996254002">
          <w:marLeft w:val="480"/>
          <w:marRight w:val="0"/>
          <w:marTop w:val="0"/>
          <w:marBottom w:val="0"/>
          <w:divBdr>
            <w:top w:val="none" w:sz="0" w:space="0" w:color="auto"/>
            <w:left w:val="none" w:sz="0" w:space="0" w:color="auto"/>
            <w:bottom w:val="none" w:sz="0" w:space="0" w:color="auto"/>
            <w:right w:val="none" w:sz="0" w:space="0" w:color="auto"/>
          </w:divBdr>
          <w:divsChild>
            <w:div w:id="832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6839">
      <w:bodyDiv w:val="1"/>
      <w:marLeft w:val="0"/>
      <w:marRight w:val="0"/>
      <w:marTop w:val="0"/>
      <w:marBottom w:val="0"/>
      <w:divBdr>
        <w:top w:val="none" w:sz="0" w:space="0" w:color="auto"/>
        <w:left w:val="none" w:sz="0" w:space="0" w:color="auto"/>
        <w:bottom w:val="none" w:sz="0" w:space="0" w:color="auto"/>
        <w:right w:val="none" w:sz="0" w:space="0" w:color="auto"/>
      </w:divBdr>
      <w:divsChild>
        <w:div w:id="1142889764">
          <w:marLeft w:val="480"/>
          <w:marRight w:val="0"/>
          <w:marTop w:val="0"/>
          <w:marBottom w:val="0"/>
          <w:divBdr>
            <w:top w:val="none" w:sz="0" w:space="0" w:color="auto"/>
            <w:left w:val="none" w:sz="0" w:space="0" w:color="auto"/>
            <w:bottom w:val="none" w:sz="0" w:space="0" w:color="auto"/>
            <w:right w:val="none" w:sz="0" w:space="0" w:color="auto"/>
          </w:divBdr>
          <w:divsChild>
            <w:div w:id="13787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0377">
      <w:bodyDiv w:val="1"/>
      <w:marLeft w:val="0"/>
      <w:marRight w:val="0"/>
      <w:marTop w:val="0"/>
      <w:marBottom w:val="0"/>
      <w:divBdr>
        <w:top w:val="none" w:sz="0" w:space="0" w:color="auto"/>
        <w:left w:val="none" w:sz="0" w:space="0" w:color="auto"/>
        <w:bottom w:val="none" w:sz="0" w:space="0" w:color="auto"/>
        <w:right w:val="none" w:sz="0" w:space="0" w:color="auto"/>
      </w:divBdr>
      <w:divsChild>
        <w:div w:id="1625186238">
          <w:marLeft w:val="480"/>
          <w:marRight w:val="0"/>
          <w:marTop w:val="0"/>
          <w:marBottom w:val="0"/>
          <w:divBdr>
            <w:top w:val="none" w:sz="0" w:space="0" w:color="auto"/>
            <w:left w:val="none" w:sz="0" w:space="0" w:color="auto"/>
            <w:bottom w:val="none" w:sz="0" w:space="0" w:color="auto"/>
            <w:right w:val="none" w:sz="0" w:space="0" w:color="auto"/>
          </w:divBdr>
          <w:divsChild>
            <w:div w:id="19854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3279">
      <w:bodyDiv w:val="1"/>
      <w:marLeft w:val="0"/>
      <w:marRight w:val="0"/>
      <w:marTop w:val="0"/>
      <w:marBottom w:val="0"/>
      <w:divBdr>
        <w:top w:val="none" w:sz="0" w:space="0" w:color="auto"/>
        <w:left w:val="none" w:sz="0" w:space="0" w:color="auto"/>
        <w:bottom w:val="none" w:sz="0" w:space="0" w:color="auto"/>
        <w:right w:val="none" w:sz="0" w:space="0" w:color="auto"/>
      </w:divBdr>
      <w:divsChild>
        <w:div w:id="1963684192">
          <w:marLeft w:val="480"/>
          <w:marRight w:val="0"/>
          <w:marTop w:val="0"/>
          <w:marBottom w:val="0"/>
          <w:divBdr>
            <w:top w:val="none" w:sz="0" w:space="0" w:color="auto"/>
            <w:left w:val="none" w:sz="0" w:space="0" w:color="auto"/>
            <w:bottom w:val="none" w:sz="0" w:space="0" w:color="auto"/>
            <w:right w:val="none" w:sz="0" w:space="0" w:color="auto"/>
          </w:divBdr>
          <w:divsChild>
            <w:div w:id="10567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256">
      <w:bodyDiv w:val="1"/>
      <w:marLeft w:val="0"/>
      <w:marRight w:val="0"/>
      <w:marTop w:val="0"/>
      <w:marBottom w:val="0"/>
      <w:divBdr>
        <w:top w:val="none" w:sz="0" w:space="0" w:color="auto"/>
        <w:left w:val="none" w:sz="0" w:space="0" w:color="auto"/>
        <w:bottom w:val="none" w:sz="0" w:space="0" w:color="auto"/>
        <w:right w:val="none" w:sz="0" w:space="0" w:color="auto"/>
      </w:divBdr>
    </w:div>
    <w:div w:id="546377004">
      <w:bodyDiv w:val="1"/>
      <w:marLeft w:val="0"/>
      <w:marRight w:val="0"/>
      <w:marTop w:val="0"/>
      <w:marBottom w:val="0"/>
      <w:divBdr>
        <w:top w:val="none" w:sz="0" w:space="0" w:color="auto"/>
        <w:left w:val="none" w:sz="0" w:space="0" w:color="auto"/>
        <w:bottom w:val="none" w:sz="0" w:space="0" w:color="auto"/>
        <w:right w:val="none" w:sz="0" w:space="0" w:color="auto"/>
      </w:divBdr>
      <w:divsChild>
        <w:div w:id="509635893">
          <w:marLeft w:val="480"/>
          <w:marRight w:val="0"/>
          <w:marTop w:val="0"/>
          <w:marBottom w:val="0"/>
          <w:divBdr>
            <w:top w:val="none" w:sz="0" w:space="0" w:color="auto"/>
            <w:left w:val="none" w:sz="0" w:space="0" w:color="auto"/>
            <w:bottom w:val="none" w:sz="0" w:space="0" w:color="auto"/>
            <w:right w:val="none" w:sz="0" w:space="0" w:color="auto"/>
          </w:divBdr>
          <w:divsChild>
            <w:div w:id="7408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0686">
      <w:bodyDiv w:val="1"/>
      <w:marLeft w:val="0"/>
      <w:marRight w:val="0"/>
      <w:marTop w:val="0"/>
      <w:marBottom w:val="0"/>
      <w:divBdr>
        <w:top w:val="none" w:sz="0" w:space="0" w:color="auto"/>
        <w:left w:val="none" w:sz="0" w:space="0" w:color="auto"/>
        <w:bottom w:val="none" w:sz="0" w:space="0" w:color="auto"/>
        <w:right w:val="none" w:sz="0" w:space="0" w:color="auto"/>
      </w:divBdr>
      <w:divsChild>
        <w:div w:id="958726612">
          <w:marLeft w:val="480"/>
          <w:marRight w:val="0"/>
          <w:marTop w:val="0"/>
          <w:marBottom w:val="0"/>
          <w:divBdr>
            <w:top w:val="none" w:sz="0" w:space="0" w:color="auto"/>
            <w:left w:val="none" w:sz="0" w:space="0" w:color="auto"/>
            <w:bottom w:val="none" w:sz="0" w:space="0" w:color="auto"/>
            <w:right w:val="none" w:sz="0" w:space="0" w:color="auto"/>
          </w:divBdr>
          <w:divsChild>
            <w:div w:id="17150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0075">
      <w:bodyDiv w:val="1"/>
      <w:marLeft w:val="0"/>
      <w:marRight w:val="0"/>
      <w:marTop w:val="0"/>
      <w:marBottom w:val="0"/>
      <w:divBdr>
        <w:top w:val="none" w:sz="0" w:space="0" w:color="auto"/>
        <w:left w:val="none" w:sz="0" w:space="0" w:color="auto"/>
        <w:bottom w:val="none" w:sz="0" w:space="0" w:color="auto"/>
        <w:right w:val="none" w:sz="0" w:space="0" w:color="auto"/>
      </w:divBdr>
      <w:divsChild>
        <w:div w:id="1097748607">
          <w:marLeft w:val="480"/>
          <w:marRight w:val="0"/>
          <w:marTop w:val="0"/>
          <w:marBottom w:val="0"/>
          <w:divBdr>
            <w:top w:val="none" w:sz="0" w:space="0" w:color="auto"/>
            <w:left w:val="none" w:sz="0" w:space="0" w:color="auto"/>
            <w:bottom w:val="none" w:sz="0" w:space="0" w:color="auto"/>
            <w:right w:val="none" w:sz="0" w:space="0" w:color="auto"/>
          </w:divBdr>
          <w:divsChild>
            <w:div w:id="7236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8586">
      <w:bodyDiv w:val="1"/>
      <w:marLeft w:val="0"/>
      <w:marRight w:val="0"/>
      <w:marTop w:val="0"/>
      <w:marBottom w:val="0"/>
      <w:divBdr>
        <w:top w:val="none" w:sz="0" w:space="0" w:color="auto"/>
        <w:left w:val="none" w:sz="0" w:space="0" w:color="auto"/>
        <w:bottom w:val="none" w:sz="0" w:space="0" w:color="auto"/>
        <w:right w:val="none" w:sz="0" w:space="0" w:color="auto"/>
      </w:divBdr>
      <w:divsChild>
        <w:div w:id="715618841">
          <w:marLeft w:val="480"/>
          <w:marRight w:val="0"/>
          <w:marTop w:val="0"/>
          <w:marBottom w:val="0"/>
          <w:divBdr>
            <w:top w:val="none" w:sz="0" w:space="0" w:color="auto"/>
            <w:left w:val="none" w:sz="0" w:space="0" w:color="auto"/>
            <w:bottom w:val="none" w:sz="0" w:space="0" w:color="auto"/>
            <w:right w:val="none" w:sz="0" w:space="0" w:color="auto"/>
          </w:divBdr>
          <w:divsChild>
            <w:div w:id="12007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4591">
      <w:bodyDiv w:val="1"/>
      <w:marLeft w:val="0"/>
      <w:marRight w:val="0"/>
      <w:marTop w:val="0"/>
      <w:marBottom w:val="0"/>
      <w:divBdr>
        <w:top w:val="none" w:sz="0" w:space="0" w:color="auto"/>
        <w:left w:val="none" w:sz="0" w:space="0" w:color="auto"/>
        <w:bottom w:val="none" w:sz="0" w:space="0" w:color="auto"/>
        <w:right w:val="none" w:sz="0" w:space="0" w:color="auto"/>
      </w:divBdr>
      <w:divsChild>
        <w:div w:id="305086823">
          <w:marLeft w:val="480"/>
          <w:marRight w:val="0"/>
          <w:marTop w:val="0"/>
          <w:marBottom w:val="0"/>
          <w:divBdr>
            <w:top w:val="none" w:sz="0" w:space="0" w:color="auto"/>
            <w:left w:val="none" w:sz="0" w:space="0" w:color="auto"/>
            <w:bottom w:val="none" w:sz="0" w:space="0" w:color="auto"/>
            <w:right w:val="none" w:sz="0" w:space="0" w:color="auto"/>
          </w:divBdr>
          <w:divsChild>
            <w:div w:id="499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5589">
      <w:bodyDiv w:val="1"/>
      <w:marLeft w:val="0"/>
      <w:marRight w:val="0"/>
      <w:marTop w:val="0"/>
      <w:marBottom w:val="0"/>
      <w:divBdr>
        <w:top w:val="none" w:sz="0" w:space="0" w:color="auto"/>
        <w:left w:val="none" w:sz="0" w:space="0" w:color="auto"/>
        <w:bottom w:val="none" w:sz="0" w:space="0" w:color="auto"/>
        <w:right w:val="none" w:sz="0" w:space="0" w:color="auto"/>
      </w:divBdr>
      <w:divsChild>
        <w:div w:id="1432043459">
          <w:marLeft w:val="480"/>
          <w:marRight w:val="0"/>
          <w:marTop w:val="0"/>
          <w:marBottom w:val="0"/>
          <w:divBdr>
            <w:top w:val="none" w:sz="0" w:space="0" w:color="auto"/>
            <w:left w:val="none" w:sz="0" w:space="0" w:color="auto"/>
            <w:bottom w:val="none" w:sz="0" w:space="0" w:color="auto"/>
            <w:right w:val="none" w:sz="0" w:space="0" w:color="auto"/>
          </w:divBdr>
          <w:divsChild>
            <w:div w:id="439035134">
              <w:marLeft w:val="0"/>
              <w:marRight w:val="0"/>
              <w:marTop w:val="0"/>
              <w:marBottom w:val="0"/>
              <w:divBdr>
                <w:top w:val="none" w:sz="0" w:space="0" w:color="auto"/>
                <w:left w:val="none" w:sz="0" w:space="0" w:color="auto"/>
                <w:bottom w:val="none" w:sz="0" w:space="0" w:color="auto"/>
                <w:right w:val="none" w:sz="0" w:space="0" w:color="auto"/>
              </w:divBdr>
            </w:div>
            <w:div w:id="1096099124">
              <w:marLeft w:val="0"/>
              <w:marRight w:val="0"/>
              <w:marTop w:val="0"/>
              <w:marBottom w:val="0"/>
              <w:divBdr>
                <w:top w:val="none" w:sz="0" w:space="0" w:color="auto"/>
                <w:left w:val="none" w:sz="0" w:space="0" w:color="auto"/>
                <w:bottom w:val="none" w:sz="0" w:space="0" w:color="auto"/>
                <w:right w:val="none" w:sz="0" w:space="0" w:color="auto"/>
              </w:divBdr>
            </w:div>
            <w:div w:id="1236236949">
              <w:marLeft w:val="0"/>
              <w:marRight w:val="0"/>
              <w:marTop w:val="0"/>
              <w:marBottom w:val="0"/>
              <w:divBdr>
                <w:top w:val="none" w:sz="0" w:space="0" w:color="auto"/>
                <w:left w:val="none" w:sz="0" w:space="0" w:color="auto"/>
                <w:bottom w:val="none" w:sz="0" w:space="0" w:color="auto"/>
                <w:right w:val="none" w:sz="0" w:space="0" w:color="auto"/>
              </w:divBdr>
            </w:div>
            <w:div w:id="1275749085">
              <w:marLeft w:val="0"/>
              <w:marRight w:val="0"/>
              <w:marTop w:val="0"/>
              <w:marBottom w:val="0"/>
              <w:divBdr>
                <w:top w:val="none" w:sz="0" w:space="0" w:color="auto"/>
                <w:left w:val="none" w:sz="0" w:space="0" w:color="auto"/>
                <w:bottom w:val="none" w:sz="0" w:space="0" w:color="auto"/>
                <w:right w:val="none" w:sz="0" w:space="0" w:color="auto"/>
              </w:divBdr>
            </w:div>
            <w:div w:id="1548179714">
              <w:marLeft w:val="0"/>
              <w:marRight w:val="0"/>
              <w:marTop w:val="0"/>
              <w:marBottom w:val="0"/>
              <w:divBdr>
                <w:top w:val="none" w:sz="0" w:space="0" w:color="auto"/>
                <w:left w:val="none" w:sz="0" w:space="0" w:color="auto"/>
                <w:bottom w:val="none" w:sz="0" w:space="0" w:color="auto"/>
                <w:right w:val="none" w:sz="0" w:space="0" w:color="auto"/>
              </w:divBdr>
            </w:div>
            <w:div w:id="1249772191">
              <w:marLeft w:val="0"/>
              <w:marRight w:val="0"/>
              <w:marTop w:val="0"/>
              <w:marBottom w:val="0"/>
              <w:divBdr>
                <w:top w:val="none" w:sz="0" w:space="0" w:color="auto"/>
                <w:left w:val="none" w:sz="0" w:space="0" w:color="auto"/>
                <w:bottom w:val="none" w:sz="0" w:space="0" w:color="auto"/>
                <w:right w:val="none" w:sz="0" w:space="0" w:color="auto"/>
              </w:divBdr>
            </w:div>
            <w:div w:id="303589503">
              <w:marLeft w:val="0"/>
              <w:marRight w:val="0"/>
              <w:marTop w:val="0"/>
              <w:marBottom w:val="0"/>
              <w:divBdr>
                <w:top w:val="none" w:sz="0" w:space="0" w:color="auto"/>
                <w:left w:val="none" w:sz="0" w:space="0" w:color="auto"/>
                <w:bottom w:val="none" w:sz="0" w:space="0" w:color="auto"/>
                <w:right w:val="none" w:sz="0" w:space="0" w:color="auto"/>
              </w:divBdr>
            </w:div>
            <w:div w:id="1929732525">
              <w:marLeft w:val="0"/>
              <w:marRight w:val="0"/>
              <w:marTop w:val="0"/>
              <w:marBottom w:val="0"/>
              <w:divBdr>
                <w:top w:val="none" w:sz="0" w:space="0" w:color="auto"/>
                <w:left w:val="none" w:sz="0" w:space="0" w:color="auto"/>
                <w:bottom w:val="none" w:sz="0" w:space="0" w:color="auto"/>
                <w:right w:val="none" w:sz="0" w:space="0" w:color="auto"/>
              </w:divBdr>
            </w:div>
            <w:div w:id="1555777473">
              <w:marLeft w:val="0"/>
              <w:marRight w:val="0"/>
              <w:marTop w:val="0"/>
              <w:marBottom w:val="0"/>
              <w:divBdr>
                <w:top w:val="none" w:sz="0" w:space="0" w:color="auto"/>
                <w:left w:val="none" w:sz="0" w:space="0" w:color="auto"/>
                <w:bottom w:val="none" w:sz="0" w:space="0" w:color="auto"/>
                <w:right w:val="none" w:sz="0" w:space="0" w:color="auto"/>
              </w:divBdr>
            </w:div>
            <w:div w:id="1327825096">
              <w:marLeft w:val="0"/>
              <w:marRight w:val="0"/>
              <w:marTop w:val="0"/>
              <w:marBottom w:val="0"/>
              <w:divBdr>
                <w:top w:val="none" w:sz="0" w:space="0" w:color="auto"/>
                <w:left w:val="none" w:sz="0" w:space="0" w:color="auto"/>
                <w:bottom w:val="none" w:sz="0" w:space="0" w:color="auto"/>
                <w:right w:val="none" w:sz="0" w:space="0" w:color="auto"/>
              </w:divBdr>
            </w:div>
            <w:div w:id="1860007348">
              <w:marLeft w:val="0"/>
              <w:marRight w:val="0"/>
              <w:marTop w:val="0"/>
              <w:marBottom w:val="0"/>
              <w:divBdr>
                <w:top w:val="none" w:sz="0" w:space="0" w:color="auto"/>
                <w:left w:val="none" w:sz="0" w:space="0" w:color="auto"/>
                <w:bottom w:val="none" w:sz="0" w:space="0" w:color="auto"/>
                <w:right w:val="none" w:sz="0" w:space="0" w:color="auto"/>
              </w:divBdr>
            </w:div>
            <w:div w:id="864750983">
              <w:marLeft w:val="0"/>
              <w:marRight w:val="0"/>
              <w:marTop w:val="0"/>
              <w:marBottom w:val="0"/>
              <w:divBdr>
                <w:top w:val="none" w:sz="0" w:space="0" w:color="auto"/>
                <w:left w:val="none" w:sz="0" w:space="0" w:color="auto"/>
                <w:bottom w:val="none" w:sz="0" w:space="0" w:color="auto"/>
                <w:right w:val="none" w:sz="0" w:space="0" w:color="auto"/>
              </w:divBdr>
            </w:div>
            <w:div w:id="1956210459">
              <w:marLeft w:val="0"/>
              <w:marRight w:val="0"/>
              <w:marTop w:val="0"/>
              <w:marBottom w:val="0"/>
              <w:divBdr>
                <w:top w:val="none" w:sz="0" w:space="0" w:color="auto"/>
                <w:left w:val="none" w:sz="0" w:space="0" w:color="auto"/>
                <w:bottom w:val="none" w:sz="0" w:space="0" w:color="auto"/>
                <w:right w:val="none" w:sz="0" w:space="0" w:color="auto"/>
              </w:divBdr>
            </w:div>
            <w:div w:id="8037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4378">
      <w:bodyDiv w:val="1"/>
      <w:marLeft w:val="0"/>
      <w:marRight w:val="0"/>
      <w:marTop w:val="0"/>
      <w:marBottom w:val="0"/>
      <w:divBdr>
        <w:top w:val="none" w:sz="0" w:space="0" w:color="auto"/>
        <w:left w:val="none" w:sz="0" w:space="0" w:color="auto"/>
        <w:bottom w:val="none" w:sz="0" w:space="0" w:color="auto"/>
        <w:right w:val="none" w:sz="0" w:space="0" w:color="auto"/>
      </w:divBdr>
      <w:divsChild>
        <w:div w:id="1451895612">
          <w:marLeft w:val="480"/>
          <w:marRight w:val="0"/>
          <w:marTop w:val="0"/>
          <w:marBottom w:val="0"/>
          <w:divBdr>
            <w:top w:val="none" w:sz="0" w:space="0" w:color="auto"/>
            <w:left w:val="none" w:sz="0" w:space="0" w:color="auto"/>
            <w:bottom w:val="none" w:sz="0" w:space="0" w:color="auto"/>
            <w:right w:val="none" w:sz="0" w:space="0" w:color="auto"/>
          </w:divBdr>
          <w:divsChild>
            <w:div w:id="1960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4277">
      <w:bodyDiv w:val="1"/>
      <w:marLeft w:val="0"/>
      <w:marRight w:val="0"/>
      <w:marTop w:val="0"/>
      <w:marBottom w:val="0"/>
      <w:divBdr>
        <w:top w:val="none" w:sz="0" w:space="0" w:color="auto"/>
        <w:left w:val="none" w:sz="0" w:space="0" w:color="auto"/>
        <w:bottom w:val="none" w:sz="0" w:space="0" w:color="auto"/>
        <w:right w:val="none" w:sz="0" w:space="0" w:color="auto"/>
      </w:divBdr>
      <w:divsChild>
        <w:div w:id="1032460304">
          <w:marLeft w:val="480"/>
          <w:marRight w:val="0"/>
          <w:marTop w:val="0"/>
          <w:marBottom w:val="0"/>
          <w:divBdr>
            <w:top w:val="none" w:sz="0" w:space="0" w:color="auto"/>
            <w:left w:val="none" w:sz="0" w:space="0" w:color="auto"/>
            <w:bottom w:val="none" w:sz="0" w:space="0" w:color="auto"/>
            <w:right w:val="none" w:sz="0" w:space="0" w:color="auto"/>
          </w:divBdr>
          <w:divsChild>
            <w:div w:id="19875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2287">
      <w:bodyDiv w:val="1"/>
      <w:marLeft w:val="0"/>
      <w:marRight w:val="0"/>
      <w:marTop w:val="0"/>
      <w:marBottom w:val="0"/>
      <w:divBdr>
        <w:top w:val="none" w:sz="0" w:space="0" w:color="auto"/>
        <w:left w:val="none" w:sz="0" w:space="0" w:color="auto"/>
        <w:bottom w:val="none" w:sz="0" w:space="0" w:color="auto"/>
        <w:right w:val="none" w:sz="0" w:space="0" w:color="auto"/>
      </w:divBdr>
      <w:divsChild>
        <w:div w:id="1672368135">
          <w:marLeft w:val="480"/>
          <w:marRight w:val="0"/>
          <w:marTop w:val="0"/>
          <w:marBottom w:val="0"/>
          <w:divBdr>
            <w:top w:val="none" w:sz="0" w:space="0" w:color="auto"/>
            <w:left w:val="none" w:sz="0" w:space="0" w:color="auto"/>
            <w:bottom w:val="none" w:sz="0" w:space="0" w:color="auto"/>
            <w:right w:val="none" w:sz="0" w:space="0" w:color="auto"/>
          </w:divBdr>
          <w:divsChild>
            <w:div w:id="35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8324">
      <w:bodyDiv w:val="1"/>
      <w:marLeft w:val="0"/>
      <w:marRight w:val="0"/>
      <w:marTop w:val="0"/>
      <w:marBottom w:val="0"/>
      <w:divBdr>
        <w:top w:val="none" w:sz="0" w:space="0" w:color="auto"/>
        <w:left w:val="none" w:sz="0" w:space="0" w:color="auto"/>
        <w:bottom w:val="none" w:sz="0" w:space="0" w:color="auto"/>
        <w:right w:val="none" w:sz="0" w:space="0" w:color="auto"/>
      </w:divBdr>
      <w:divsChild>
        <w:div w:id="844511678">
          <w:marLeft w:val="480"/>
          <w:marRight w:val="0"/>
          <w:marTop w:val="0"/>
          <w:marBottom w:val="0"/>
          <w:divBdr>
            <w:top w:val="none" w:sz="0" w:space="0" w:color="auto"/>
            <w:left w:val="none" w:sz="0" w:space="0" w:color="auto"/>
            <w:bottom w:val="none" w:sz="0" w:space="0" w:color="auto"/>
            <w:right w:val="none" w:sz="0" w:space="0" w:color="auto"/>
          </w:divBdr>
          <w:divsChild>
            <w:div w:id="1713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8627">
      <w:bodyDiv w:val="1"/>
      <w:marLeft w:val="0"/>
      <w:marRight w:val="0"/>
      <w:marTop w:val="0"/>
      <w:marBottom w:val="0"/>
      <w:divBdr>
        <w:top w:val="none" w:sz="0" w:space="0" w:color="auto"/>
        <w:left w:val="none" w:sz="0" w:space="0" w:color="auto"/>
        <w:bottom w:val="none" w:sz="0" w:space="0" w:color="auto"/>
        <w:right w:val="none" w:sz="0" w:space="0" w:color="auto"/>
      </w:divBdr>
      <w:divsChild>
        <w:div w:id="1770933662">
          <w:marLeft w:val="480"/>
          <w:marRight w:val="0"/>
          <w:marTop w:val="0"/>
          <w:marBottom w:val="0"/>
          <w:divBdr>
            <w:top w:val="none" w:sz="0" w:space="0" w:color="auto"/>
            <w:left w:val="none" w:sz="0" w:space="0" w:color="auto"/>
            <w:bottom w:val="none" w:sz="0" w:space="0" w:color="auto"/>
            <w:right w:val="none" w:sz="0" w:space="0" w:color="auto"/>
          </w:divBdr>
          <w:divsChild>
            <w:div w:id="21098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9044">
      <w:bodyDiv w:val="1"/>
      <w:marLeft w:val="0"/>
      <w:marRight w:val="0"/>
      <w:marTop w:val="0"/>
      <w:marBottom w:val="0"/>
      <w:divBdr>
        <w:top w:val="none" w:sz="0" w:space="0" w:color="auto"/>
        <w:left w:val="none" w:sz="0" w:space="0" w:color="auto"/>
        <w:bottom w:val="none" w:sz="0" w:space="0" w:color="auto"/>
        <w:right w:val="none" w:sz="0" w:space="0" w:color="auto"/>
      </w:divBdr>
      <w:divsChild>
        <w:div w:id="911088543">
          <w:marLeft w:val="480"/>
          <w:marRight w:val="0"/>
          <w:marTop w:val="0"/>
          <w:marBottom w:val="0"/>
          <w:divBdr>
            <w:top w:val="none" w:sz="0" w:space="0" w:color="auto"/>
            <w:left w:val="none" w:sz="0" w:space="0" w:color="auto"/>
            <w:bottom w:val="none" w:sz="0" w:space="0" w:color="auto"/>
            <w:right w:val="none" w:sz="0" w:space="0" w:color="auto"/>
          </w:divBdr>
          <w:divsChild>
            <w:div w:id="12768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9718">
      <w:bodyDiv w:val="1"/>
      <w:marLeft w:val="0"/>
      <w:marRight w:val="0"/>
      <w:marTop w:val="0"/>
      <w:marBottom w:val="0"/>
      <w:divBdr>
        <w:top w:val="none" w:sz="0" w:space="0" w:color="auto"/>
        <w:left w:val="none" w:sz="0" w:space="0" w:color="auto"/>
        <w:bottom w:val="none" w:sz="0" w:space="0" w:color="auto"/>
        <w:right w:val="none" w:sz="0" w:space="0" w:color="auto"/>
      </w:divBdr>
      <w:divsChild>
        <w:div w:id="312292344">
          <w:marLeft w:val="480"/>
          <w:marRight w:val="0"/>
          <w:marTop w:val="0"/>
          <w:marBottom w:val="0"/>
          <w:divBdr>
            <w:top w:val="none" w:sz="0" w:space="0" w:color="auto"/>
            <w:left w:val="none" w:sz="0" w:space="0" w:color="auto"/>
            <w:bottom w:val="none" w:sz="0" w:space="0" w:color="auto"/>
            <w:right w:val="none" w:sz="0" w:space="0" w:color="auto"/>
          </w:divBdr>
          <w:divsChild>
            <w:div w:id="2041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7233">
      <w:bodyDiv w:val="1"/>
      <w:marLeft w:val="0"/>
      <w:marRight w:val="0"/>
      <w:marTop w:val="0"/>
      <w:marBottom w:val="0"/>
      <w:divBdr>
        <w:top w:val="none" w:sz="0" w:space="0" w:color="auto"/>
        <w:left w:val="none" w:sz="0" w:space="0" w:color="auto"/>
        <w:bottom w:val="none" w:sz="0" w:space="0" w:color="auto"/>
        <w:right w:val="none" w:sz="0" w:space="0" w:color="auto"/>
      </w:divBdr>
      <w:divsChild>
        <w:div w:id="1459108136">
          <w:marLeft w:val="480"/>
          <w:marRight w:val="0"/>
          <w:marTop w:val="0"/>
          <w:marBottom w:val="0"/>
          <w:divBdr>
            <w:top w:val="none" w:sz="0" w:space="0" w:color="auto"/>
            <w:left w:val="none" w:sz="0" w:space="0" w:color="auto"/>
            <w:bottom w:val="none" w:sz="0" w:space="0" w:color="auto"/>
            <w:right w:val="none" w:sz="0" w:space="0" w:color="auto"/>
          </w:divBdr>
          <w:divsChild>
            <w:div w:id="19503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796">
      <w:bodyDiv w:val="1"/>
      <w:marLeft w:val="0"/>
      <w:marRight w:val="0"/>
      <w:marTop w:val="0"/>
      <w:marBottom w:val="0"/>
      <w:divBdr>
        <w:top w:val="none" w:sz="0" w:space="0" w:color="auto"/>
        <w:left w:val="none" w:sz="0" w:space="0" w:color="auto"/>
        <w:bottom w:val="none" w:sz="0" w:space="0" w:color="auto"/>
        <w:right w:val="none" w:sz="0" w:space="0" w:color="auto"/>
      </w:divBdr>
      <w:divsChild>
        <w:div w:id="269897158">
          <w:marLeft w:val="480"/>
          <w:marRight w:val="0"/>
          <w:marTop w:val="0"/>
          <w:marBottom w:val="0"/>
          <w:divBdr>
            <w:top w:val="none" w:sz="0" w:space="0" w:color="auto"/>
            <w:left w:val="none" w:sz="0" w:space="0" w:color="auto"/>
            <w:bottom w:val="none" w:sz="0" w:space="0" w:color="auto"/>
            <w:right w:val="none" w:sz="0" w:space="0" w:color="auto"/>
          </w:divBdr>
          <w:divsChild>
            <w:div w:id="11923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21986">
      <w:bodyDiv w:val="1"/>
      <w:marLeft w:val="0"/>
      <w:marRight w:val="0"/>
      <w:marTop w:val="0"/>
      <w:marBottom w:val="0"/>
      <w:divBdr>
        <w:top w:val="none" w:sz="0" w:space="0" w:color="auto"/>
        <w:left w:val="none" w:sz="0" w:space="0" w:color="auto"/>
        <w:bottom w:val="none" w:sz="0" w:space="0" w:color="auto"/>
        <w:right w:val="none" w:sz="0" w:space="0" w:color="auto"/>
      </w:divBdr>
    </w:div>
    <w:div w:id="1518546293">
      <w:bodyDiv w:val="1"/>
      <w:marLeft w:val="0"/>
      <w:marRight w:val="0"/>
      <w:marTop w:val="0"/>
      <w:marBottom w:val="0"/>
      <w:divBdr>
        <w:top w:val="none" w:sz="0" w:space="0" w:color="auto"/>
        <w:left w:val="none" w:sz="0" w:space="0" w:color="auto"/>
        <w:bottom w:val="none" w:sz="0" w:space="0" w:color="auto"/>
        <w:right w:val="none" w:sz="0" w:space="0" w:color="auto"/>
      </w:divBdr>
      <w:divsChild>
        <w:div w:id="1663701693">
          <w:marLeft w:val="480"/>
          <w:marRight w:val="0"/>
          <w:marTop w:val="0"/>
          <w:marBottom w:val="0"/>
          <w:divBdr>
            <w:top w:val="none" w:sz="0" w:space="0" w:color="auto"/>
            <w:left w:val="none" w:sz="0" w:space="0" w:color="auto"/>
            <w:bottom w:val="none" w:sz="0" w:space="0" w:color="auto"/>
            <w:right w:val="none" w:sz="0" w:space="0" w:color="auto"/>
          </w:divBdr>
          <w:divsChild>
            <w:div w:id="13147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4938">
      <w:bodyDiv w:val="1"/>
      <w:marLeft w:val="0"/>
      <w:marRight w:val="0"/>
      <w:marTop w:val="0"/>
      <w:marBottom w:val="0"/>
      <w:divBdr>
        <w:top w:val="none" w:sz="0" w:space="0" w:color="auto"/>
        <w:left w:val="none" w:sz="0" w:space="0" w:color="auto"/>
        <w:bottom w:val="none" w:sz="0" w:space="0" w:color="auto"/>
        <w:right w:val="none" w:sz="0" w:space="0" w:color="auto"/>
      </w:divBdr>
    </w:div>
    <w:div w:id="1546990910">
      <w:bodyDiv w:val="1"/>
      <w:marLeft w:val="0"/>
      <w:marRight w:val="0"/>
      <w:marTop w:val="0"/>
      <w:marBottom w:val="0"/>
      <w:divBdr>
        <w:top w:val="none" w:sz="0" w:space="0" w:color="auto"/>
        <w:left w:val="none" w:sz="0" w:space="0" w:color="auto"/>
        <w:bottom w:val="none" w:sz="0" w:space="0" w:color="auto"/>
        <w:right w:val="none" w:sz="0" w:space="0" w:color="auto"/>
      </w:divBdr>
      <w:divsChild>
        <w:div w:id="175272740">
          <w:marLeft w:val="480"/>
          <w:marRight w:val="0"/>
          <w:marTop w:val="0"/>
          <w:marBottom w:val="0"/>
          <w:divBdr>
            <w:top w:val="none" w:sz="0" w:space="0" w:color="auto"/>
            <w:left w:val="none" w:sz="0" w:space="0" w:color="auto"/>
            <w:bottom w:val="none" w:sz="0" w:space="0" w:color="auto"/>
            <w:right w:val="none" w:sz="0" w:space="0" w:color="auto"/>
          </w:divBdr>
          <w:divsChild>
            <w:div w:id="20526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5598">
      <w:bodyDiv w:val="1"/>
      <w:marLeft w:val="0"/>
      <w:marRight w:val="0"/>
      <w:marTop w:val="0"/>
      <w:marBottom w:val="0"/>
      <w:divBdr>
        <w:top w:val="none" w:sz="0" w:space="0" w:color="auto"/>
        <w:left w:val="none" w:sz="0" w:space="0" w:color="auto"/>
        <w:bottom w:val="none" w:sz="0" w:space="0" w:color="auto"/>
        <w:right w:val="none" w:sz="0" w:space="0" w:color="auto"/>
      </w:divBdr>
      <w:divsChild>
        <w:div w:id="887837854">
          <w:marLeft w:val="480"/>
          <w:marRight w:val="0"/>
          <w:marTop w:val="0"/>
          <w:marBottom w:val="0"/>
          <w:divBdr>
            <w:top w:val="none" w:sz="0" w:space="0" w:color="auto"/>
            <w:left w:val="none" w:sz="0" w:space="0" w:color="auto"/>
            <w:bottom w:val="none" w:sz="0" w:space="0" w:color="auto"/>
            <w:right w:val="none" w:sz="0" w:space="0" w:color="auto"/>
          </w:divBdr>
          <w:divsChild>
            <w:div w:id="21370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8322">
      <w:bodyDiv w:val="1"/>
      <w:marLeft w:val="0"/>
      <w:marRight w:val="0"/>
      <w:marTop w:val="0"/>
      <w:marBottom w:val="0"/>
      <w:divBdr>
        <w:top w:val="none" w:sz="0" w:space="0" w:color="auto"/>
        <w:left w:val="none" w:sz="0" w:space="0" w:color="auto"/>
        <w:bottom w:val="none" w:sz="0" w:space="0" w:color="auto"/>
        <w:right w:val="none" w:sz="0" w:space="0" w:color="auto"/>
      </w:divBdr>
      <w:divsChild>
        <w:div w:id="373040640">
          <w:marLeft w:val="480"/>
          <w:marRight w:val="0"/>
          <w:marTop w:val="0"/>
          <w:marBottom w:val="0"/>
          <w:divBdr>
            <w:top w:val="none" w:sz="0" w:space="0" w:color="auto"/>
            <w:left w:val="none" w:sz="0" w:space="0" w:color="auto"/>
            <w:bottom w:val="none" w:sz="0" w:space="0" w:color="auto"/>
            <w:right w:val="none" w:sz="0" w:space="0" w:color="auto"/>
          </w:divBdr>
          <w:divsChild>
            <w:div w:id="4283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5471">
      <w:bodyDiv w:val="1"/>
      <w:marLeft w:val="0"/>
      <w:marRight w:val="0"/>
      <w:marTop w:val="0"/>
      <w:marBottom w:val="0"/>
      <w:divBdr>
        <w:top w:val="none" w:sz="0" w:space="0" w:color="auto"/>
        <w:left w:val="none" w:sz="0" w:space="0" w:color="auto"/>
        <w:bottom w:val="none" w:sz="0" w:space="0" w:color="auto"/>
        <w:right w:val="none" w:sz="0" w:space="0" w:color="auto"/>
      </w:divBdr>
      <w:divsChild>
        <w:div w:id="1020426328">
          <w:marLeft w:val="480"/>
          <w:marRight w:val="0"/>
          <w:marTop w:val="0"/>
          <w:marBottom w:val="0"/>
          <w:divBdr>
            <w:top w:val="none" w:sz="0" w:space="0" w:color="auto"/>
            <w:left w:val="none" w:sz="0" w:space="0" w:color="auto"/>
            <w:bottom w:val="none" w:sz="0" w:space="0" w:color="auto"/>
            <w:right w:val="none" w:sz="0" w:space="0" w:color="auto"/>
          </w:divBdr>
          <w:divsChild>
            <w:div w:id="1908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2074">
      <w:bodyDiv w:val="1"/>
      <w:marLeft w:val="0"/>
      <w:marRight w:val="0"/>
      <w:marTop w:val="0"/>
      <w:marBottom w:val="0"/>
      <w:divBdr>
        <w:top w:val="none" w:sz="0" w:space="0" w:color="auto"/>
        <w:left w:val="none" w:sz="0" w:space="0" w:color="auto"/>
        <w:bottom w:val="none" w:sz="0" w:space="0" w:color="auto"/>
        <w:right w:val="none" w:sz="0" w:space="0" w:color="auto"/>
      </w:divBdr>
      <w:divsChild>
        <w:div w:id="464349524">
          <w:marLeft w:val="480"/>
          <w:marRight w:val="0"/>
          <w:marTop w:val="0"/>
          <w:marBottom w:val="0"/>
          <w:divBdr>
            <w:top w:val="none" w:sz="0" w:space="0" w:color="auto"/>
            <w:left w:val="none" w:sz="0" w:space="0" w:color="auto"/>
            <w:bottom w:val="none" w:sz="0" w:space="0" w:color="auto"/>
            <w:right w:val="none" w:sz="0" w:space="0" w:color="auto"/>
          </w:divBdr>
          <w:divsChild>
            <w:div w:id="5689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094">
      <w:bodyDiv w:val="1"/>
      <w:marLeft w:val="0"/>
      <w:marRight w:val="0"/>
      <w:marTop w:val="0"/>
      <w:marBottom w:val="0"/>
      <w:divBdr>
        <w:top w:val="none" w:sz="0" w:space="0" w:color="auto"/>
        <w:left w:val="none" w:sz="0" w:space="0" w:color="auto"/>
        <w:bottom w:val="none" w:sz="0" w:space="0" w:color="auto"/>
        <w:right w:val="none" w:sz="0" w:space="0" w:color="auto"/>
      </w:divBdr>
      <w:divsChild>
        <w:div w:id="274026681">
          <w:marLeft w:val="480"/>
          <w:marRight w:val="0"/>
          <w:marTop w:val="0"/>
          <w:marBottom w:val="0"/>
          <w:divBdr>
            <w:top w:val="none" w:sz="0" w:space="0" w:color="auto"/>
            <w:left w:val="none" w:sz="0" w:space="0" w:color="auto"/>
            <w:bottom w:val="none" w:sz="0" w:space="0" w:color="auto"/>
            <w:right w:val="none" w:sz="0" w:space="0" w:color="auto"/>
          </w:divBdr>
          <w:divsChild>
            <w:div w:id="4382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4726">
      <w:bodyDiv w:val="1"/>
      <w:marLeft w:val="0"/>
      <w:marRight w:val="0"/>
      <w:marTop w:val="0"/>
      <w:marBottom w:val="0"/>
      <w:divBdr>
        <w:top w:val="none" w:sz="0" w:space="0" w:color="auto"/>
        <w:left w:val="none" w:sz="0" w:space="0" w:color="auto"/>
        <w:bottom w:val="none" w:sz="0" w:space="0" w:color="auto"/>
        <w:right w:val="none" w:sz="0" w:space="0" w:color="auto"/>
      </w:divBdr>
      <w:divsChild>
        <w:div w:id="1092361854">
          <w:marLeft w:val="480"/>
          <w:marRight w:val="0"/>
          <w:marTop w:val="0"/>
          <w:marBottom w:val="0"/>
          <w:divBdr>
            <w:top w:val="none" w:sz="0" w:space="0" w:color="auto"/>
            <w:left w:val="none" w:sz="0" w:space="0" w:color="auto"/>
            <w:bottom w:val="none" w:sz="0" w:space="0" w:color="auto"/>
            <w:right w:val="none" w:sz="0" w:space="0" w:color="auto"/>
          </w:divBdr>
          <w:divsChild>
            <w:div w:id="830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400">
      <w:bodyDiv w:val="1"/>
      <w:marLeft w:val="0"/>
      <w:marRight w:val="0"/>
      <w:marTop w:val="0"/>
      <w:marBottom w:val="0"/>
      <w:divBdr>
        <w:top w:val="none" w:sz="0" w:space="0" w:color="auto"/>
        <w:left w:val="none" w:sz="0" w:space="0" w:color="auto"/>
        <w:bottom w:val="none" w:sz="0" w:space="0" w:color="auto"/>
        <w:right w:val="none" w:sz="0" w:space="0" w:color="auto"/>
      </w:divBdr>
      <w:divsChild>
        <w:div w:id="1284266737">
          <w:marLeft w:val="480"/>
          <w:marRight w:val="0"/>
          <w:marTop w:val="0"/>
          <w:marBottom w:val="0"/>
          <w:divBdr>
            <w:top w:val="none" w:sz="0" w:space="0" w:color="auto"/>
            <w:left w:val="none" w:sz="0" w:space="0" w:color="auto"/>
            <w:bottom w:val="none" w:sz="0" w:space="0" w:color="auto"/>
            <w:right w:val="none" w:sz="0" w:space="0" w:color="auto"/>
          </w:divBdr>
          <w:divsChild>
            <w:div w:id="1545676137">
              <w:marLeft w:val="0"/>
              <w:marRight w:val="0"/>
              <w:marTop w:val="0"/>
              <w:marBottom w:val="0"/>
              <w:divBdr>
                <w:top w:val="none" w:sz="0" w:space="0" w:color="auto"/>
                <w:left w:val="none" w:sz="0" w:space="0" w:color="auto"/>
                <w:bottom w:val="none" w:sz="0" w:space="0" w:color="auto"/>
                <w:right w:val="none" w:sz="0" w:space="0" w:color="auto"/>
              </w:divBdr>
            </w:div>
            <w:div w:id="11170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1905">
      <w:bodyDiv w:val="1"/>
      <w:marLeft w:val="0"/>
      <w:marRight w:val="0"/>
      <w:marTop w:val="0"/>
      <w:marBottom w:val="0"/>
      <w:divBdr>
        <w:top w:val="none" w:sz="0" w:space="0" w:color="auto"/>
        <w:left w:val="none" w:sz="0" w:space="0" w:color="auto"/>
        <w:bottom w:val="none" w:sz="0" w:space="0" w:color="auto"/>
        <w:right w:val="none" w:sz="0" w:space="0" w:color="auto"/>
      </w:divBdr>
      <w:divsChild>
        <w:div w:id="1940605493">
          <w:marLeft w:val="480"/>
          <w:marRight w:val="0"/>
          <w:marTop w:val="0"/>
          <w:marBottom w:val="0"/>
          <w:divBdr>
            <w:top w:val="none" w:sz="0" w:space="0" w:color="auto"/>
            <w:left w:val="none" w:sz="0" w:space="0" w:color="auto"/>
            <w:bottom w:val="none" w:sz="0" w:space="0" w:color="auto"/>
            <w:right w:val="none" w:sz="0" w:space="0" w:color="auto"/>
          </w:divBdr>
          <w:divsChild>
            <w:div w:id="12601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5016">
      <w:bodyDiv w:val="1"/>
      <w:marLeft w:val="0"/>
      <w:marRight w:val="0"/>
      <w:marTop w:val="0"/>
      <w:marBottom w:val="0"/>
      <w:divBdr>
        <w:top w:val="none" w:sz="0" w:space="0" w:color="auto"/>
        <w:left w:val="none" w:sz="0" w:space="0" w:color="auto"/>
        <w:bottom w:val="none" w:sz="0" w:space="0" w:color="auto"/>
        <w:right w:val="none" w:sz="0" w:space="0" w:color="auto"/>
      </w:divBdr>
      <w:divsChild>
        <w:div w:id="325940125">
          <w:marLeft w:val="480"/>
          <w:marRight w:val="0"/>
          <w:marTop w:val="0"/>
          <w:marBottom w:val="0"/>
          <w:divBdr>
            <w:top w:val="none" w:sz="0" w:space="0" w:color="auto"/>
            <w:left w:val="none" w:sz="0" w:space="0" w:color="auto"/>
            <w:bottom w:val="none" w:sz="0" w:space="0" w:color="auto"/>
            <w:right w:val="none" w:sz="0" w:space="0" w:color="auto"/>
          </w:divBdr>
          <w:divsChild>
            <w:div w:id="18719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3397">
      <w:bodyDiv w:val="1"/>
      <w:marLeft w:val="0"/>
      <w:marRight w:val="0"/>
      <w:marTop w:val="0"/>
      <w:marBottom w:val="0"/>
      <w:divBdr>
        <w:top w:val="none" w:sz="0" w:space="0" w:color="auto"/>
        <w:left w:val="none" w:sz="0" w:space="0" w:color="auto"/>
        <w:bottom w:val="none" w:sz="0" w:space="0" w:color="auto"/>
        <w:right w:val="none" w:sz="0" w:space="0" w:color="auto"/>
      </w:divBdr>
      <w:divsChild>
        <w:div w:id="1422415307">
          <w:marLeft w:val="480"/>
          <w:marRight w:val="0"/>
          <w:marTop w:val="0"/>
          <w:marBottom w:val="0"/>
          <w:divBdr>
            <w:top w:val="none" w:sz="0" w:space="0" w:color="auto"/>
            <w:left w:val="none" w:sz="0" w:space="0" w:color="auto"/>
            <w:bottom w:val="none" w:sz="0" w:space="0" w:color="auto"/>
            <w:right w:val="none" w:sz="0" w:space="0" w:color="auto"/>
          </w:divBdr>
          <w:divsChild>
            <w:div w:id="16021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126/science.aaw2694" TargetMode="External"/><Relationship Id="rId39" Type="http://schemas.openxmlformats.org/officeDocument/2006/relationships/hyperlink" Target="https://doi.org/10.1002/9781119335931.fmatter" TargetMode="External"/><Relationship Id="rId3" Type="http://schemas.openxmlformats.org/officeDocument/2006/relationships/styles" Target="styles.xml"/><Relationship Id="rId21" Type="http://schemas.openxmlformats.org/officeDocument/2006/relationships/hyperlink" Target="https://doi.org/10.1080/13510347.2012.709684" TargetMode="External"/><Relationship Id="rId34" Type="http://schemas.openxmlformats.org/officeDocument/2006/relationships/hyperlink" Target="https://doi.org/10.1111/spsr.12314" TargetMode="External"/><Relationship Id="rId42" Type="http://schemas.openxmlformats.org/officeDocument/2006/relationships/hyperlink" Target="https://doi.org/10.1111/spsr.12405" TargetMode="External"/><Relationship Id="rId47" Type="http://schemas.openxmlformats.org/officeDocument/2006/relationships/hyperlink" Target="http://www.DeepL.com/Translator"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177/0010414009332129" TargetMode="External"/><Relationship Id="rId33" Type="http://schemas.openxmlformats.org/officeDocument/2006/relationships/hyperlink" Target="https://doi.org/10.1111/jopp.12031" TargetMode="External"/><Relationship Id="rId38" Type="http://schemas.openxmlformats.org/officeDocument/2006/relationships/hyperlink" Target="https://doi.org/10.1057/s41304-020-00284-9" TargetMode="External"/><Relationship Id="rId46" Type="http://schemas.openxmlformats.org/officeDocument/2006/relationships/hyperlink" Target="https://www.elysee.fr/emmanuel-macron/2019/04/25/conference-de-presse-grand-debat-nationa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215/00382876-8663747" TargetMode="External"/><Relationship Id="rId29" Type="http://schemas.openxmlformats.org/officeDocument/2006/relationships/hyperlink" Target="https://doi.org/10.1177/2057047316648329" TargetMode="External"/><Relationship Id="rId41" Type="http://schemas.openxmlformats.org/officeDocument/2006/relationships/hyperlink" Target="https://doi.org/10.1017/CBO97805116098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oi.org/10.1080/17524032.2019.1708429" TargetMode="External"/><Relationship Id="rId32" Type="http://schemas.openxmlformats.org/officeDocument/2006/relationships/hyperlink" Target="https://doi.org/10.1093/ijpor/edw030" TargetMode="External"/><Relationship Id="rId37" Type="http://schemas.openxmlformats.org/officeDocument/2006/relationships/hyperlink" Target="https://doi.org/10.1080/00344893.2020.1718195" TargetMode="External"/><Relationship Id="rId40" Type="http://schemas.openxmlformats.org/officeDocument/2006/relationships/hyperlink" Target="https://doi.org/10.1080/00344893.2011.581080" TargetMode="External"/><Relationship Id="rId45" Type="http://schemas.openxmlformats.org/officeDocument/2006/relationships/hyperlink" Target="http://www.DeepL.com/Translator"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oi.org/10.3389/fpos.2020.591983" TargetMode="External"/><Relationship Id="rId28" Type="http://schemas.openxmlformats.org/officeDocument/2006/relationships/hyperlink" Target="https://doi.org/10.1002/9781118900772.etrds0405" TargetMode="External"/><Relationship Id="rId36" Type="http://schemas.openxmlformats.org/officeDocument/2006/relationships/hyperlink" Target="https://doi.org/10.1111/ajph.12025" TargetMode="External"/><Relationship Id="rId49"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doi.org/10.1177/0032321717723507" TargetMode="External"/><Relationship Id="rId31" Type="http://schemas.openxmlformats.org/officeDocument/2006/relationships/hyperlink" Target="https://doi.org/10.1002/hast.29" TargetMode="External"/><Relationship Id="rId44" Type="http://schemas.openxmlformats.org/officeDocument/2006/relationships/hyperlink" Target="https://doi.org/10.1038/d41586-018-07717-y" TargetMode="External"/><Relationship Id="rId4" Type="http://schemas.microsoft.com/office/2007/relationships/stylesWithEffects" Target="stylesWithEffects.xml"/><Relationship Id="rId9" Type="http://schemas.openxmlformats.org/officeDocument/2006/relationships/hyperlink" Target="mailto:giraudet@centre-cired.fr" TargetMode="External"/><Relationship Id="rId14" Type="http://schemas.openxmlformats.org/officeDocument/2006/relationships/image" Target="media/image4.png"/><Relationship Id="rId22" Type="http://schemas.openxmlformats.org/officeDocument/2006/relationships/hyperlink" Target="https://doi.org/10.1057/ap.2014.2" TargetMode="External"/><Relationship Id="rId27" Type="http://schemas.openxmlformats.org/officeDocument/2006/relationships/hyperlink" Target="https://doi.org/10.1080/07907184.2018.1534832" TargetMode="External"/><Relationship Id="rId30" Type="http://schemas.openxmlformats.org/officeDocument/2006/relationships/hyperlink" Target="https://doi.org/10.1177/0032329206288152" TargetMode="External"/><Relationship Id="rId35" Type="http://schemas.openxmlformats.org/officeDocument/2006/relationships/hyperlink" Target="https://doi.org/10.1017/S0003055410000298" TargetMode="External"/><Relationship Id="rId43" Type="http://schemas.openxmlformats.org/officeDocument/2006/relationships/hyperlink" Target="https://doi.org/10.1080/00344893.2019.1704848"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64187-CA07-4B30-9216-9AF8A1CD5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40</Pages>
  <Words>16117</Words>
  <Characters>91867</Characters>
  <Application>Microsoft Office Word</Application>
  <DocSecurity>0</DocSecurity>
  <Lines>765</Lines>
  <Paragraphs>215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107769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 Giraudet</dc:creator>
  <cp:lastModifiedBy>LG Giraudet</cp:lastModifiedBy>
  <cp:revision>61</cp:revision>
  <cp:lastPrinted>2020-10-26T09:34:00Z</cp:lastPrinted>
  <dcterms:created xsi:type="dcterms:W3CDTF">2021-09-30T09:50:00Z</dcterms:created>
  <dcterms:modified xsi:type="dcterms:W3CDTF">2021-09-30T14:09:00Z</dcterms:modified>
</cp:coreProperties>
</file>