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color w:val="000000"/>
          <w:lang w:val="fr-FR" w:eastAsia="de-DE"/>
        </w:rPr>
      </w:pPr>
      <w:r>
        <w:rPr>
          <w:rFonts w:eastAsia="Times New Roman" w:cs="Arial" w:ascii="Arial" w:hAnsi="Arial"/>
          <w:b/>
          <w:bCs/>
          <w:color w:val="000000"/>
          <w:sz w:val="22"/>
          <w:szCs w:val="22"/>
          <w:lang w:val="fr-FR" w:eastAsia="de-DE"/>
        </w:rPr>
        <w:t>Convention pour le climat – questions JFL MD</w:t>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commentRangeStart w:id="0"/>
      <w:r>
        <w:rPr>
          <w:rFonts w:eastAsia="Times New Roman" w:cs="Arial" w:ascii="Arial" w:hAnsi="Arial"/>
          <w:color w:val="000000"/>
          <w:sz w:val="22"/>
          <w:szCs w:val="22"/>
          <w:lang w:val="fr-FR" w:eastAsia="de-DE"/>
        </w:rPr>
        <w:t>Sans penser seulement aux élections, veuillez indiquer de quel parti</w:t>
      </w:r>
      <w:r>
        <w:rPr>
          <w:rFonts w:eastAsia="Times New Roman" w:cs="Times New Roman" w:ascii="Times New Roman" w:hAnsi="Times New Roman"/>
          <w:color w:val="000000"/>
          <w:lang w:val="fr-FR" w:eastAsia="de-DE"/>
        </w:rPr>
        <w:t xml:space="preserve"> </w:t>
      </w:r>
      <w:r>
        <w:rPr>
          <w:rFonts w:eastAsia="Times New Roman" w:cs="Arial" w:ascii="Arial" w:hAnsi="Arial"/>
          <w:color w:val="000000"/>
          <w:sz w:val="22"/>
          <w:szCs w:val="22"/>
          <w:lang w:val="fr-FR" w:eastAsia="de-DE"/>
        </w:rPr>
        <w:t>politique vous vous sentez le</w:t>
      </w:r>
      <w:ins w:id="0" w:author="Bénédicte" w:date="2020-09-15T01:00:00Z">
        <w:r>
          <w:rPr>
            <w:rFonts w:eastAsia="Times New Roman" w:cs="Arial" w:ascii="Arial" w:hAnsi="Arial"/>
            <w:color w:val="000000"/>
            <w:sz w:val="22"/>
            <w:szCs w:val="22"/>
            <w:lang w:val="fr-FR" w:eastAsia="de-DE"/>
          </w:rPr>
          <w:t>/la</w:t>
        </w:r>
      </w:ins>
      <w:r>
        <w:rPr>
          <w:rFonts w:eastAsia="Times New Roman" w:cs="Arial" w:ascii="Arial" w:hAnsi="Arial"/>
          <w:color w:val="000000"/>
          <w:sz w:val="22"/>
          <w:szCs w:val="22"/>
          <w:lang w:val="fr-FR" w:eastAsia="de-DE"/>
        </w:rPr>
        <w:t xml:space="preserve"> plus proche, ou disons le/la moins éloigné(e) ?</w:t>
      </w:r>
      <w:ins w:id="1" w:author="Unknown Author" w:date="2020-09-15T10:21:32Z">
        <w:commentRangeEnd w:id="0"/>
        <w:r>
          <w:commentReference w:id="0"/>
        </w:r>
        <w:r>
          <w:rPr>
            <w:rFonts w:eastAsia="Times New Roman" w:cs="Times New Roman" w:ascii="Times New Roman" w:hAnsi="Times New Roman"/>
            <w:color w:val="000000"/>
            <w:sz w:val="22"/>
            <w:szCs w:val="22"/>
            <w:lang w:val="fr-FR" w:eastAsia="de-DE"/>
          </w:rPr>
        </w:r>
      </w:ins>
    </w:p>
    <w:p>
      <w:pPr>
        <w:pStyle w:val="Normal"/>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w:t>
      </w:r>
      <w:commentRangeStart w:id="1"/>
      <w:r>
        <w:rPr>
          <w:rFonts w:eastAsia="Times New Roman" w:cs="Arial" w:ascii="Arial" w:hAnsi="Arial"/>
          <w:color w:val="000000"/>
          <w:sz w:val="22"/>
          <w:szCs w:val="22"/>
          <w:lang w:val="fr-FR" w:eastAsia="de-DE"/>
        </w:rPr>
        <w:t>Une seule réponse possible)</w:t>
      </w:r>
      <w:commentRangeEnd w:id="1"/>
      <w:r>
        <w:commentReference w:id="1"/>
      </w:r>
      <w:r>
        <w:rPr>
          <w:rFonts w:eastAsia="Times New Roman" w:cs="Arial" w:ascii="Arial" w:hAnsi="Arial"/>
          <w:color w:val="000000"/>
          <w:sz w:val="22"/>
          <w:szCs w:val="22"/>
          <w:lang w:val="fr-FR" w:eastAsia="de-DE"/>
        </w:rPr>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 Lutte ouvrière ou NPA </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2 Le Parti communiste </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3 La France Insoumise</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 xml:space="preserve">4 </w:t>
      </w:r>
      <w:commentRangeStart w:id="2"/>
      <w:r>
        <w:rPr>
          <w:rFonts w:eastAsia="Times New Roman" w:cs="Arial" w:ascii="Arial" w:hAnsi="Arial"/>
          <w:color w:val="000000"/>
          <w:sz w:val="22"/>
          <w:szCs w:val="22"/>
          <w:lang w:val="fr-FR" w:eastAsia="de-DE"/>
        </w:rPr>
        <w:t>Nouvelle Donne </w:t>
      </w:r>
      <w:ins w:id="2" w:author="Unknown Author" w:date="2020-09-15T10:20:16Z">
        <w:commentRangeEnd w:id="2"/>
        <w:r>
          <w:commentReference w:id="2"/>
        </w:r>
        <w:r>
          <w:rPr>
            <w:rFonts w:eastAsia="Times New Roman" w:cs="Times New Roman" w:ascii="Times New Roman" w:hAnsi="Times New Roman"/>
            <w:color w:val="000000"/>
            <w:sz w:val="22"/>
            <w:szCs w:val="22"/>
            <w:lang w:val="fr-FR" w:eastAsia="de-DE"/>
          </w:rPr>
        </w:r>
      </w:ins>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5 Le Parti socialiste </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6 Europe Ecologie - Les Verts </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7 La République En Marche</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8 Le MoDem </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9 L’Union des Démocrates et Indépendants (UDI)</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10 Les Républicains </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11 Debout la France</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 xml:space="preserve">12 Le </w:t>
      </w:r>
      <w:del w:id="3" w:author="Bénédicte" w:date="2020-09-15T01:00:00Z">
        <w:r>
          <w:rPr>
            <w:rFonts w:eastAsia="Times New Roman" w:cs="Arial" w:ascii="Arial" w:hAnsi="Arial"/>
            <w:color w:val="000000"/>
            <w:sz w:val="22"/>
            <w:szCs w:val="22"/>
            <w:lang w:val="fr-FR" w:eastAsia="de-DE"/>
          </w:rPr>
          <w:delText xml:space="preserve">Front </w:delText>
        </w:r>
      </w:del>
      <w:ins w:id="4" w:author="Bénédicte" w:date="2020-09-15T01:00:00Z">
        <w:r>
          <w:rPr>
            <w:rFonts w:eastAsia="Times New Roman" w:cs="Arial" w:ascii="Arial" w:hAnsi="Arial"/>
            <w:color w:val="000000"/>
            <w:sz w:val="22"/>
            <w:szCs w:val="22"/>
            <w:lang w:val="fr-FR" w:eastAsia="de-DE"/>
          </w:rPr>
          <w:t xml:space="preserve">Rassemblement </w:t>
        </w:r>
      </w:ins>
      <w:r>
        <w:rPr>
          <w:rFonts w:eastAsia="Times New Roman" w:cs="Arial" w:ascii="Arial" w:hAnsi="Arial"/>
          <w:color w:val="000000"/>
          <w:sz w:val="22"/>
          <w:szCs w:val="22"/>
          <w:lang w:val="fr-FR" w:eastAsia="de-DE"/>
        </w:rPr>
        <w:t>National </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13 Autre</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14 Aucun</w:t>
      </w:r>
    </w:p>
    <w:p>
      <w:pPr>
        <w:pStyle w:val="Normal"/>
        <w:ind w:left="708"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99 sans opinion</w:t>
      </w:r>
    </w:p>
    <w:p>
      <w:pPr>
        <w:pStyle w:val="Normal"/>
        <w:rPr>
          <w:rFonts w:ascii="Arial" w:hAnsi="Arial" w:eastAsia="Times New Roman" w:cs="Arial"/>
          <w:color w:val="000000"/>
          <w:sz w:val="22"/>
          <w:szCs w:val="22"/>
          <w:lang w:val="fr-FR" w:eastAsia="de-DE"/>
        </w:rPr>
      </w:pPr>
      <w:r>
        <w:rPr>
          <w:rFonts w:eastAsia="Times New Roman" w:cs="Arial" w:ascii="Arial" w:hAnsi="Arial"/>
          <w:color w:val="000000"/>
          <w:sz w:val="22"/>
          <w:szCs w:val="22"/>
          <w:lang w:val="fr-FR" w:eastAsia="de-DE"/>
        </w:rPr>
      </w:r>
    </w:p>
    <w:p>
      <w:pPr>
        <w:pStyle w:val="Normal"/>
        <w:rPr>
          <w:rFonts w:ascii="Arial" w:hAnsi="Arial" w:eastAsia="Times New Roman" w:cs="Arial"/>
          <w:color w:val="000000"/>
          <w:sz w:val="22"/>
          <w:szCs w:val="22"/>
          <w:lang w:val="fr-FR" w:eastAsia="de-DE"/>
        </w:rPr>
      </w:pPr>
      <w:r>
        <w:rPr>
          <w:rFonts w:eastAsia="Times New Roman" w:cs="Arial" w:ascii="Arial" w:hAnsi="Arial"/>
          <w:color w:val="000000"/>
          <w:sz w:val="22"/>
          <w:szCs w:val="22"/>
          <w:lang w:val="fr-FR" w:eastAsia="de-DE"/>
        </w:rPr>
      </w:r>
    </w:p>
    <w:p>
      <w:pPr>
        <w:pStyle w:val="Normal"/>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Dans l’ensemble, êtes</w:t>
      </w:r>
      <w:r>
        <w:rPr>
          <w:rFonts w:eastAsia="Times New Roman" w:cs="Cambria Math" w:ascii="Cambria Math" w:hAnsi="Cambria Math"/>
          <w:color w:val="000000"/>
          <w:sz w:val="22"/>
          <w:szCs w:val="22"/>
          <w:lang w:val="fr-FR" w:eastAsia="de-DE"/>
        </w:rPr>
        <w:t>‐</w:t>
      </w:r>
      <w:r>
        <w:rPr>
          <w:rFonts w:eastAsia="Times New Roman" w:cs="Arial" w:ascii="Arial" w:hAnsi="Arial"/>
          <w:color w:val="000000"/>
          <w:sz w:val="22"/>
          <w:szCs w:val="22"/>
          <w:lang w:val="fr-FR" w:eastAsia="de-DE"/>
        </w:rPr>
        <w:t xml:space="preserve">vous satisfait </w:t>
      </w:r>
      <w:del w:id="5" w:author="Bénédicte" w:date="2020-09-15T00:41:00Z">
        <w:r>
          <w:rPr>
            <w:rFonts w:eastAsia="Times New Roman" w:cs="Arial" w:ascii="Arial" w:hAnsi="Arial"/>
            <w:color w:val="000000"/>
            <w:sz w:val="22"/>
            <w:szCs w:val="22"/>
            <w:lang w:val="fr-FR" w:eastAsia="de-DE"/>
          </w:rPr>
          <w:delText xml:space="preserve">ou non </w:delText>
        </w:r>
      </w:del>
      <w:r>
        <w:rPr>
          <w:rFonts w:eastAsia="Times New Roman" w:cs="Arial" w:ascii="Arial" w:hAnsi="Arial"/>
          <w:color w:val="000000"/>
          <w:sz w:val="22"/>
          <w:szCs w:val="22"/>
          <w:lang w:val="fr-FR" w:eastAsia="de-DE"/>
        </w:rPr>
        <w:t xml:space="preserve">du fonctionnement de la démocratie en France ? </w:t>
      </w:r>
      <w:ins w:id="6" w:author="Bénédicte" w:date="2020-09-15T00:41:00Z">
        <w:r>
          <w:rPr>
            <w:rFonts w:eastAsia="Times New Roman" w:cs="Arial" w:ascii="Arial" w:hAnsi="Arial"/>
            <w:color w:val="000000"/>
            <w:sz w:val="22"/>
            <w:szCs w:val="22"/>
            <w:lang w:val="fr-FR" w:eastAsia="de-DE"/>
          </w:rPr>
          <w:t>Vous êtes</w:t>
        </w:r>
      </w:ins>
      <w:del w:id="7" w:author="Bénédicte" w:date="2020-09-15T00:41:00Z">
        <w:r>
          <w:rPr>
            <w:rFonts w:eastAsia="Times New Roman" w:cs="Arial" w:ascii="Arial" w:hAnsi="Arial"/>
            <w:color w:val="000000"/>
            <w:sz w:val="22"/>
            <w:szCs w:val="22"/>
            <w:lang w:val="fr-FR" w:eastAsia="de-DE"/>
          </w:rPr>
          <w:delText>Êtes</w:delText>
        </w:r>
      </w:del>
      <w:del w:id="8" w:author="Bénédicte" w:date="2020-09-15T00:41:00Z">
        <w:r>
          <w:rPr>
            <w:rFonts w:eastAsia="Times New Roman" w:cs="Cambria Math" w:ascii="Cambria Math" w:hAnsi="Cambria Math"/>
            <w:color w:val="000000"/>
            <w:sz w:val="22"/>
            <w:szCs w:val="22"/>
            <w:lang w:val="fr-FR" w:eastAsia="de-DE"/>
          </w:rPr>
          <w:delText>‐</w:delText>
        </w:r>
      </w:del>
      <w:del w:id="9" w:author="Bénédicte" w:date="2020-09-15T00:41:00Z">
        <w:r>
          <w:rPr>
            <w:rFonts w:eastAsia="Times New Roman" w:cs="Arial" w:ascii="Arial" w:hAnsi="Arial"/>
            <w:color w:val="000000"/>
            <w:sz w:val="22"/>
            <w:szCs w:val="22"/>
            <w:lang w:val="fr-FR" w:eastAsia="de-DE"/>
          </w:rPr>
          <w:delText>vous</w:delText>
        </w:r>
      </w:del>
      <w:r>
        <w:rPr>
          <w:rFonts w:eastAsia="Times New Roman" w:cs="Arial" w:ascii="Arial" w:hAnsi="Arial"/>
          <w:color w:val="000000"/>
          <w:sz w:val="22"/>
          <w:szCs w:val="22"/>
          <w:lang w:val="fr-FR" w:eastAsia="de-DE"/>
        </w:rPr>
        <w:t xml:space="preserve"> :  </w:t>
      </w:r>
    </w:p>
    <w:p>
      <w:pPr>
        <w:pStyle w:val="Normal"/>
        <w:ind w:left="708" w:firstLine="708"/>
        <w:rPr>
          <w:rFonts w:ascii="Times New Roman" w:hAnsi="Times New Roman" w:eastAsia="Times New Roman" w:cs="Times New Roman"/>
          <w:color w:val="000000"/>
          <w:lang w:val="fr-FR" w:eastAsia="de-DE"/>
          <w:ins w:id="11" w:author="Bénédicte" w:date="2020-09-15T01:01:00Z"/>
        </w:rPr>
      </w:pPr>
      <w:ins w:id="10" w:author="Bénédicte" w:date="2020-09-15T01:01:00Z">
        <w:commentRangeStart w:id="3"/>
        <w:r>
          <w:rPr>
            <w:rFonts w:eastAsia="Times New Roman" w:cs="Arial" w:ascii="Arial" w:hAnsi="Arial"/>
            <w:color w:val="000000"/>
            <w:sz w:val="22"/>
            <w:szCs w:val="22"/>
            <w:lang w:val="fr-FR" w:eastAsia="de-DE"/>
          </w:rPr>
          <w:t>1 pas du tout satisfait </w:t>
        </w:r>
      </w:ins>
    </w:p>
    <w:p>
      <w:pPr>
        <w:pStyle w:val="Normal"/>
        <w:ind w:left="1416"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w:t>
      </w:r>
      <w:ins w:id="12" w:author="Bénédicte" w:date="2020-09-15T01:01:00Z">
        <w:r>
          <w:rPr>
            <w:rFonts w:eastAsia="Times New Roman" w:cs="Arial" w:ascii="Arial" w:hAnsi="Arial"/>
            <w:color w:val="000000"/>
            <w:sz w:val="22"/>
            <w:szCs w:val="22"/>
            <w:lang w:val="fr-FR" w:eastAsia="de-DE"/>
          </w:rPr>
          <w:t>0</w:t>
        </w:r>
      </w:ins>
      <w:r>
        <w:rPr>
          <w:rFonts w:eastAsia="Times New Roman" w:cs="Arial" w:ascii="Arial" w:hAnsi="Arial"/>
          <w:color w:val="000000"/>
          <w:sz w:val="22"/>
          <w:szCs w:val="22"/>
          <w:lang w:val="fr-FR" w:eastAsia="de-DE"/>
        </w:rPr>
        <w:t xml:space="preserve"> très satisfait</w:t>
      </w:r>
      <w:ins w:id="13" w:author="Unknown Author" w:date="2020-09-15T10:24:31Z">
        <w:commentRangeEnd w:id="3"/>
        <w:r>
          <w:commentReference w:id="3"/>
        </w:r>
        <w:r>
          <w:rPr>
            <w:rFonts w:eastAsia="Times New Roman" w:cs="Times New Roman" w:ascii="Times New Roman" w:hAnsi="Times New Roman"/>
            <w:color w:val="000000"/>
            <w:sz w:val="22"/>
            <w:szCs w:val="22"/>
            <w:lang w:val="fr-FR" w:eastAsia="de-DE"/>
          </w:rPr>
        </w:r>
      </w:ins>
    </w:p>
    <w:p>
      <w:pPr>
        <w:pStyle w:val="Normal"/>
        <w:ind w:left="708" w:firstLine="708"/>
        <w:rPr>
          <w:rFonts w:ascii="Times New Roman" w:hAnsi="Times New Roman" w:eastAsia="Times New Roman" w:cs="Times New Roman"/>
          <w:color w:val="000000"/>
          <w:lang w:val="fr-FR" w:eastAsia="de-DE"/>
          <w:del w:id="17" w:author="Bénédicte" w:date="2020-09-15T01:01:00Z"/>
        </w:rPr>
      </w:pPr>
      <w:del w:id="14" w:author="Bénédicte" w:date="2020-09-15T01:01:00Z">
        <w:r>
          <w:rPr>
            <w:rFonts w:eastAsia="Times New Roman" w:cs="Arial" w:ascii="Arial" w:hAnsi="Arial"/>
            <w:color w:val="000000"/>
            <w:sz w:val="22"/>
            <w:szCs w:val="22"/>
            <w:lang w:val="fr-FR" w:eastAsia="de-DE"/>
          </w:rPr>
          <w:delText>10 pas satisfait</w:delText>
        </w:r>
      </w:del>
      <w:del w:id="15" w:author="Bénédicte" w:date="2020-09-15T00:41:00Z">
        <w:r>
          <w:rPr>
            <w:rFonts w:eastAsia="Times New Roman" w:cs="Arial" w:ascii="Arial" w:hAnsi="Arial"/>
            <w:color w:val="000000"/>
            <w:sz w:val="22"/>
            <w:szCs w:val="22"/>
            <w:lang w:val="fr-FR" w:eastAsia="de-DE"/>
          </w:rPr>
          <w:delText xml:space="preserve"> du tout</w:delText>
        </w:r>
      </w:del>
      <w:del w:id="16" w:author="Bénédicte" w:date="2020-09-15T01:01:00Z">
        <w:r>
          <w:rPr>
            <w:rFonts w:eastAsia="Times New Roman" w:cs="Arial" w:ascii="Arial" w:hAnsi="Arial"/>
            <w:color w:val="000000"/>
            <w:sz w:val="22"/>
            <w:szCs w:val="22"/>
            <w:lang w:val="fr-FR" w:eastAsia="de-DE"/>
          </w:rPr>
          <w:delText> </w:delText>
        </w:r>
      </w:del>
    </w:p>
    <w:p>
      <w:pPr>
        <w:pStyle w:val="Normal"/>
        <w:ind w:left="708" w:firstLine="708"/>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r>
    </w:p>
    <w:p>
      <w:pPr>
        <w:pStyle w:val="Normal"/>
        <w:rPr>
          <w:rFonts w:ascii="Arial" w:hAnsi="Arial" w:eastAsia="Times New Roman" w:cs="Arial"/>
          <w:color w:val="000000"/>
          <w:sz w:val="22"/>
          <w:szCs w:val="22"/>
          <w:lang w:val="fr-FR" w:eastAsia="de-DE"/>
        </w:rPr>
      </w:pPr>
      <w:r>
        <w:rPr>
          <w:rFonts w:eastAsia="Times New Roman" w:cs="Arial" w:ascii="Arial" w:hAnsi="Arial"/>
          <w:color w:val="000000"/>
          <w:sz w:val="22"/>
          <w:szCs w:val="22"/>
          <w:lang w:val="fr-FR" w:eastAsia="de-DE"/>
        </w:rPr>
      </w:r>
    </w:p>
    <w:p>
      <w:pPr>
        <w:pStyle w:val="Normal"/>
        <w:rPr>
          <w:rFonts w:ascii="Times New Roman" w:hAnsi="Times New Roman" w:eastAsia="Times New Roman" w:cs="Times New Roman"/>
          <w:color w:val="000000"/>
          <w:lang w:val="fr-FR" w:eastAsia="de-DE"/>
        </w:rPr>
      </w:pPr>
      <w:del w:id="18" w:author="Bénédicte" w:date="2020-09-15T00:41:00Z">
        <w:r>
          <w:rPr>
            <w:rFonts w:eastAsia="Times New Roman" w:cs="Arial" w:ascii="Arial" w:hAnsi="Arial"/>
            <w:color w:val="000000"/>
            <w:sz w:val="22"/>
            <w:szCs w:val="22"/>
            <w:lang w:val="fr-FR" w:eastAsia="de-DE"/>
          </w:rPr>
          <w:delText xml:space="preserve">Revenons maintenant à la France. </w:delText>
        </w:r>
      </w:del>
      <w:ins w:id="19" w:author="Bénédicte" w:date="2020-09-15T01:13:00Z">
        <w:r>
          <w:rPr>
            <w:rFonts w:eastAsia="Times New Roman" w:cs="Arial" w:ascii="Arial" w:hAnsi="Arial"/>
            <w:color w:val="000000"/>
            <w:sz w:val="22"/>
            <w:szCs w:val="22"/>
            <w:lang w:val="fr-FR" w:eastAsia="de-DE"/>
          </w:rPr>
          <w:t>Désa</w:t>
        </w:r>
      </w:ins>
      <w:del w:id="20" w:author="Bénédicte" w:date="2020-09-15T01:13:00Z">
        <w:r>
          <w:rPr>
            <w:rFonts w:eastAsia="Times New Roman" w:cs="Arial" w:ascii="Arial" w:hAnsi="Arial"/>
            <w:color w:val="000000"/>
            <w:sz w:val="22"/>
            <w:szCs w:val="22"/>
            <w:lang w:val="fr-FR" w:eastAsia="de-DE"/>
          </w:rPr>
          <w:delText>A</w:delText>
        </w:r>
      </w:del>
      <w:commentRangeStart w:id="4"/>
      <w:r>
        <w:rPr>
          <w:rFonts w:eastAsia="Times New Roman" w:cs="Arial" w:ascii="Arial" w:hAnsi="Arial"/>
          <w:color w:val="000000"/>
          <w:sz w:val="22"/>
          <w:szCs w:val="22"/>
          <w:lang w:val="fr-FR" w:eastAsia="de-DE"/>
        </w:rPr>
        <w:t>pprouvez</w:t>
      </w:r>
      <w:r>
        <w:rPr>
          <w:rFonts w:eastAsia="Times New Roman" w:cs="Cambria Math" w:ascii="Cambria Math" w:hAnsi="Cambria Math"/>
          <w:color w:val="000000"/>
          <w:sz w:val="22"/>
          <w:szCs w:val="22"/>
          <w:lang w:val="fr-FR" w:eastAsia="de-DE"/>
        </w:rPr>
        <w:t>‐</w:t>
      </w:r>
      <w:r>
        <w:rPr>
          <w:rFonts w:eastAsia="Times New Roman" w:cs="Arial" w:ascii="Arial" w:hAnsi="Arial"/>
          <w:color w:val="000000"/>
          <w:sz w:val="22"/>
          <w:szCs w:val="22"/>
          <w:lang w:val="fr-FR" w:eastAsia="de-DE"/>
        </w:rPr>
        <w:t xml:space="preserve">vous ou </w:t>
      </w:r>
      <w:del w:id="21" w:author="Bénédicte" w:date="2020-09-15T01:13:00Z">
        <w:r>
          <w:rPr>
            <w:rFonts w:eastAsia="Times New Roman" w:cs="Arial" w:ascii="Arial" w:hAnsi="Arial"/>
            <w:color w:val="000000"/>
            <w:sz w:val="22"/>
            <w:szCs w:val="22"/>
            <w:lang w:val="fr-FR" w:eastAsia="de-DE"/>
          </w:rPr>
          <w:delText>dés</w:delText>
        </w:r>
      </w:del>
      <w:r>
        <w:rPr>
          <w:rFonts w:eastAsia="Times New Roman" w:cs="Arial" w:ascii="Arial" w:hAnsi="Arial"/>
          <w:color w:val="000000"/>
          <w:sz w:val="22"/>
          <w:szCs w:val="22"/>
          <w:lang w:val="fr-FR" w:eastAsia="de-DE"/>
        </w:rPr>
        <w:t>approuvez</w:t>
      </w:r>
      <w:r>
        <w:rPr>
          <w:rFonts w:eastAsia="Times New Roman" w:cs="Cambria Math" w:ascii="Cambria Math" w:hAnsi="Cambria Math"/>
          <w:color w:val="000000"/>
          <w:sz w:val="22"/>
          <w:szCs w:val="22"/>
          <w:lang w:val="fr-FR" w:eastAsia="de-DE"/>
        </w:rPr>
        <w:t>‐</w:t>
      </w:r>
      <w:r>
        <w:rPr>
          <w:rFonts w:eastAsia="Times New Roman" w:cs="Arial" w:ascii="Arial" w:hAnsi="Arial"/>
          <w:color w:val="000000"/>
          <w:sz w:val="22"/>
          <w:szCs w:val="22"/>
          <w:lang w:val="fr-FR" w:eastAsia="de-DE"/>
        </w:rPr>
        <w:t>vous le bilan du gouvernement français à ce jour ?</w:t>
      </w:r>
      <w:ins w:id="22" w:author="Unknown Author" w:date="2020-09-15T10:25:24Z">
        <w:commentRangeEnd w:id="4"/>
        <w:r>
          <w:commentReference w:id="4"/>
        </w:r>
        <w:r>
          <w:rPr>
            <w:rFonts w:eastAsia="Times New Roman" w:cs="Times New Roman" w:ascii="Times New Roman" w:hAnsi="Times New Roman"/>
            <w:color w:val="000000"/>
            <w:sz w:val="22"/>
            <w:szCs w:val="22"/>
            <w:lang w:val="fr-FR" w:eastAsia="de-DE"/>
          </w:rPr>
        </w:r>
      </w:ins>
    </w:p>
    <w:p>
      <w:pPr>
        <w:pStyle w:val="Normal"/>
        <w:ind w:left="708" w:firstLine="708"/>
        <w:rPr>
          <w:rFonts w:ascii="Times New Roman" w:hAnsi="Times New Roman" w:eastAsia="Times New Roman" w:cs="Times New Roman"/>
          <w:color w:val="000000"/>
          <w:lang w:val="fr-FR" w:eastAsia="de-DE"/>
          <w:del w:id="24" w:author="Bénédicte" w:date="2020-09-15T01:01:00Z"/>
        </w:rPr>
      </w:pPr>
      <w:ins w:id="23" w:author="Bénédicte" w:date="2020-09-15T01:01:00Z">
        <w:r>
          <w:rPr>
            <w:rFonts w:eastAsia="Times New Roman" w:cs="Arial" w:ascii="Arial" w:hAnsi="Arial"/>
            <w:color w:val="000000"/>
            <w:sz w:val="22"/>
            <w:szCs w:val="22"/>
            <w:lang w:val="fr-FR" w:eastAsia="de-DE"/>
          </w:rPr>
          <w:t>1 désapprouve</w:t>
        </w:r>
      </w:ins>
    </w:p>
    <w:p>
      <w:pPr>
        <w:pStyle w:val="Normal"/>
        <w:ind w:left="708" w:firstLine="708"/>
        <w:rPr>
          <w:rFonts w:ascii="Times New Roman" w:hAnsi="Times New Roman" w:eastAsia="Times New Roman" w:cs="Times New Roman"/>
          <w:color w:val="000000"/>
          <w:lang w:val="fr-FR" w:eastAsia="de-DE"/>
        </w:rPr>
      </w:pPr>
      <w:r>
        <w:rPr/>
      </w:r>
    </w:p>
    <w:p>
      <w:pPr>
        <w:pStyle w:val="Normal"/>
        <w:ind w:left="708" w:firstLine="708"/>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w:t>
      </w:r>
      <w:ins w:id="25" w:author="Bénédicte" w:date="2020-09-15T01:01:00Z">
        <w:r>
          <w:rPr>
            <w:rFonts w:eastAsia="Times New Roman" w:cs="Arial" w:ascii="Arial" w:hAnsi="Arial"/>
            <w:color w:val="000000"/>
            <w:sz w:val="22"/>
            <w:szCs w:val="22"/>
            <w:lang w:val="fr-FR" w:eastAsia="de-DE"/>
          </w:rPr>
          <w:t>0</w:t>
        </w:r>
      </w:ins>
      <w:r>
        <w:rPr>
          <w:rFonts w:eastAsia="Times New Roman" w:cs="Arial" w:ascii="Arial" w:hAnsi="Arial"/>
          <w:color w:val="000000"/>
          <w:sz w:val="22"/>
          <w:szCs w:val="22"/>
          <w:lang w:val="fr-FR" w:eastAsia="de-DE"/>
        </w:rPr>
        <w:t xml:space="preserve"> approuve</w:t>
      </w:r>
    </w:p>
    <w:p>
      <w:pPr>
        <w:pStyle w:val="Normal"/>
        <w:ind w:left="708" w:firstLine="708"/>
        <w:rPr>
          <w:rFonts w:ascii="Times New Roman" w:hAnsi="Times New Roman" w:eastAsia="Times New Roman" w:cs="Times New Roman"/>
          <w:color w:val="000000"/>
          <w:lang w:val="fr-FR" w:eastAsia="de-DE"/>
          <w:del w:id="27" w:author="Bénédicte" w:date="2020-09-15T01:01:00Z"/>
        </w:rPr>
      </w:pPr>
      <w:del w:id="26" w:author="Bénédicte" w:date="2020-09-15T01:01:00Z">
        <w:r>
          <w:rPr>
            <w:rFonts w:eastAsia="Times New Roman" w:cs="Arial" w:ascii="Arial" w:hAnsi="Arial"/>
            <w:color w:val="000000"/>
            <w:sz w:val="22"/>
            <w:szCs w:val="22"/>
            <w:lang w:val="fr-FR" w:eastAsia="de-DE"/>
          </w:rPr>
          <w:delText>10 désapprouve</w:delText>
        </w:r>
      </w:del>
      <w:bookmarkStart w:id="0" w:name="move5102411511"/>
      <w:bookmarkEnd w:id="0"/>
    </w:p>
    <w:p>
      <w:pPr>
        <w:pStyle w:val="Normal"/>
        <w:ind w:left="708" w:firstLine="708"/>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r>
        <w:rPr>
          <w:rFonts w:eastAsia="Times New Roman" w:cs="Arial" w:ascii="Arial" w:hAnsi="Arial"/>
          <w:color w:val="000000"/>
          <w:sz w:val="22"/>
          <w:szCs w:val="22"/>
          <w:shd w:fill="FFFFFF" w:val="clear"/>
          <w:lang w:val="fr-FR" w:eastAsia="de-DE"/>
        </w:rPr>
        <w:t>Dans quelle mesure est</w:t>
      </w:r>
      <w:r>
        <w:rPr>
          <w:rFonts w:eastAsia="Times New Roman" w:cs="Cambria Math" w:ascii="Cambria Math" w:hAnsi="Cambria Math"/>
          <w:color w:val="000000"/>
          <w:sz w:val="22"/>
          <w:szCs w:val="22"/>
          <w:shd w:fill="FFFFFF" w:val="clear"/>
          <w:lang w:val="fr-FR" w:eastAsia="de-DE"/>
        </w:rPr>
        <w:t>‐</w:t>
      </w:r>
      <w:r>
        <w:rPr>
          <w:rFonts w:eastAsia="Times New Roman" w:cs="Arial" w:ascii="Arial" w:hAnsi="Arial"/>
          <w:color w:val="000000"/>
          <w:sz w:val="22"/>
          <w:szCs w:val="22"/>
          <w:shd w:fill="FFFFFF" w:val="clear"/>
          <w:lang w:val="fr-FR" w:eastAsia="de-DE"/>
        </w:rPr>
        <w:t xml:space="preserve">il important pour vous </w:t>
      </w:r>
      <w:commentRangeStart w:id="5"/>
      <w:r>
        <w:rPr>
          <w:rFonts w:eastAsia="Times New Roman" w:cs="Arial" w:ascii="Arial" w:hAnsi="Arial"/>
          <w:color w:val="000000"/>
          <w:sz w:val="22"/>
          <w:szCs w:val="22"/>
          <w:shd w:fill="FFFFFF" w:val="clear"/>
          <w:lang w:val="fr-FR" w:eastAsia="de-DE"/>
        </w:rPr>
        <w:t>de vivre dans un pays gouverné démocratiquement</w:t>
      </w:r>
      <w:ins w:id="28" w:author="Unknown Author" w:date="2020-09-15T10:26:14Z">
        <w:r>
          <w:rPr>
            <w:rFonts w:eastAsia="Times New Roman" w:cs="Arial" w:ascii="Arial" w:hAnsi="Arial"/>
            <w:color w:val="000000"/>
            <w:sz w:val="22"/>
            <w:szCs w:val="22"/>
            <w:shd w:fill="FFFFFF" w:val="clear"/>
            <w:lang w:val="fr-FR" w:eastAsia="de-DE"/>
          </w:rPr>
        </w:r>
      </w:ins>
      <w:commentRangeEnd w:id="5"/>
      <w:r>
        <w:commentReference w:id="5"/>
      </w:r>
      <w:r>
        <w:rPr>
          <w:rFonts w:eastAsia="Times New Roman" w:cs="Arial" w:ascii="Arial" w:hAnsi="Arial"/>
          <w:color w:val="000000"/>
          <w:sz w:val="22"/>
          <w:szCs w:val="22"/>
          <w:shd w:fill="FFFFFF" w:val="clear"/>
          <w:lang w:val="fr-FR" w:eastAsia="de-DE"/>
        </w:rPr>
        <w:t xml:space="preserve"> ? </w:t>
      </w:r>
      <w:ins w:id="29" w:author="Bénédicte" w:date="2020-09-15T00:42:00Z">
        <w:r>
          <w:rPr>
            <w:rFonts w:eastAsia="Times New Roman" w:cs="Arial" w:ascii="Arial" w:hAnsi="Arial"/>
            <w:color w:val="000000"/>
            <w:sz w:val="22"/>
            <w:szCs w:val="22"/>
            <w:shd w:fill="FFFFFF" w:val="clear"/>
            <w:lang w:val="fr-FR" w:eastAsia="de-DE"/>
          </w:rPr>
          <w:t>C</w:t>
        </w:r>
      </w:ins>
      <w:del w:id="30" w:author="Bénédicte" w:date="2020-09-15T00:42:00Z">
        <w:r>
          <w:rPr>
            <w:rFonts w:eastAsia="Times New Roman" w:cs="Arial" w:ascii="Arial" w:hAnsi="Arial"/>
            <w:color w:val="000000"/>
            <w:sz w:val="22"/>
            <w:szCs w:val="22"/>
            <w:shd w:fill="FFFFFF" w:val="clear"/>
            <w:lang w:val="fr-FR" w:eastAsia="de-DE"/>
          </w:rPr>
          <w:delText>C</w:delText>
        </w:r>
      </w:del>
      <w:r>
        <w:rPr>
          <w:rFonts w:eastAsia="Times New Roman" w:cs="Arial" w:ascii="Arial" w:hAnsi="Arial"/>
          <w:color w:val="000000"/>
          <w:sz w:val="22"/>
          <w:szCs w:val="22"/>
          <w:shd w:fill="FFFFFF" w:val="clear"/>
          <w:lang w:val="fr-FR" w:eastAsia="de-DE"/>
        </w:rPr>
        <w:t xml:space="preserve">hoisissez votre réponse sur cette </w:t>
      </w:r>
      <w:ins w:id="31" w:author="Bénédicte" w:date="2020-09-15T00:41:00Z">
        <w:r>
          <w:rPr>
            <w:rFonts w:eastAsia="Times New Roman" w:cs="Arial" w:ascii="Arial" w:hAnsi="Arial"/>
            <w:color w:val="000000"/>
            <w:sz w:val="22"/>
            <w:szCs w:val="22"/>
            <w:shd w:fill="FFFFFF" w:val="clear"/>
            <w:lang w:val="fr-FR" w:eastAsia="de-DE"/>
          </w:rPr>
          <w:t>échelle</w:t>
        </w:r>
      </w:ins>
      <w:del w:id="32" w:author="Bénédicte" w:date="2020-09-15T00:41:00Z">
        <w:r>
          <w:rPr>
            <w:rFonts w:eastAsia="Times New Roman" w:cs="Arial" w:ascii="Arial" w:hAnsi="Arial"/>
            <w:color w:val="000000"/>
            <w:sz w:val="22"/>
            <w:szCs w:val="22"/>
            <w:shd w:fill="FFFFFF" w:val="clear"/>
            <w:lang w:val="fr-FR" w:eastAsia="de-DE"/>
          </w:rPr>
          <w:delText>carte</w:delText>
        </w:r>
      </w:del>
      <w:ins w:id="33" w:author="Bénédicte" w:date="2020-09-15T00:41:00Z">
        <w:r>
          <w:rPr>
            <w:rFonts w:eastAsia="Times New Roman" w:cs="Arial" w:ascii="Arial" w:hAnsi="Arial"/>
            <w:color w:val="000000"/>
            <w:sz w:val="22"/>
            <w:szCs w:val="22"/>
            <w:shd w:fill="FFFFFF" w:val="clear"/>
            <w:lang w:val="fr-FR" w:eastAsia="de-DE"/>
          </w:rPr>
          <w:t xml:space="preserve"> allant de </w:t>
        </w:r>
      </w:ins>
      <w:del w:id="34" w:author="Bénédicte" w:date="2020-09-15T00:41:00Z">
        <w:r>
          <w:rPr>
            <w:rFonts w:eastAsia="Times New Roman" w:cs="Arial" w:ascii="Arial" w:hAnsi="Arial"/>
            <w:color w:val="000000"/>
            <w:sz w:val="22"/>
            <w:szCs w:val="22"/>
            <w:shd w:fill="FFFFFF" w:val="clear"/>
            <w:lang w:val="fr-FR" w:eastAsia="de-DE"/>
          </w:rPr>
          <w:delText>,</w:delText>
        </w:r>
      </w:del>
      <w:del w:id="35" w:author="Bénédicte" w:date="2020-09-15T00:42:00Z">
        <w:r>
          <w:rPr>
            <w:rFonts w:eastAsia="Times New Roman" w:cs="Arial" w:ascii="Arial" w:hAnsi="Arial"/>
            <w:color w:val="000000"/>
            <w:sz w:val="22"/>
            <w:szCs w:val="22"/>
            <w:shd w:fill="FFFFFF" w:val="clear"/>
            <w:lang w:val="fr-FR" w:eastAsia="de-DE"/>
          </w:rPr>
          <w:delText xml:space="preserve"> où </w:delText>
        </w:r>
      </w:del>
      <w:del w:id="36" w:author="Bénédicte" w:date="2020-09-15T00:40:00Z">
        <w:r>
          <w:rPr>
            <w:rFonts w:eastAsia="Times New Roman" w:cs="Arial" w:ascii="Arial" w:hAnsi="Arial"/>
            <w:color w:val="000000"/>
            <w:sz w:val="22"/>
            <w:szCs w:val="22"/>
            <w:highlight w:val="yellow"/>
            <w:shd w:fill="FFFFFF" w:val="clear"/>
            <w:lang w:val="fr-FR" w:eastAsia="de-DE"/>
          </w:rPr>
          <w:delText>0</w:delText>
        </w:r>
      </w:del>
      <w:r>
        <w:rPr>
          <w:rFonts w:eastAsia="Times New Roman" w:cs="Arial" w:ascii="Arial" w:hAnsi="Arial"/>
          <w:color w:val="000000"/>
          <w:sz w:val="22"/>
          <w:szCs w:val="22"/>
          <w:highlight w:val="yellow"/>
          <w:shd w:fill="FFFFFF" w:val="clear"/>
          <w:lang w:val="fr-FR" w:eastAsia="de-DE"/>
        </w:rPr>
        <w:commentReference w:id="6"/>
      </w:r>
      <w:del w:id="37" w:author="Bénédicte" w:date="2020-09-15T00:40:00Z">
        <w:r>
          <w:rPr>
            <w:rFonts w:eastAsia="Times New Roman" w:cs="Arial" w:ascii="Arial" w:hAnsi="Arial"/>
            <w:color w:val="000000"/>
            <w:sz w:val="22"/>
            <w:szCs w:val="22"/>
            <w:highlight w:val="yellow"/>
            <w:shd w:fill="FFFFFF" w:val="clear"/>
            <w:lang w:val="fr-FR" w:eastAsia="de-DE"/>
          </w:rPr>
          <w:delText xml:space="preserve"> </w:delText>
        </w:r>
      </w:del>
      <w:ins w:id="38" w:author="Bénédicte" w:date="2020-09-15T00:40:00Z">
        <w:r>
          <w:rPr>
            <w:rFonts w:eastAsia="Times New Roman" w:cs="Arial" w:ascii="Arial" w:hAnsi="Arial"/>
            <w:color w:val="000000"/>
            <w:sz w:val="22"/>
            <w:szCs w:val="22"/>
            <w:shd w:fill="FFFFFF" w:val="clear"/>
            <w:lang w:val="fr-FR" w:eastAsia="de-DE"/>
          </w:rPr>
          <w:t>1</w:t>
        </w:r>
      </w:ins>
      <w:ins w:id="39" w:author="Bénédicte" w:date="2020-09-15T00:42:00Z">
        <w:r>
          <w:rPr>
            <w:rFonts w:eastAsia="Times New Roman" w:cs="Arial" w:ascii="Arial" w:hAnsi="Arial"/>
            <w:color w:val="000000"/>
            <w:sz w:val="22"/>
            <w:szCs w:val="22"/>
            <w:shd w:fill="FFFFFF" w:val="clear"/>
            <w:lang w:val="fr-FR" w:eastAsia="de-DE"/>
          </w:rPr>
          <w:t xml:space="preserve"> (</w:t>
        </w:r>
      </w:ins>
      <w:del w:id="40" w:author="Bénédicte" w:date="2020-09-15T00:42:00Z">
        <w:r>
          <w:rPr>
            <w:rFonts w:eastAsia="Times New Roman" w:cs="Arial" w:ascii="Arial" w:hAnsi="Arial"/>
            <w:color w:val="000000"/>
            <w:sz w:val="22"/>
            <w:szCs w:val="22"/>
            <w:shd w:fill="FFFFFF" w:val="clear"/>
            <w:lang w:val="fr-FR" w:eastAsia="de-DE"/>
          </w:rPr>
          <w:delText>signifie</w:delText>
        </w:r>
      </w:del>
      <w:r>
        <w:rPr>
          <w:rFonts w:eastAsia="Times New Roman" w:cs="Arial" w:ascii="Arial" w:hAnsi="Arial"/>
          <w:color w:val="000000"/>
          <w:sz w:val="22"/>
          <w:szCs w:val="22"/>
          <w:shd w:fill="FFFFFF" w:val="clear"/>
          <w:lang w:val="fr-FR" w:eastAsia="de-DE"/>
        </w:rPr>
        <w:t xml:space="preserve"> </w:t>
      </w:r>
      <w:ins w:id="41" w:author="Bénédicte" w:date="2020-09-15T00:42:00Z">
        <w:r>
          <w:rPr>
            <w:rFonts w:eastAsia="Times New Roman" w:cs="Arial" w:ascii="Arial" w:hAnsi="Arial"/>
            <w:color w:val="000000"/>
            <w:sz w:val="22"/>
            <w:szCs w:val="22"/>
            <w:shd w:fill="FFFFFF" w:val="clear"/>
            <w:lang w:val="fr-FR" w:eastAsia="de-DE"/>
          </w:rPr>
          <w:t>« </w:t>
        </w:r>
      </w:ins>
      <w:r>
        <w:rPr>
          <w:rFonts w:eastAsia="Times New Roman" w:cs="Arial" w:ascii="Arial" w:hAnsi="Arial"/>
          <w:color w:val="000000"/>
          <w:sz w:val="22"/>
          <w:szCs w:val="22"/>
          <w:shd w:fill="FFFFFF" w:val="clear"/>
          <w:lang w:val="fr-FR" w:eastAsia="de-DE"/>
        </w:rPr>
        <w:t>pas du tout important</w:t>
      </w:r>
      <w:ins w:id="42" w:author="Bénédicte" w:date="2020-09-15T00:42:00Z">
        <w:r>
          <w:rPr>
            <w:rFonts w:eastAsia="Times New Roman" w:cs="Arial" w:ascii="Arial" w:hAnsi="Arial"/>
            <w:color w:val="000000"/>
            <w:sz w:val="22"/>
            <w:szCs w:val="22"/>
            <w:shd w:fill="FFFFFF" w:val="clear"/>
            <w:lang w:val="fr-FR" w:eastAsia="de-DE"/>
          </w:rPr>
          <w:t> ») à</w:t>
        </w:r>
      </w:ins>
      <w:del w:id="43" w:author="Bénédicte" w:date="2020-09-15T00:42:00Z">
        <w:r>
          <w:rPr>
            <w:rFonts w:eastAsia="Times New Roman" w:cs="Arial" w:ascii="Arial" w:hAnsi="Arial"/>
            <w:color w:val="000000"/>
            <w:sz w:val="22"/>
            <w:szCs w:val="22"/>
            <w:shd w:fill="FFFFFF" w:val="clear"/>
            <w:lang w:val="fr-FR" w:eastAsia="de-DE"/>
          </w:rPr>
          <w:delText xml:space="preserve"> et</w:delText>
        </w:r>
      </w:del>
      <w:r>
        <w:rPr>
          <w:rFonts w:eastAsia="Times New Roman" w:cs="Arial" w:ascii="Arial" w:hAnsi="Arial"/>
          <w:color w:val="000000"/>
          <w:sz w:val="22"/>
          <w:szCs w:val="22"/>
          <w:shd w:fill="FFFFFF" w:val="clear"/>
          <w:lang w:val="fr-FR" w:eastAsia="de-DE"/>
        </w:rPr>
        <w:t xml:space="preserve"> 10 </w:t>
      </w:r>
      <w:ins w:id="44" w:author="Bénédicte" w:date="2020-09-15T00:42:00Z">
        <w:r>
          <w:rPr>
            <w:rFonts w:eastAsia="Times New Roman" w:cs="Arial" w:ascii="Arial" w:hAnsi="Arial"/>
            <w:color w:val="000000"/>
            <w:sz w:val="22"/>
            <w:szCs w:val="22"/>
            <w:shd w:fill="FFFFFF" w:val="clear"/>
            <w:lang w:val="fr-FR" w:eastAsia="de-DE"/>
          </w:rPr>
          <w:t>(</w:t>
        </w:r>
      </w:ins>
      <w:del w:id="45" w:author="Bénédicte" w:date="2020-09-15T01:14:00Z">
        <w:r>
          <w:rPr>
            <w:rFonts w:eastAsia="Times New Roman" w:cs="Arial" w:ascii="Arial" w:hAnsi="Arial"/>
            <w:color w:val="000000"/>
            <w:sz w:val="22"/>
            <w:szCs w:val="22"/>
            <w:shd w:fill="FFFFFF" w:val="clear"/>
            <w:lang w:val="fr-FR" w:eastAsia="de-DE"/>
          </w:rPr>
          <w:delText>signifie</w:delText>
        </w:r>
      </w:del>
      <w:r>
        <w:rPr>
          <w:rFonts w:eastAsia="Times New Roman" w:cs="Arial" w:ascii="Arial" w:hAnsi="Arial"/>
          <w:color w:val="000000"/>
          <w:sz w:val="22"/>
          <w:szCs w:val="22"/>
          <w:shd w:fill="FFFFFF" w:val="clear"/>
          <w:lang w:val="fr-FR" w:eastAsia="de-DE"/>
        </w:rPr>
        <w:t xml:space="preserve"> </w:t>
      </w:r>
      <w:ins w:id="46" w:author="Bénédicte" w:date="2020-09-15T00:42:00Z">
        <w:r>
          <w:rPr>
            <w:rFonts w:eastAsia="Times New Roman" w:cs="Arial" w:ascii="Arial" w:hAnsi="Arial"/>
            <w:color w:val="000000"/>
            <w:sz w:val="22"/>
            <w:szCs w:val="22"/>
            <w:shd w:fill="FFFFFF" w:val="clear"/>
            <w:lang w:val="fr-FR" w:eastAsia="de-DE"/>
          </w:rPr>
          <w:t>« </w:t>
        </w:r>
      </w:ins>
      <w:r>
        <w:rPr>
          <w:rFonts w:eastAsia="Times New Roman" w:cs="Arial" w:ascii="Arial" w:hAnsi="Arial"/>
          <w:color w:val="000000"/>
          <w:sz w:val="22"/>
          <w:szCs w:val="22"/>
          <w:shd w:fill="FFFFFF" w:val="clear"/>
          <w:lang w:val="fr-FR" w:eastAsia="de-DE"/>
        </w:rPr>
        <w:t>extrêmement important</w:t>
      </w:r>
      <w:ins w:id="47" w:author="Bénédicte" w:date="2020-09-15T00:42:00Z">
        <w:r>
          <w:rPr>
            <w:rFonts w:eastAsia="Times New Roman" w:cs="Arial" w:ascii="Arial" w:hAnsi="Arial"/>
            <w:color w:val="000000"/>
            <w:sz w:val="22"/>
            <w:szCs w:val="22"/>
            <w:shd w:fill="FFFFFF" w:val="clear"/>
            <w:lang w:val="fr-FR" w:eastAsia="de-DE"/>
          </w:rPr>
          <w:t> »)</w:t>
        </w:r>
      </w:ins>
      <w:ins w:id="48" w:author="Bénédicte" w:date="2020-09-15T01:14:00Z">
        <w:r>
          <w:rPr>
            <w:rFonts w:eastAsia="Times New Roman" w:cs="Arial" w:ascii="Arial" w:hAnsi="Arial"/>
            <w:color w:val="000000"/>
            <w:sz w:val="22"/>
            <w:szCs w:val="22"/>
            <w:shd w:fill="FFFFFF" w:val="clear"/>
            <w:lang w:val="fr-FR" w:eastAsia="de-DE"/>
          </w:rPr>
          <w:t> :</w:t>
        </w:r>
      </w:ins>
      <w:del w:id="49" w:author="Bénédicte" w:date="2020-09-15T01:14:00Z">
        <w:r>
          <w:rPr>
            <w:rFonts w:eastAsia="Times New Roman" w:cs="Arial" w:ascii="Arial" w:hAnsi="Arial"/>
            <w:color w:val="000000"/>
            <w:sz w:val="22"/>
            <w:szCs w:val="22"/>
            <w:shd w:fill="FFFFFF" w:val="clear"/>
            <w:lang w:val="fr-FR" w:eastAsia="de-DE"/>
          </w:rPr>
          <w:delText>.</w:delText>
        </w:r>
      </w:del>
      <w:r>
        <w:rPr>
          <w:rFonts w:eastAsia="Times New Roman" w:cs="Arial" w:ascii="Arial" w:hAnsi="Arial"/>
          <w:color w:val="000000"/>
          <w:sz w:val="22"/>
          <w:szCs w:val="22"/>
          <w:shd w:fill="FFFFFF" w:val="clear"/>
          <w:lang w:val="fr-FR" w:eastAsia="de-DE"/>
        </w:rPr>
        <w:t> </w:t>
      </w:r>
    </w:p>
    <w:p>
      <w:pPr>
        <w:pStyle w:val="Normal"/>
        <w:rPr>
          <w:rFonts w:ascii="Times New Roman" w:hAnsi="Times New Roman" w:eastAsia="Times New Roman" w:cs="Times New Roman"/>
          <w:color w:val="000000"/>
          <w:lang w:val="fr-FR" w:eastAsia="de-DE"/>
        </w:rPr>
      </w:pPr>
      <w:r>
        <w:rPr>
          <w:rFonts w:eastAsia="Times New Roman" w:cs="Arial" w:ascii="Arial" w:hAnsi="Arial"/>
          <w:color w:val="000000"/>
          <w:sz w:val="22"/>
          <w:szCs w:val="22"/>
          <w:shd w:fill="FFFFFF" w:val="clear"/>
          <w:lang w:val="fr-FR" w:eastAsia="de-DE"/>
        </w:rPr>
        <w:t> </w:t>
      </w:r>
    </w:p>
    <w:p>
      <w:pPr>
        <w:pStyle w:val="Normal"/>
        <w:ind w:left="700" w:firstLine="70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 Pas du tout important</w:t>
      </w:r>
    </w:p>
    <w:p>
      <w:pPr>
        <w:pStyle w:val="Normal"/>
        <w:ind w:left="700" w:firstLine="70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10 Extrêmement important</w:t>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Arial" w:hAnsi="Arial" w:eastAsia="Times New Roman" w:cs="Arial"/>
          <w:color w:val="000000"/>
          <w:sz w:val="22"/>
          <w:szCs w:val="22"/>
          <w:lang w:val="fr-FR" w:eastAsia="de-DE"/>
        </w:rPr>
      </w:pPr>
      <w:r>
        <w:rPr>
          <w:rFonts w:eastAsia="Times New Roman" w:cs="Arial" w:ascii="Arial" w:hAnsi="Arial"/>
          <w:color w:val="000000"/>
          <w:sz w:val="22"/>
          <w:szCs w:val="22"/>
          <w:lang w:val="fr-FR" w:eastAsia="de-DE"/>
        </w:rPr>
        <w:t xml:space="preserve">Pour chacune des affirmations suivantes, </w:t>
      </w:r>
      <w:del w:id="50" w:author="Bénédicte" w:date="2020-09-15T00:40:00Z">
        <w:r>
          <w:rPr>
            <w:rFonts w:eastAsia="Times New Roman" w:cs="Arial" w:ascii="Arial" w:hAnsi="Arial"/>
            <w:color w:val="000000"/>
            <w:sz w:val="22"/>
            <w:szCs w:val="22"/>
            <w:lang w:val="fr-FR" w:eastAsia="de-DE"/>
          </w:rPr>
          <w:delText>veuillez me dire</w:delText>
        </w:r>
      </w:del>
      <w:ins w:id="51" w:author="Bénédicte" w:date="2020-09-15T00:40:00Z">
        <w:r>
          <w:rPr>
            <w:rFonts w:eastAsia="Times New Roman" w:cs="Arial" w:ascii="Arial" w:hAnsi="Arial"/>
            <w:color w:val="000000"/>
            <w:sz w:val="22"/>
            <w:szCs w:val="22"/>
            <w:lang w:val="fr-FR" w:eastAsia="de-DE"/>
          </w:rPr>
          <w:t>indiquez</w:t>
        </w:r>
      </w:ins>
      <w:r>
        <w:rPr>
          <w:rFonts w:eastAsia="Times New Roman" w:cs="Arial" w:ascii="Arial" w:hAnsi="Arial"/>
          <w:color w:val="000000"/>
          <w:sz w:val="22"/>
          <w:szCs w:val="22"/>
          <w:lang w:val="fr-FR" w:eastAsia="de-DE"/>
        </w:rPr>
        <w:t xml:space="preserve"> dans quelle mesure elle correspond ou non à votre opinion</w:t>
      </w:r>
      <w:ins w:id="52" w:author="Bénédicte" w:date="2020-09-15T01:02:00Z">
        <w:r>
          <w:rPr>
            <w:rFonts w:eastAsia="Times New Roman" w:cs="Arial" w:ascii="Arial" w:hAnsi="Arial"/>
            <w:color w:val="000000"/>
            <w:sz w:val="22"/>
            <w:szCs w:val="22"/>
            <w:lang w:val="fr-FR" w:eastAsia="de-DE"/>
          </w:rPr>
          <w:t> :</w:t>
        </w:r>
      </w:ins>
      <w:del w:id="53" w:author="Bénédicte" w:date="2020-09-15T01:02:00Z">
        <w:r>
          <w:rPr>
            <w:rFonts w:eastAsia="Times New Roman" w:cs="Arial" w:ascii="Arial" w:hAnsi="Arial"/>
            <w:color w:val="000000"/>
            <w:sz w:val="22"/>
            <w:szCs w:val="22"/>
            <w:lang w:val="fr-FR" w:eastAsia="de-DE"/>
          </w:rPr>
          <w:delText>.</w:delText>
        </w:r>
      </w:del>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numPr>
          <w:ilvl w:val="0"/>
          <w:numId w:val="1"/>
        </w:numPr>
        <w:textAlignment w:val="baseline"/>
        <w:rPr>
          <w:rFonts w:ascii="Arial" w:hAnsi="Arial" w:eastAsia="Times New Roman" w:cs="Arial"/>
          <w:color w:val="000000"/>
          <w:sz w:val="22"/>
          <w:szCs w:val="22"/>
          <w:lang w:val="fr-FR" w:eastAsia="de-DE"/>
        </w:rPr>
      </w:pPr>
      <w:r>
        <w:rPr>
          <w:rFonts w:eastAsia="Times New Roman" w:cs="Arial" w:ascii="Arial" w:hAnsi="Arial"/>
          <w:color w:val="000000"/>
          <w:sz w:val="22"/>
          <w:szCs w:val="22"/>
          <w:lang w:val="fr-FR" w:eastAsia="de-DE"/>
        </w:rPr>
        <w:t xml:space="preserve">Vous avez </w:t>
      </w:r>
      <w:commentRangeStart w:id="7"/>
      <w:r>
        <w:rPr>
          <w:rFonts w:eastAsia="Times New Roman" w:cs="Arial" w:ascii="Arial" w:hAnsi="Arial"/>
          <w:color w:val="000000"/>
          <w:sz w:val="22"/>
          <w:szCs w:val="22"/>
          <w:lang w:val="fr-FR" w:eastAsia="de-DE"/>
        </w:rPr>
        <w:t>confiance dans l'Assemblée Nationale</w:t>
      </w:r>
      <w:ins w:id="54" w:author="Unknown Author" w:date="2020-09-15T10:27:22Z">
        <w:commentRangeEnd w:id="7"/>
        <w:r>
          <w:commentReference w:id="7"/>
        </w:r>
        <w:r>
          <w:rPr>
            <w:rFonts w:eastAsia="Times New Roman" w:cs="Arial" w:ascii="Arial" w:hAnsi="Arial"/>
            <w:color w:val="000000"/>
            <w:sz w:val="22"/>
            <w:szCs w:val="22"/>
            <w:lang w:val="fr-FR" w:eastAsia="de-DE"/>
          </w:rPr>
        </w:r>
      </w:ins>
    </w:p>
    <w:p>
      <w:pPr>
        <w:pStyle w:val="Normal"/>
        <w:rPr>
          <w:rFonts w:ascii="Times New Roman" w:hAnsi="Times New Roman" w:eastAsia="Times New Roman" w:cs="Times New Roman"/>
          <w:color w:val="000000"/>
          <w:lang w:val="fr-FR" w:eastAsia="de-DE"/>
          <w:ins w:id="56" w:author="Bénédicte" w:date="2020-09-15T01:15:00Z"/>
        </w:rPr>
      </w:pPr>
      <w:ins w:id="55" w:author="Bénédicte" w:date="2020-09-15T01:15:00Z">
        <w:r>
          <w:rPr>
            <w:rFonts w:eastAsia="Times New Roman" w:cs="Times New Roman" w:ascii="Times New Roman" w:hAnsi="Times New Roman"/>
            <w:color w:val="000000"/>
            <w:lang w:val="fr-FR" w:eastAsia="de-DE"/>
          </w:rPr>
        </w:r>
      </w:ins>
    </w:p>
    <w:p>
      <w:pPr>
        <w:pStyle w:val="Normal"/>
        <w:ind w:left="820" w:firstLine="620"/>
        <w:rPr>
          <w:rFonts w:ascii="Times New Roman" w:hAnsi="Times New Roman" w:eastAsia="Times New Roman" w:cs="Times New Roman"/>
          <w:color w:val="000000"/>
          <w:lang w:val="fr-FR" w:eastAsia="de-DE"/>
        </w:rPr>
      </w:pPr>
      <w:ins w:id="57" w:author="Bénédicte" w:date="2020-09-15T01:15:00Z">
        <w:r>
          <w:rPr>
            <w:rFonts w:eastAsia="Times New Roman" w:cs="Arial" w:ascii="Arial" w:hAnsi="Arial"/>
            <w:color w:val="000000"/>
            <w:sz w:val="22"/>
            <w:szCs w:val="22"/>
            <w:lang w:val="fr-FR" w:eastAsia="de-DE"/>
          </w:rPr>
          <w:t>1 Non, pas du tout</w:t>
        </w:r>
      </w:ins>
      <w:bookmarkStart w:id="1" w:name="move51024921"/>
      <w:bookmarkEnd w:id="1"/>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ind w:left="100" w:hanging="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ab/>
        <w:tab/>
        <w:t>1</w:t>
      </w:r>
      <w:ins w:id="58" w:author="Bénédicte" w:date="2020-09-15T01:15:00Z">
        <w:r>
          <w:rPr>
            <w:rFonts w:eastAsia="Times New Roman" w:cs="Arial" w:ascii="Arial" w:hAnsi="Arial"/>
            <w:color w:val="000000"/>
            <w:sz w:val="22"/>
            <w:szCs w:val="22"/>
            <w:lang w:val="fr-FR" w:eastAsia="de-DE"/>
          </w:rPr>
          <w:t>0</w:t>
        </w:r>
      </w:ins>
      <w:r>
        <w:rPr>
          <w:rFonts w:eastAsia="Times New Roman" w:cs="Arial" w:ascii="Arial" w:hAnsi="Arial"/>
          <w:color w:val="000000"/>
          <w:sz w:val="22"/>
          <w:szCs w:val="22"/>
          <w:lang w:val="fr-FR" w:eastAsia="de-DE"/>
        </w:rPr>
        <w:t xml:space="preserve"> Oui, tout à fait</w:t>
      </w:r>
    </w:p>
    <w:p>
      <w:pPr>
        <w:pStyle w:val="Normal"/>
        <w:ind w:left="820" w:firstLine="620"/>
        <w:rPr>
          <w:rFonts w:ascii="Times New Roman" w:hAnsi="Times New Roman" w:eastAsia="Times New Roman" w:cs="Times New Roman"/>
          <w:color w:val="000000"/>
          <w:lang w:val="fr-FR" w:eastAsia="de-DE"/>
          <w:del w:id="60" w:author="Bénédicte" w:date="2020-09-15T01:15:00Z"/>
        </w:rPr>
      </w:pPr>
      <w:del w:id="59" w:author="Bénédicte" w:date="2020-09-15T01:15:00Z">
        <w:r>
          <w:rPr>
            <w:rFonts w:eastAsia="Times New Roman" w:cs="Arial" w:ascii="Arial" w:hAnsi="Arial"/>
            <w:color w:val="000000"/>
            <w:sz w:val="22"/>
            <w:szCs w:val="22"/>
            <w:lang w:val="fr-FR" w:eastAsia="de-DE"/>
          </w:rPr>
          <w:delText>10 Non, pas du tout</w:delText>
        </w:r>
      </w:del>
      <w:bookmarkStart w:id="2" w:name="move5102492111"/>
      <w:bookmarkEnd w:id="2"/>
    </w:p>
    <w:p>
      <w:pPr>
        <w:pStyle w:val="Normal"/>
        <w:ind w:left="820" w:firstLine="620"/>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ind w:firstLine="720"/>
        <w:rPr>
          <w:rFonts w:ascii="Arial" w:hAnsi="Arial" w:eastAsia="Times New Roman" w:cs="Arial"/>
          <w:color w:val="000000"/>
          <w:sz w:val="22"/>
          <w:szCs w:val="22"/>
          <w:lang w:val="fr-FR" w:eastAsia="de-DE"/>
        </w:rPr>
      </w:pPr>
      <w:r>
        <w:rPr>
          <w:rFonts w:eastAsia="Times New Roman" w:cs="Arial" w:ascii="Arial" w:hAnsi="Arial"/>
          <w:color w:val="000000"/>
          <w:sz w:val="22"/>
          <w:szCs w:val="22"/>
          <w:lang w:val="fr-FR" w:eastAsia="de-DE"/>
        </w:rPr>
        <w:t>(+ gouvernement)</w:t>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t xml:space="preserve"> </w:t>
      </w:r>
    </w:p>
    <w:p>
      <w:pPr>
        <w:pStyle w:val="Normal"/>
        <w:rPr>
          <w:rFonts w:ascii="Times New Roman" w:hAnsi="Times New Roman" w:eastAsia="Times New Roman" w:cs="Times New Roman"/>
          <w:color w:val="000000"/>
          <w:lang w:val="fr-FR" w:eastAsia="de-DE"/>
        </w:rPr>
      </w:pPr>
      <w:del w:id="61" w:author="Bénédicte" w:date="2020-09-15T00:47:00Z">
        <w:r>
          <w:rPr>
            <w:rFonts w:eastAsia="Times New Roman" w:cs="Arial" w:ascii="Arial" w:hAnsi="Arial"/>
            <w:color w:val="000000"/>
            <w:sz w:val="22"/>
            <w:szCs w:val="22"/>
            <w:lang w:val="fr-FR" w:eastAsia="de-DE"/>
          </w:rPr>
          <w:delText xml:space="preserve">Qu’est-ce que c’est pour vous, s’identifier avec un parti politique </w:delText>
        </w:r>
      </w:del>
      <w:r>
        <w:rPr>
          <w:rFonts w:eastAsia="Times New Roman" w:cs="Arial" w:ascii="Arial" w:hAnsi="Arial"/>
          <w:color w:val="000000"/>
          <w:sz w:val="22"/>
          <w:szCs w:val="22"/>
          <w:lang w:val="fr-FR" w:eastAsia="de-DE"/>
        </w:rPr>
        <w:commentReference w:id="8"/>
      </w:r>
      <w:del w:id="62" w:author="Bénédicte" w:date="2020-09-15T00:47:00Z">
        <w:r>
          <w:rPr>
            <w:rFonts w:eastAsia="Times New Roman" w:cs="Arial" w:ascii="Arial" w:hAnsi="Arial"/>
            <w:color w:val="000000"/>
            <w:sz w:val="22"/>
            <w:szCs w:val="22"/>
            <w:lang w:val="fr-FR" w:eastAsia="de-DE"/>
          </w:rPr>
          <w:delText xml:space="preserve">? </w:delText>
        </w:r>
      </w:del>
      <w:ins w:id="63" w:author="Bénédicte" w:date="2020-09-15T00:48:00Z">
        <w:r>
          <w:rPr>
            <w:rFonts w:eastAsia="Times New Roman" w:cs="Arial" w:ascii="Arial" w:hAnsi="Arial"/>
            <w:color w:val="000000"/>
            <w:sz w:val="22"/>
            <w:szCs w:val="22"/>
            <w:lang w:val="fr-FR" w:eastAsia="de-DE"/>
          </w:rPr>
          <w:t xml:space="preserve">Lorsque vous soutenez un parti </w:t>
        </w:r>
      </w:ins>
      <w:ins w:id="64" w:author="Bénédicte" w:date="2020-09-15T00:49:00Z">
        <w:r>
          <w:rPr>
            <w:rFonts w:eastAsia="Times New Roman" w:cs="Arial" w:ascii="Arial" w:hAnsi="Arial"/>
            <w:color w:val="000000"/>
            <w:sz w:val="22"/>
            <w:szCs w:val="22"/>
            <w:lang w:val="fr-FR" w:eastAsia="de-DE"/>
          </w:rPr>
          <w:t xml:space="preserve">politique, c’est </w:t>
        </w:r>
      </w:ins>
      <w:ins w:id="65" w:author="Bénédicte" w:date="2020-09-15T00:48:00Z">
        <w:r>
          <w:rPr>
            <w:rFonts w:eastAsia="Times New Roman" w:cs="Arial" w:ascii="Arial" w:hAnsi="Arial"/>
            <w:color w:val="000000"/>
            <w:sz w:val="22"/>
            <w:szCs w:val="22"/>
            <w:lang w:val="fr-FR" w:eastAsia="de-DE"/>
          </w:rPr>
          <w:t xml:space="preserve">surtout parce que : </w:t>
        </w:r>
      </w:ins>
      <w:ins w:id="66" w:author="Bénédicte" w:date="2020-09-15T00:49:00Z">
        <w:r>
          <w:rPr>
            <w:rFonts w:eastAsia="Times New Roman" w:cs="Arial" w:ascii="Arial" w:hAnsi="Arial"/>
            <w:color w:val="000000"/>
            <w:sz w:val="22"/>
            <w:szCs w:val="22"/>
            <w:lang w:val="fr-FR" w:eastAsia="de-DE"/>
          </w:rPr>
          <w:t>(une seule réponse possible)</w:t>
        </w:r>
      </w:ins>
      <w:del w:id="67" w:author="Bénédicte" w:date="2020-09-15T00:45:00Z">
        <w:r>
          <w:rPr>
            <w:rFonts w:eastAsia="Times New Roman" w:cs="Arial" w:ascii="Arial" w:hAnsi="Arial"/>
            <w:color w:val="000000"/>
            <w:sz w:val="22"/>
            <w:szCs w:val="22"/>
            <w:lang w:val="fr-FR" w:eastAsia="de-DE"/>
          </w:rPr>
          <w:delText>C'est choisir d’abord</w:delText>
        </w:r>
      </w:del>
    </w:p>
    <w:p>
      <w:pPr>
        <w:pStyle w:val="Normal"/>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 </w:t>
      </w:r>
    </w:p>
    <w:p>
      <w:pPr>
        <w:pStyle w:val="ListParagraph"/>
        <w:numPr>
          <w:ilvl w:val="0"/>
          <w:numId w:val="4"/>
        </w:numPr>
        <w:rPr>
          <w:rFonts w:ascii="Times New Roman" w:hAnsi="Times New Roman" w:eastAsia="Times New Roman" w:cs="Times New Roman"/>
          <w:color w:val="000000"/>
          <w:lang w:val="fr-FR" w:eastAsia="de-DE"/>
        </w:rPr>
      </w:pPr>
      <w:ins w:id="68" w:author="Bénédicte" w:date="2020-09-15T00:45:00Z">
        <w:r>
          <w:rPr>
            <w:rFonts w:eastAsia="Times New Roman" w:cs="Arial" w:ascii="Arial" w:hAnsi="Arial"/>
            <w:color w:val="000000"/>
            <w:sz w:val="22"/>
            <w:szCs w:val="22"/>
            <w:lang w:val="fr-FR" w:eastAsia="de-DE"/>
          </w:rPr>
          <w:t>c</w:t>
        </w:r>
      </w:ins>
      <w:del w:id="69" w:author="Bénédicte" w:date="2020-09-15T00:45:00Z">
        <w:r>
          <w:rPr>
            <w:rFonts w:eastAsia="Times New Roman" w:cs="Arial" w:ascii="Arial" w:hAnsi="Arial"/>
            <w:color w:val="000000"/>
            <w:sz w:val="22"/>
            <w:szCs w:val="22"/>
            <w:lang w:val="fr-FR" w:eastAsia="de-DE"/>
          </w:rPr>
          <w:delText>l</w:delText>
        </w:r>
      </w:del>
      <w:r>
        <w:rPr>
          <w:rFonts w:eastAsia="Times New Roman" w:cs="Arial" w:ascii="Arial" w:hAnsi="Arial"/>
          <w:color w:val="000000"/>
          <w:sz w:val="22"/>
          <w:szCs w:val="22"/>
          <w:lang w:val="fr-FR" w:eastAsia="de-DE"/>
        </w:rPr>
        <w:t xml:space="preserve">e parti </w:t>
      </w:r>
      <w:del w:id="70" w:author="Bénédicte" w:date="2020-09-15T00:45:00Z">
        <w:r>
          <w:rPr>
            <w:rFonts w:eastAsia="Times New Roman" w:cs="Arial" w:ascii="Arial" w:hAnsi="Arial"/>
            <w:color w:val="000000"/>
            <w:sz w:val="22"/>
            <w:szCs w:val="22"/>
            <w:lang w:val="fr-FR" w:eastAsia="de-DE"/>
          </w:rPr>
          <w:delText xml:space="preserve">qui </w:delText>
        </w:r>
      </w:del>
      <w:r>
        <w:rPr>
          <w:rFonts w:eastAsia="Times New Roman" w:cs="Arial" w:ascii="Arial" w:hAnsi="Arial"/>
          <w:color w:val="000000"/>
          <w:sz w:val="22"/>
          <w:szCs w:val="22"/>
          <w:lang w:val="fr-FR" w:eastAsia="de-DE"/>
        </w:rPr>
        <w:t>représente les gens comme moi</w:t>
      </w:r>
    </w:p>
    <w:p>
      <w:pPr>
        <w:pStyle w:val="ListParagraph"/>
        <w:numPr>
          <w:ilvl w:val="0"/>
          <w:numId w:val="4"/>
        </w:numPr>
        <w:rPr>
          <w:rFonts w:ascii="Times New Roman" w:hAnsi="Times New Roman" w:eastAsia="Times New Roman" w:cs="Times New Roman"/>
          <w:color w:val="000000"/>
          <w:lang w:val="fr-FR" w:eastAsia="de-DE"/>
        </w:rPr>
      </w:pPr>
      <w:ins w:id="71" w:author="Bénédicte" w:date="2020-09-15T00:45:00Z">
        <w:commentRangeStart w:id="9"/>
        <w:r>
          <w:rPr>
            <w:rFonts w:eastAsia="Times New Roman" w:cs="Arial" w:ascii="Arial" w:hAnsi="Arial"/>
            <w:color w:val="000000"/>
            <w:sz w:val="22"/>
            <w:szCs w:val="22"/>
            <w:lang w:val="fr-FR" w:eastAsia="de-DE"/>
          </w:rPr>
          <w:t>c</w:t>
        </w:r>
      </w:ins>
      <w:del w:id="72" w:author="Bénédicte" w:date="2020-09-15T00:45:00Z">
        <w:r>
          <w:rPr>
            <w:rFonts w:eastAsia="Times New Roman" w:cs="Arial" w:ascii="Arial" w:hAnsi="Arial"/>
            <w:color w:val="000000"/>
            <w:sz w:val="22"/>
            <w:szCs w:val="22"/>
            <w:lang w:val="fr-FR" w:eastAsia="de-DE"/>
          </w:rPr>
          <w:delText>l</w:delText>
        </w:r>
      </w:del>
      <w:r>
        <w:rPr>
          <w:rFonts w:eastAsia="Times New Roman" w:cs="Arial" w:ascii="Arial" w:hAnsi="Arial"/>
          <w:color w:val="000000"/>
          <w:sz w:val="22"/>
          <w:szCs w:val="22"/>
          <w:lang w:val="fr-FR" w:eastAsia="de-DE"/>
        </w:rPr>
        <w:t xml:space="preserve">e parti </w:t>
      </w:r>
      <w:del w:id="73" w:author="Bénédicte" w:date="2020-09-15T00:45:00Z">
        <w:r>
          <w:rPr>
            <w:rFonts w:eastAsia="Times New Roman" w:cs="Arial" w:ascii="Arial" w:hAnsi="Arial"/>
            <w:color w:val="000000"/>
            <w:sz w:val="22"/>
            <w:szCs w:val="22"/>
            <w:lang w:val="fr-FR" w:eastAsia="de-DE"/>
          </w:rPr>
          <w:delText xml:space="preserve">qui </w:delText>
        </w:r>
      </w:del>
      <w:r>
        <w:rPr>
          <w:rFonts w:eastAsia="Times New Roman" w:cs="Arial" w:ascii="Arial" w:hAnsi="Arial"/>
          <w:color w:val="000000"/>
          <w:sz w:val="22"/>
          <w:szCs w:val="22"/>
          <w:lang w:val="fr-FR" w:eastAsia="de-DE"/>
        </w:rPr>
        <w:t xml:space="preserve">affiche </w:t>
      </w:r>
      <w:ins w:id="74" w:author="Bénédicte" w:date="2020-09-15T00:45:00Z">
        <w:r>
          <w:rPr>
            <w:rFonts w:eastAsia="Times New Roman" w:cs="Arial" w:ascii="Arial" w:hAnsi="Arial"/>
            <w:color w:val="000000"/>
            <w:sz w:val="22"/>
            <w:szCs w:val="22"/>
            <w:lang w:val="fr-FR" w:eastAsia="de-DE"/>
          </w:rPr>
          <w:t>l</w:t>
        </w:r>
      </w:ins>
      <w:del w:id="75" w:author="Bénédicte" w:date="2020-09-15T00:45:00Z">
        <w:r>
          <w:rPr>
            <w:rFonts w:eastAsia="Times New Roman" w:cs="Arial" w:ascii="Arial" w:hAnsi="Arial"/>
            <w:color w:val="000000"/>
            <w:sz w:val="22"/>
            <w:szCs w:val="22"/>
            <w:lang w:val="fr-FR" w:eastAsia="de-DE"/>
          </w:rPr>
          <w:delText>d</w:delText>
        </w:r>
      </w:del>
      <w:r>
        <w:rPr>
          <w:rFonts w:eastAsia="Times New Roman" w:cs="Arial" w:ascii="Arial" w:hAnsi="Arial"/>
          <w:color w:val="000000"/>
          <w:sz w:val="22"/>
          <w:szCs w:val="22"/>
          <w:lang w:val="fr-FR" w:eastAsia="de-DE"/>
        </w:rPr>
        <w:t>es positions les plus proche des miennes</w:t>
      </w:r>
    </w:p>
    <w:p>
      <w:pPr>
        <w:pStyle w:val="ListParagraph"/>
        <w:numPr>
          <w:ilvl w:val="0"/>
          <w:numId w:val="4"/>
        </w:numPr>
        <w:rPr>
          <w:rFonts w:ascii="Times New Roman" w:hAnsi="Times New Roman" w:eastAsia="Times New Roman" w:cs="Times New Roman"/>
          <w:color w:val="000000"/>
          <w:lang w:val="fr-FR" w:eastAsia="de-DE"/>
        </w:rPr>
      </w:pPr>
      <w:ins w:id="76" w:author="Bénédicte" w:date="2020-09-15T00:45:00Z">
        <w:r>
          <w:rPr>
            <w:rFonts w:eastAsia="Times New Roman" w:cs="Arial" w:ascii="Arial" w:hAnsi="Arial"/>
            <w:color w:val="000000"/>
            <w:sz w:val="22"/>
            <w:szCs w:val="22"/>
            <w:shd w:fill="FFFFFF" w:val="clear"/>
            <w:lang w:val="fr-FR" w:eastAsia="de-DE"/>
          </w:rPr>
          <w:t>c</w:t>
        </w:r>
      </w:ins>
      <w:del w:id="77" w:author="Bénédicte" w:date="2020-09-15T00:45:00Z">
        <w:r>
          <w:rPr>
            <w:rFonts w:eastAsia="Times New Roman" w:cs="Arial" w:ascii="Arial" w:hAnsi="Arial"/>
            <w:color w:val="000000"/>
            <w:sz w:val="22"/>
            <w:szCs w:val="22"/>
            <w:shd w:fill="FFFFFF" w:val="clear"/>
            <w:lang w:val="fr-FR" w:eastAsia="de-DE"/>
          </w:rPr>
          <w:delText>l</w:delText>
        </w:r>
      </w:del>
      <w:r>
        <w:rPr>
          <w:rFonts w:eastAsia="Times New Roman" w:cs="Arial" w:ascii="Arial" w:hAnsi="Arial"/>
          <w:color w:val="000000"/>
          <w:sz w:val="22"/>
          <w:szCs w:val="22"/>
          <w:shd w:fill="FFFFFF" w:val="clear"/>
          <w:lang w:val="fr-FR" w:eastAsia="de-DE"/>
        </w:rPr>
        <w:t xml:space="preserve">e parti </w:t>
      </w:r>
      <w:del w:id="78" w:author="Bénédicte" w:date="2020-09-15T00:45:00Z">
        <w:r>
          <w:rPr>
            <w:rFonts w:eastAsia="Times New Roman" w:cs="Arial" w:ascii="Arial" w:hAnsi="Arial"/>
            <w:color w:val="000000"/>
            <w:sz w:val="22"/>
            <w:szCs w:val="22"/>
            <w:shd w:fill="FFFFFF" w:val="clear"/>
            <w:lang w:val="fr-FR" w:eastAsia="de-DE"/>
          </w:rPr>
          <w:delText xml:space="preserve">qui </w:delText>
        </w:r>
      </w:del>
      <w:r>
        <w:rPr>
          <w:rFonts w:eastAsia="Times New Roman" w:cs="Arial" w:ascii="Arial" w:hAnsi="Arial"/>
          <w:color w:val="000000"/>
          <w:sz w:val="22"/>
          <w:szCs w:val="22"/>
          <w:shd w:fill="FFFFFF" w:val="clear"/>
          <w:lang w:val="fr-FR" w:eastAsia="de-DE"/>
        </w:rPr>
        <w:t>répond aux questions qu</w:t>
      </w:r>
      <w:ins w:id="79" w:author="Bénédicte" w:date="2020-09-15T00:45:00Z">
        <w:r>
          <w:rPr>
            <w:rFonts w:eastAsia="Times New Roman" w:cs="Arial" w:ascii="Arial" w:hAnsi="Arial"/>
            <w:color w:val="000000"/>
            <w:sz w:val="22"/>
            <w:szCs w:val="22"/>
            <w:shd w:fill="FFFFFF" w:val="clear"/>
            <w:lang w:val="fr-FR" w:eastAsia="de-DE"/>
          </w:rPr>
          <w:t xml:space="preserve">i me semblent les </w:t>
        </w:r>
      </w:ins>
      <w:del w:id="80" w:author="Bénédicte" w:date="2020-09-15T00:45:00Z">
        <w:r>
          <w:rPr>
            <w:rFonts w:eastAsia="Times New Roman" w:cs="Arial" w:ascii="Arial" w:hAnsi="Arial"/>
            <w:color w:val="000000"/>
            <w:sz w:val="22"/>
            <w:szCs w:val="22"/>
            <w:shd w:fill="FFFFFF" w:val="clear"/>
            <w:lang w:val="fr-FR" w:eastAsia="de-DE"/>
          </w:rPr>
          <w:delText xml:space="preserve">e j’estime les </w:delText>
        </w:r>
      </w:del>
      <w:r>
        <w:rPr>
          <w:rFonts w:eastAsia="Times New Roman" w:cs="Arial" w:ascii="Arial" w:hAnsi="Arial"/>
          <w:color w:val="000000"/>
          <w:sz w:val="22"/>
          <w:szCs w:val="22"/>
          <w:shd w:fill="FFFFFF" w:val="clear"/>
          <w:lang w:val="fr-FR" w:eastAsia="de-DE"/>
        </w:rPr>
        <w:t>plus importantes </w:t>
      </w:r>
      <w:ins w:id="81" w:author="Unknown Author" w:date="2020-09-15T10:28:09Z">
        <w:commentRangeEnd w:id="9"/>
        <w:r>
          <w:commentReference w:id="9"/>
        </w:r>
        <w:r>
          <w:rPr>
            <w:rFonts w:eastAsia="Times New Roman" w:cs="Times New Roman" w:ascii="Times New Roman" w:hAnsi="Times New Roman"/>
            <w:color w:val="000000"/>
            <w:sz w:val="22"/>
            <w:szCs w:val="22"/>
            <w:highlight w:val="white"/>
            <w:lang w:val="fr-FR" w:eastAsia="de-DE"/>
          </w:rPr>
        </w:r>
      </w:ins>
    </w:p>
    <w:p>
      <w:pPr>
        <w:pStyle w:val="ListParagraph"/>
        <w:numPr>
          <w:ilvl w:val="0"/>
          <w:numId w:val="4"/>
        </w:numPr>
        <w:rPr>
          <w:rFonts w:ascii="Times New Roman" w:hAnsi="Times New Roman" w:eastAsia="Times New Roman" w:cs="Times New Roman"/>
          <w:color w:val="000000"/>
          <w:lang w:val="fr-FR" w:eastAsia="de-DE"/>
        </w:rPr>
      </w:pPr>
      <w:ins w:id="82" w:author="Bénédicte" w:date="2020-09-15T00:45:00Z">
        <w:r>
          <w:rPr>
            <w:rFonts w:eastAsia="Times New Roman" w:cs="Arial" w:ascii="Arial" w:hAnsi="Arial"/>
            <w:color w:val="000000"/>
            <w:sz w:val="22"/>
            <w:szCs w:val="22"/>
            <w:shd w:fill="FFFFFF" w:val="clear"/>
            <w:lang w:val="fr-FR" w:eastAsia="de-DE"/>
          </w:rPr>
          <w:t>c</w:t>
        </w:r>
      </w:ins>
      <w:del w:id="83" w:author="Bénédicte" w:date="2020-09-15T00:45:00Z">
        <w:r>
          <w:rPr>
            <w:rFonts w:eastAsia="Times New Roman" w:cs="Arial" w:ascii="Arial" w:hAnsi="Arial"/>
            <w:color w:val="000000"/>
            <w:sz w:val="22"/>
            <w:szCs w:val="22"/>
            <w:shd w:fill="FFFFFF" w:val="clear"/>
            <w:lang w:val="fr-FR" w:eastAsia="de-DE"/>
          </w:rPr>
          <w:delText>l</w:delText>
        </w:r>
      </w:del>
      <w:r>
        <w:rPr>
          <w:rFonts w:eastAsia="Times New Roman" w:cs="Arial" w:ascii="Arial" w:hAnsi="Arial"/>
          <w:color w:val="000000"/>
          <w:sz w:val="22"/>
          <w:szCs w:val="22"/>
          <w:shd w:fill="FFFFFF" w:val="clear"/>
          <w:lang w:val="fr-FR" w:eastAsia="de-DE"/>
        </w:rPr>
        <w:t xml:space="preserve">e parti </w:t>
      </w:r>
      <w:del w:id="84" w:author="Bénédicte" w:date="2020-09-15T00:45:00Z">
        <w:r>
          <w:rPr>
            <w:rFonts w:eastAsia="Times New Roman" w:cs="Arial" w:ascii="Arial" w:hAnsi="Arial"/>
            <w:color w:val="000000"/>
            <w:sz w:val="22"/>
            <w:szCs w:val="22"/>
            <w:shd w:fill="FFFFFF" w:val="clear"/>
            <w:lang w:val="fr-FR" w:eastAsia="de-DE"/>
          </w:rPr>
          <w:delText xml:space="preserve">qui </w:delText>
        </w:r>
      </w:del>
      <w:r>
        <w:rPr>
          <w:rFonts w:eastAsia="Times New Roman" w:cs="Arial" w:ascii="Arial" w:hAnsi="Arial"/>
          <w:color w:val="000000"/>
          <w:sz w:val="22"/>
          <w:szCs w:val="22"/>
          <w:shd w:fill="FFFFFF" w:val="clear"/>
          <w:lang w:val="fr-FR" w:eastAsia="de-DE"/>
        </w:rPr>
        <w:t>présente des can</w:t>
      </w:r>
      <w:r>
        <w:rPr>
          <w:rFonts w:eastAsia="Times New Roman" w:cs="Arial" w:ascii="Arial" w:hAnsi="Arial"/>
          <w:color w:val="000000"/>
          <w:sz w:val="22"/>
          <w:szCs w:val="22"/>
          <w:lang w:val="fr-FR" w:eastAsia="de-DE"/>
        </w:rPr>
        <w:t>didats en qui j'ai confiance</w:t>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(forced choice ) </w:t>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del w:id="86" w:author="Bénédicte" w:date="2020-09-15T00:54:00Z"/>
        </w:rPr>
      </w:pPr>
      <w:del w:id="85" w:author="Bénédicte" w:date="2020-09-15T00:54:00Z">
        <w:r>
          <w:rPr>
            <w:rFonts w:eastAsia="Times New Roman" w:cs="Times New Roman" w:ascii="Times New Roman" w:hAnsi="Times New Roman"/>
            <w:color w:val="000000"/>
            <w:lang w:val="fr-FR" w:eastAsia="de-DE"/>
          </w:rPr>
        </w:r>
      </w:del>
    </w:p>
    <w:p>
      <w:pPr>
        <w:pStyle w:val="Normal"/>
        <w:rPr>
          <w:rFonts w:ascii="Times New Roman" w:hAnsi="Times New Roman" w:eastAsia="Times New Roman" w:cs="Times New Roman"/>
          <w:color w:val="000000"/>
          <w:lang w:val="fr-FR" w:eastAsia="de-DE"/>
          <w:ins w:id="88" w:author="Bénédicte" w:date="2020-09-15T00:54:00Z"/>
        </w:rPr>
      </w:pPr>
      <w:del w:id="87" w:author="Bénédicte" w:date="2020-09-15T00:54:00Z">
        <w:r>
          <w:rPr>
            <w:rFonts w:eastAsia="Times New Roman" w:cs="Arial" w:ascii="Arial" w:hAnsi="Arial"/>
            <w:color w:val="000000"/>
            <w:sz w:val="22"/>
            <w:szCs w:val="22"/>
            <w:lang w:val="fr-FR" w:eastAsia="de-DE"/>
          </w:rPr>
          <w:delText>Pour chacune des affirmations suivantes, pouvez-vous donner une note allant de 1, absolument pas d’accord à 10, tout à fait d’accord :</w:delText>
        </w:r>
      </w:del>
    </w:p>
    <w:p>
      <w:pPr>
        <w:pStyle w:val="Normal"/>
        <w:rPr>
          <w:rFonts w:ascii="Times New Roman" w:hAnsi="Times New Roman" w:eastAsia="Times New Roman" w:cs="Times New Roman"/>
          <w:color w:val="000000"/>
          <w:lang w:val="fr-FR" w:eastAsia="de-DE"/>
          <w:ins w:id="90" w:author="Bénédicte" w:date="2020-09-15T00:54:00Z"/>
        </w:rPr>
      </w:pPr>
      <w:ins w:id="89" w:author="Bénédicte" w:date="2020-09-15T00:54:00Z">
        <w:r>
          <w:rPr>
            <w:rFonts w:eastAsia="Times New Roman" w:cs="Times New Roman" w:ascii="Times New Roman" w:hAnsi="Times New Roman"/>
            <w:color w:val="000000"/>
            <w:lang w:val="fr-FR" w:eastAsia="de-DE"/>
          </w:rPr>
        </w:r>
      </w:ins>
    </w:p>
    <w:p>
      <w:pPr>
        <w:pStyle w:val="Normal"/>
        <w:rPr>
          <w:rFonts w:ascii="Times New Roman" w:hAnsi="Times New Roman" w:eastAsia="Times New Roman" w:cs="Times New Roman"/>
          <w:color w:val="000000"/>
          <w:lang w:val="fr-FR" w:eastAsia="de-DE"/>
        </w:rPr>
      </w:pPr>
      <w:ins w:id="91" w:author="Bénédicte" w:date="2020-09-15T00:54:00Z">
        <w:commentRangeStart w:id="10"/>
        <w:r>
          <w:rPr>
            <w:rFonts w:eastAsia="Times New Roman" w:cs="Arial" w:ascii="Arial" w:hAnsi="Arial"/>
            <w:color w:val="000000"/>
            <w:sz w:val="22"/>
            <w:szCs w:val="22"/>
            <w:lang w:val="fr-FR" w:eastAsia="de-DE"/>
          </w:rPr>
          <w:t>Sur une échelle allant de 1 (« </w:t>
        </w:r>
      </w:ins>
      <w:ins w:id="92" w:author="Bénédicte" w:date="2020-09-15T01:06:00Z">
        <w:r>
          <w:rPr>
            <w:rFonts w:eastAsia="Times New Roman" w:cs="Arial" w:ascii="Arial" w:hAnsi="Arial"/>
            <w:color w:val="000000"/>
            <w:sz w:val="22"/>
            <w:szCs w:val="22"/>
            <w:lang w:val="fr-FR" w:eastAsia="de-DE"/>
          </w:rPr>
          <w:t>pas du tout d’accord</w:t>
        </w:r>
      </w:ins>
      <w:ins w:id="93" w:author="Bénédicte" w:date="2020-09-15T00:54:00Z">
        <w:r>
          <w:rPr>
            <w:rFonts w:eastAsia="Times New Roman" w:cs="Arial" w:ascii="Arial" w:hAnsi="Arial"/>
            <w:color w:val="000000"/>
            <w:sz w:val="22"/>
            <w:szCs w:val="22"/>
            <w:lang w:val="fr-FR" w:eastAsia="de-DE"/>
          </w:rPr>
          <w:t> ») à 10 (« </w:t>
        </w:r>
      </w:ins>
      <w:ins w:id="94" w:author="Bénédicte" w:date="2020-09-15T01:06:00Z">
        <w:r>
          <w:rPr>
            <w:rFonts w:eastAsia="Times New Roman" w:cs="Arial" w:ascii="Arial" w:hAnsi="Arial"/>
            <w:color w:val="000000"/>
            <w:sz w:val="22"/>
            <w:szCs w:val="22"/>
            <w:lang w:val="fr-FR" w:eastAsia="de-DE"/>
          </w:rPr>
          <w:t>tout à fait d’accord</w:t>
        </w:r>
      </w:ins>
      <w:ins w:id="95" w:author="Bénédicte" w:date="2020-09-15T00:54:00Z">
        <w:r>
          <w:rPr>
            <w:rFonts w:eastAsia="Times New Roman" w:cs="Arial" w:ascii="Arial" w:hAnsi="Arial"/>
            <w:color w:val="000000"/>
            <w:sz w:val="22"/>
            <w:szCs w:val="22"/>
            <w:lang w:val="fr-FR" w:eastAsia="de-DE"/>
          </w:rPr>
          <w:t xml:space="preserve"> »), indiquez </w:t>
        </w:r>
      </w:ins>
      <w:ins w:id="96" w:author="Bénédicte" w:date="2020-09-15T01:04:00Z">
        <w:r>
          <w:rPr>
            <w:rFonts w:eastAsia="Times New Roman" w:cs="Arial" w:ascii="Arial" w:hAnsi="Arial"/>
            <w:color w:val="000000"/>
            <w:sz w:val="22"/>
            <w:szCs w:val="22"/>
            <w:lang w:val="fr-FR" w:eastAsia="de-DE"/>
          </w:rPr>
          <w:t>à quel point vous êtes d’accord avec</w:t>
        </w:r>
      </w:ins>
      <w:ins w:id="97" w:author="Bénédicte" w:date="2020-09-15T00:54:00Z">
        <w:r>
          <w:rPr>
            <w:rFonts w:eastAsia="Times New Roman" w:cs="Arial" w:ascii="Arial" w:hAnsi="Arial"/>
            <w:color w:val="000000"/>
            <w:sz w:val="22"/>
            <w:szCs w:val="22"/>
            <w:lang w:val="fr-FR" w:eastAsia="de-DE"/>
          </w:rPr>
          <w:t xml:space="preserve"> chacune des affirmations suivantes</w:t>
        </w:r>
      </w:ins>
      <w:ins w:id="98" w:author="Bénédicte" w:date="2020-09-15T00:56:00Z">
        <w:r>
          <w:rPr>
            <w:rFonts w:eastAsia="Times New Roman" w:cs="Arial" w:ascii="Arial" w:hAnsi="Arial"/>
            <w:color w:val="000000"/>
            <w:sz w:val="22"/>
            <w:szCs w:val="22"/>
            <w:lang w:val="fr-FR" w:eastAsia="de-DE"/>
          </w:rPr>
          <w:t> :</w:t>
        </w:r>
      </w:ins>
      <w:ins w:id="99" w:author="Unknown Author" w:date="2020-09-15T10:29:53Z">
        <w:commentRangeEnd w:id="10"/>
        <w:r>
          <w:commentReference w:id="10"/>
        </w:r>
        <w:r>
          <w:rPr>
            <w:rFonts w:eastAsia="Times New Roman" w:cs="Times New Roman" w:ascii="Times New Roman" w:hAnsi="Times New Roman"/>
            <w:color w:val="000000"/>
            <w:sz w:val="22"/>
            <w:szCs w:val="22"/>
            <w:lang w:val="fr-FR" w:eastAsia="de-DE"/>
          </w:rPr>
        </w:r>
      </w:ins>
    </w:p>
    <w:p>
      <w:pPr>
        <w:pStyle w:val="Normal"/>
        <w:ind w:firstLine="360"/>
        <w:rPr>
          <w:rFonts w:ascii="Arial" w:hAnsi="Arial" w:eastAsia="Times New Roman" w:cs="Arial"/>
          <w:color w:val="000000"/>
          <w:sz w:val="22"/>
          <w:szCs w:val="22"/>
          <w:lang w:val="fr-FR" w:eastAsia="de-DE"/>
          <w:ins w:id="101" w:author="Bénédicte" w:date="2020-09-15T00:54:00Z"/>
        </w:rPr>
      </w:pPr>
      <w:ins w:id="100" w:author="Bénédicte" w:date="2020-09-15T00:54:00Z">
        <w:r>
          <w:rPr>
            <w:rFonts w:eastAsia="Times New Roman" w:cs="Arial" w:ascii="Arial" w:hAnsi="Arial"/>
            <w:color w:val="000000"/>
            <w:sz w:val="22"/>
            <w:szCs w:val="22"/>
            <w:lang w:val="fr-FR" w:eastAsia="de-DE"/>
          </w:rPr>
        </w:r>
      </w:ins>
    </w:p>
    <w:p>
      <w:pPr>
        <w:pStyle w:val="Normal"/>
        <w:ind w:firstLine="360"/>
        <w:rPr>
          <w:rFonts w:ascii="Times New Roman" w:hAnsi="Times New Roman" w:eastAsia="Times New Roman" w:cs="Times New Roman"/>
          <w:color w:val="000000"/>
          <w:lang w:val="fr-FR" w:eastAsia="de-DE"/>
        </w:rPr>
      </w:pPr>
      <w:ins w:id="102" w:author="Bénédicte" w:date="2020-09-15T01:09:00Z">
        <w:r>
          <w:rPr>
            <w:rFonts w:eastAsia="Times New Roman" w:cs="Arial" w:ascii="Arial" w:hAnsi="Arial"/>
            <w:color w:val="000000"/>
            <w:sz w:val="22"/>
            <w:szCs w:val="22"/>
            <w:lang w:val="fr-FR" w:eastAsia="de-DE"/>
          </w:rPr>
          <w:t>Dans l’idéal</w:t>
        </w:r>
      </w:ins>
      <w:ins w:id="103" w:author="Bénédicte" w:date="2020-09-15T01:08:00Z">
        <w:r>
          <w:rPr>
            <w:rFonts w:eastAsia="Times New Roman" w:cs="Arial" w:ascii="Arial" w:hAnsi="Arial"/>
            <w:color w:val="000000"/>
            <w:sz w:val="22"/>
            <w:szCs w:val="22"/>
            <w:lang w:val="fr-FR" w:eastAsia="de-DE"/>
          </w:rPr>
          <w:t>, l</w:t>
        </w:r>
      </w:ins>
      <w:ins w:id="104" w:author="Bénédicte" w:date="2020-09-15T01:04:00Z">
        <w:r>
          <w:rPr>
            <w:rFonts w:eastAsia="Times New Roman" w:cs="Arial" w:ascii="Arial" w:hAnsi="Arial"/>
            <w:color w:val="000000"/>
            <w:sz w:val="22"/>
            <w:szCs w:val="22"/>
            <w:lang w:val="fr-FR" w:eastAsia="de-DE"/>
          </w:rPr>
          <w:t xml:space="preserve">e rôle d’un </w:t>
        </w:r>
      </w:ins>
      <w:del w:id="105" w:author="Bénédicte" w:date="2020-09-15T01:04:00Z">
        <w:r>
          <w:rPr>
            <w:rFonts w:eastAsia="Times New Roman" w:cs="Arial" w:ascii="Arial" w:hAnsi="Arial"/>
            <w:color w:val="000000"/>
            <w:sz w:val="22"/>
            <w:szCs w:val="22"/>
            <w:lang w:val="fr-FR" w:eastAsia="de-DE"/>
          </w:rPr>
          <w:delText xml:space="preserve">Chaque </w:delText>
        </w:r>
      </w:del>
      <w:r>
        <w:rPr>
          <w:rFonts w:eastAsia="Times New Roman" w:cs="Arial" w:ascii="Arial" w:hAnsi="Arial"/>
          <w:color w:val="000000"/>
          <w:sz w:val="22"/>
          <w:szCs w:val="22"/>
          <w:lang w:val="fr-FR" w:eastAsia="de-DE"/>
        </w:rPr>
        <w:t xml:space="preserve">député </w:t>
      </w:r>
      <w:del w:id="106" w:author="Bénédicte" w:date="2020-09-15T01:04:00Z">
        <w:r>
          <w:rPr>
            <w:rFonts w:eastAsia="Times New Roman" w:cs="Arial" w:ascii="Arial" w:hAnsi="Arial"/>
            <w:color w:val="000000"/>
            <w:sz w:val="22"/>
            <w:szCs w:val="22"/>
            <w:lang w:val="fr-FR" w:eastAsia="de-DE"/>
          </w:rPr>
          <w:delText>doit avant tout</w:delText>
        </w:r>
      </w:del>
      <w:ins w:id="107" w:author="Bénédicte" w:date="2020-09-15T01:08:00Z">
        <w:r>
          <w:rPr>
            <w:rFonts w:eastAsia="Times New Roman" w:cs="Arial" w:ascii="Arial" w:hAnsi="Arial"/>
            <w:color w:val="000000"/>
            <w:sz w:val="22"/>
            <w:szCs w:val="22"/>
            <w:lang w:val="fr-FR" w:eastAsia="de-DE"/>
          </w:rPr>
          <w:t xml:space="preserve"> </w:t>
        </w:r>
      </w:ins>
      <w:ins w:id="108" w:author="Bénédicte" w:date="2020-09-15T01:09:00Z">
        <w:r>
          <w:rPr>
            <w:rFonts w:eastAsia="Times New Roman" w:cs="Arial" w:ascii="Arial" w:hAnsi="Arial"/>
            <w:color w:val="000000"/>
            <w:sz w:val="22"/>
            <w:szCs w:val="22"/>
            <w:lang w:val="fr-FR" w:eastAsia="de-DE"/>
          </w:rPr>
          <w:t>devrait être de</w:t>
        </w:r>
      </w:ins>
      <w:r>
        <w:rPr>
          <w:rFonts w:eastAsia="Times New Roman" w:cs="Arial" w:ascii="Arial" w:hAnsi="Arial"/>
          <w:color w:val="000000"/>
          <w:sz w:val="22"/>
          <w:szCs w:val="22"/>
          <w:lang w:val="fr-FR" w:eastAsia="de-DE"/>
        </w:rPr>
        <w:t> </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représenter sa circonscription.</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 xml:space="preserve">représenter les électeurs qui ont voté pour </w:t>
      </w:r>
      <w:del w:id="109" w:author="Bénédicte" w:date="2020-09-15T01:12:00Z">
        <w:r>
          <w:rPr>
            <w:rFonts w:eastAsia="Times New Roman" w:cs="Arial" w:ascii="Arial" w:hAnsi="Arial"/>
            <w:color w:val="000000"/>
            <w:sz w:val="22"/>
            <w:szCs w:val="22"/>
            <w:shd w:fill="FFFFFF" w:val="clear"/>
            <w:lang w:val="fr-FR" w:eastAsia="de-DE"/>
          </w:rPr>
          <w:delText>eux</w:delText>
        </w:r>
      </w:del>
      <w:ins w:id="110" w:author="Bénédicte" w:date="2020-09-15T01:12:00Z">
        <w:r>
          <w:rPr>
            <w:rFonts w:eastAsia="Times New Roman" w:cs="Arial" w:ascii="Arial" w:hAnsi="Arial"/>
            <w:color w:val="000000"/>
            <w:sz w:val="22"/>
            <w:szCs w:val="22"/>
            <w:shd w:fill="FFFFFF" w:val="clear"/>
            <w:lang w:val="fr-FR" w:eastAsia="de-DE"/>
          </w:rPr>
          <w:t>lui</w:t>
        </w:r>
      </w:ins>
      <w:r>
        <w:rPr>
          <w:rFonts w:eastAsia="Times New Roman" w:cs="Arial" w:ascii="Arial" w:hAnsi="Arial"/>
          <w:color w:val="000000"/>
          <w:sz w:val="22"/>
          <w:szCs w:val="22"/>
          <w:shd w:fill="FFFFFF" w:val="clear"/>
          <w:lang w:val="fr-FR" w:eastAsia="de-DE"/>
        </w:rPr>
        <w:t>.</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représenter l’ensemble du pays.</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représenter son parti.</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se faire son propre jugement.</w:t>
      </w:r>
    </w:p>
    <w:p>
      <w:pPr>
        <w:pStyle w:val="Normal"/>
        <w:ind w:left="100" w:hanging="0"/>
        <w:rPr>
          <w:rFonts w:ascii="Times New Roman" w:hAnsi="Times New Roman" w:eastAsia="Times New Roman" w:cs="Times New Roman"/>
          <w:color w:val="000000"/>
          <w:lang w:val="fr-FR" w:eastAsia="de-DE"/>
          <w:ins w:id="112" w:author="Bénédicte" w:date="2020-09-15T01:05:00Z"/>
        </w:rPr>
      </w:pPr>
      <w:ins w:id="111" w:author="Bénédicte" w:date="2020-09-15T01:05:00Z">
        <w:r>
          <w:rPr>
            <w:rFonts w:eastAsia="Times New Roman" w:cs="Times New Roman" w:ascii="Times New Roman" w:hAnsi="Times New Roman"/>
            <w:color w:val="000000"/>
            <w:lang w:val="fr-FR" w:eastAsia="de-DE"/>
          </w:rPr>
        </w:r>
      </w:ins>
    </w:p>
    <w:p>
      <w:pPr>
        <w:pStyle w:val="Normal"/>
        <w:ind w:left="100" w:firstLine="608"/>
        <w:rPr>
          <w:rFonts w:ascii="Times New Roman" w:hAnsi="Times New Roman" w:eastAsia="Times New Roman" w:cs="Times New Roman"/>
          <w:color w:val="000000"/>
          <w:lang w:val="fr-FR" w:eastAsia="de-DE"/>
        </w:rPr>
      </w:pPr>
      <w:ins w:id="113" w:author="Bénédicte" w:date="2020-09-15T01:05:00Z">
        <w:r>
          <w:rPr>
            <w:rFonts w:eastAsia="Times New Roman" w:cs="Arial" w:ascii="Arial" w:hAnsi="Arial"/>
            <w:color w:val="000000"/>
            <w:sz w:val="22"/>
            <w:szCs w:val="22"/>
            <w:lang w:val="fr-FR" w:eastAsia="de-DE"/>
          </w:rPr>
          <w:t>1 Pas du tout d’accord</w:t>
        </w:r>
      </w:ins>
    </w:p>
    <w:p>
      <w:pPr>
        <w:pStyle w:val="Normal"/>
        <w:ind w:left="100" w:firstLine="608"/>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1</w:t>
      </w:r>
      <w:ins w:id="114" w:author="Bénédicte" w:date="2020-09-15T01:05:00Z">
        <w:r>
          <w:rPr>
            <w:rFonts w:eastAsia="Times New Roman" w:cs="Arial" w:ascii="Arial" w:hAnsi="Arial"/>
            <w:color w:val="000000"/>
            <w:sz w:val="22"/>
            <w:szCs w:val="22"/>
            <w:lang w:val="fr-FR" w:eastAsia="de-DE"/>
          </w:rPr>
          <w:t>0</w:t>
        </w:r>
      </w:ins>
      <w:r>
        <w:rPr>
          <w:rFonts w:eastAsia="Times New Roman" w:cs="Arial" w:ascii="Arial" w:hAnsi="Arial"/>
          <w:color w:val="000000"/>
          <w:sz w:val="22"/>
          <w:szCs w:val="22"/>
          <w:lang w:val="fr-FR" w:eastAsia="de-DE"/>
        </w:rPr>
        <w:t xml:space="preserve"> </w:t>
      </w:r>
      <w:del w:id="115" w:author="Bénédicte" w:date="2020-09-15T01:04:00Z">
        <w:r>
          <w:rPr>
            <w:rFonts w:eastAsia="Times New Roman" w:cs="Arial" w:ascii="Arial" w:hAnsi="Arial"/>
            <w:color w:val="000000"/>
            <w:sz w:val="22"/>
            <w:szCs w:val="22"/>
            <w:lang w:val="fr-FR" w:eastAsia="de-DE"/>
          </w:rPr>
          <w:delText>Oui, t</w:delText>
        </w:r>
      </w:del>
      <w:ins w:id="116" w:author="Bénédicte" w:date="2020-09-15T01:04:00Z">
        <w:r>
          <w:rPr>
            <w:rFonts w:eastAsia="Times New Roman" w:cs="Arial" w:ascii="Arial" w:hAnsi="Arial"/>
            <w:color w:val="000000"/>
            <w:sz w:val="22"/>
            <w:szCs w:val="22"/>
            <w:lang w:val="fr-FR" w:eastAsia="de-DE"/>
          </w:rPr>
          <w:t>T</w:t>
        </w:r>
      </w:ins>
      <w:r>
        <w:rPr>
          <w:rFonts w:eastAsia="Times New Roman" w:cs="Arial" w:ascii="Arial" w:hAnsi="Arial"/>
          <w:color w:val="000000"/>
          <w:sz w:val="22"/>
          <w:szCs w:val="22"/>
          <w:lang w:val="fr-FR" w:eastAsia="de-DE"/>
        </w:rPr>
        <w:t>out à fait</w:t>
      </w:r>
      <w:ins w:id="117" w:author="Bénédicte" w:date="2020-09-15T01:04:00Z">
        <w:r>
          <w:rPr>
            <w:rFonts w:eastAsia="Times New Roman" w:cs="Arial" w:ascii="Arial" w:hAnsi="Arial"/>
            <w:color w:val="000000"/>
            <w:sz w:val="22"/>
            <w:szCs w:val="22"/>
            <w:lang w:val="fr-FR" w:eastAsia="de-DE"/>
          </w:rPr>
          <w:t xml:space="preserve"> d’accord</w:t>
        </w:r>
      </w:ins>
    </w:p>
    <w:p>
      <w:pPr>
        <w:pStyle w:val="Normal"/>
        <w:ind w:firstLine="708"/>
        <w:rPr>
          <w:rFonts w:ascii="Times New Roman" w:hAnsi="Times New Roman" w:eastAsia="Times New Roman" w:cs="Times New Roman"/>
          <w:color w:val="000000"/>
          <w:lang w:val="fr-FR" w:eastAsia="de-DE"/>
        </w:rPr>
      </w:pPr>
      <w:del w:id="118" w:author="Bénédicte" w:date="2020-09-15T01:05:00Z">
        <w:r>
          <w:rPr>
            <w:rFonts w:eastAsia="Times New Roman" w:cs="Arial" w:ascii="Arial" w:hAnsi="Arial"/>
            <w:color w:val="000000"/>
            <w:sz w:val="22"/>
            <w:szCs w:val="22"/>
            <w:lang w:val="fr-FR" w:eastAsia="de-DE"/>
          </w:rPr>
          <w:delText xml:space="preserve">10 </w:delText>
        </w:r>
      </w:del>
      <w:del w:id="119" w:author="Bénédicte" w:date="2020-09-15T01:04:00Z">
        <w:r>
          <w:rPr>
            <w:rFonts w:eastAsia="Times New Roman" w:cs="Arial" w:ascii="Arial" w:hAnsi="Arial"/>
            <w:color w:val="000000"/>
            <w:sz w:val="22"/>
            <w:szCs w:val="22"/>
            <w:lang w:val="fr-FR" w:eastAsia="de-DE"/>
          </w:rPr>
          <w:delText>Non, p</w:delText>
        </w:r>
      </w:del>
      <w:del w:id="120" w:author="Bénédicte" w:date="2020-09-15T01:05:00Z">
        <w:r>
          <w:rPr>
            <w:rFonts w:eastAsia="Times New Roman" w:cs="Arial" w:ascii="Arial" w:hAnsi="Arial"/>
            <w:color w:val="000000"/>
            <w:sz w:val="22"/>
            <w:szCs w:val="22"/>
            <w:lang w:val="fr-FR" w:eastAsia="de-DE"/>
          </w:rPr>
          <w:delText>as du tout</w:delText>
        </w:r>
      </w:del>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 </w:t>
      </w:r>
    </w:p>
    <w:p>
      <w:pPr>
        <w:pStyle w:val="Normal"/>
        <w:rPr>
          <w:rFonts w:ascii="Times New Roman" w:hAnsi="Times New Roman" w:eastAsia="Times New Roman" w:cs="Times New Roman"/>
          <w:color w:val="000000"/>
          <w:lang w:val="fr-FR" w:eastAsia="de-DE"/>
          <w:del w:id="122" w:author="Bénédicte" w:date="2020-09-15T00:56:00Z"/>
        </w:rPr>
      </w:pPr>
      <w:del w:id="121" w:author="Bénédicte" w:date="2020-09-15T00:56:00Z">
        <w:r>
          <w:rPr>
            <w:rFonts w:eastAsia="Times New Roman" w:cs="Arial" w:ascii="Arial" w:hAnsi="Arial"/>
            <w:color w:val="000000"/>
            <w:sz w:val="22"/>
            <w:szCs w:val="22"/>
            <w:lang w:val="fr-FR" w:eastAsia="de-DE"/>
          </w:rPr>
          <w:delText>Et comment cela se passe-t-il dans les faits ? </w:delText>
        </w:r>
      </w:del>
    </w:p>
    <w:p>
      <w:pPr>
        <w:pStyle w:val="Normal"/>
        <w:rPr>
          <w:rFonts w:ascii="Times New Roman" w:hAnsi="Times New Roman" w:eastAsia="Times New Roman" w:cs="Times New Roman"/>
          <w:color w:val="000000"/>
          <w:lang w:val="fr-FR" w:eastAsia="de-DE"/>
          <w:del w:id="125" w:author="Bénédicte" w:date="2020-09-15T00:56:00Z"/>
        </w:rPr>
      </w:pPr>
      <w:del w:id="123" w:author="Bénédicte" w:date="2020-09-15T00:56:00Z">
        <w:r>
          <w:rPr>
            <w:rFonts w:eastAsia="Times New Roman" w:cs="Arial" w:ascii="Arial" w:hAnsi="Arial"/>
            <w:color w:val="000000"/>
            <w:sz w:val="22"/>
            <w:szCs w:val="22"/>
            <w:lang w:val="fr-FR" w:eastAsia="de-DE"/>
          </w:rPr>
          <w:delText>Pour chacune des affirmations suivantes, pouvez-vous donner une note allant de 1, absolument pas d’accord à 5</w:delText>
        </w:r>
      </w:del>
      <w:r>
        <w:rPr>
          <w:rFonts w:eastAsia="Times New Roman" w:cs="Arial" w:ascii="Arial" w:hAnsi="Arial"/>
          <w:color w:val="000000"/>
          <w:sz w:val="22"/>
          <w:szCs w:val="22"/>
          <w:lang w:val="fr-FR" w:eastAsia="de-DE"/>
        </w:rPr>
        <w:commentReference w:id="11"/>
      </w:r>
      <w:del w:id="124" w:author="Bénédicte" w:date="2020-09-15T00:56:00Z">
        <w:r>
          <w:rPr>
            <w:rFonts w:eastAsia="Times New Roman" w:cs="Arial" w:ascii="Arial" w:hAnsi="Arial"/>
            <w:color w:val="000000"/>
            <w:sz w:val="22"/>
            <w:szCs w:val="22"/>
            <w:lang w:val="fr-FR" w:eastAsia="de-DE"/>
          </w:rPr>
          <w:delText>, tout à fait d’accord :</w:delText>
        </w:r>
      </w:del>
    </w:p>
    <w:p>
      <w:pPr>
        <w:pStyle w:val="Normal"/>
        <w:rPr>
          <w:rFonts w:ascii="Times New Roman" w:hAnsi="Times New Roman" w:eastAsia="Times New Roman" w:cs="Times New Roman"/>
          <w:color w:val="000000"/>
          <w:lang w:val="fr-FR" w:eastAsia="de-DE"/>
          <w:ins w:id="127" w:author="Bénédicte" w:date="2020-09-15T00:55:00Z"/>
        </w:rPr>
      </w:pPr>
      <w:ins w:id="126" w:author="Bénédicte" w:date="2020-09-15T00:55:00Z">
        <w:r>
          <w:rPr/>
        </w:r>
      </w:ins>
    </w:p>
    <w:p>
      <w:pPr>
        <w:pStyle w:val="Normal"/>
        <w:rPr>
          <w:rFonts w:ascii="Times New Roman" w:hAnsi="Times New Roman" w:eastAsia="Times New Roman" w:cs="Times New Roman"/>
          <w:color w:val="000000"/>
          <w:lang w:val="fr-FR" w:eastAsia="de-DE"/>
          <w:ins w:id="132" w:author="Bénédicte" w:date="2020-09-15T00:55:00Z"/>
        </w:rPr>
      </w:pPr>
      <w:ins w:id="128" w:author="Bénédicte" w:date="2020-09-15T00:55:00Z">
        <w:commentRangeStart w:id="12"/>
        <w:r>
          <w:rPr>
            <w:rFonts w:eastAsia="Times New Roman" w:cs="Arial" w:ascii="Arial" w:hAnsi="Arial"/>
            <w:color w:val="000000"/>
            <w:sz w:val="22"/>
            <w:szCs w:val="22"/>
            <w:lang w:val="fr-FR" w:eastAsia="de-DE"/>
          </w:rPr>
          <w:t>Et comment cela se passe-t-il</w:t>
        </w:r>
      </w:ins>
      <w:ins w:id="129" w:author="Bénédicte" w:date="2020-09-15T01:12:00Z">
        <w:r>
          <w:rPr>
            <w:rFonts w:eastAsia="Times New Roman" w:cs="Arial" w:ascii="Arial" w:hAnsi="Arial"/>
            <w:color w:val="000000"/>
            <w:sz w:val="22"/>
            <w:szCs w:val="22"/>
            <w:lang w:val="fr-FR" w:eastAsia="de-DE"/>
          </w:rPr>
          <w:t>,</w:t>
        </w:r>
      </w:ins>
      <w:ins w:id="130" w:author="Bénédicte" w:date="2020-09-15T00:55:00Z">
        <w:r>
          <w:rPr>
            <w:rFonts w:eastAsia="Times New Roman" w:cs="Arial" w:ascii="Arial" w:hAnsi="Arial"/>
            <w:color w:val="000000"/>
            <w:sz w:val="22"/>
            <w:szCs w:val="22"/>
            <w:lang w:val="fr-FR" w:eastAsia="de-DE"/>
          </w:rPr>
          <w:t xml:space="preserve"> en réalité ? </w:t>
        </w:r>
      </w:ins>
      <w:ins w:id="131" w:author="Unknown Author" w:date="2020-09-15T10:30:39Z">
        <w:commentRangeEnd w:id="12"/>
        <w:r>
          <w:commentReference w:id="12"/>
        </w:r>
        <w:r>
          <w:rPr>
            <w:rFonts w:eastAsia="Times New Roman" w:cs="Times New Roman" w:ascii="Times New Roman" w:hAnsi="Times New Roman"/>
            <w:color w:val="000000"/>
            <w:sz w:val="22"/>
            <w:szCs w:val="22"/>
            <w:lang w:val="fr-FR" w:eastAsia="de-DE"/>
          </w:rPr>
        </w:r>
      </w:ins>
    </w:p>
    <w:p>
      <w:pPr>
        <w:pStyle w:val="Normal"/>
        <w:rPr>
          <w:rFonts w:ascii="Times New Roman" w:hAnsi="Times New Roman" w:eastAsia="Times New Roman" w:cs="Times New Roman"/>
          <w:color w:val="000000"/>
          <w:lang w:val="fr-FR" w:eastAsia="de-DE"/>
          <w:ins w:id="144" w:author="Bénédicte" w:date="2020-09-15T00:55:00Z"/>
        </w:rPr>
      </w:pPr>
      <w:ins w:id="133" w:author="Bénédicte" w:date="2020-09-15T00:55:00Z">
        <w:r>
          <w:rPr>
            <w:rFonts w:eastAsia="Times New Roman" w:cs="Arial" w:ascii="Arial" w:hAnsi="Arial"/>
            <w:color w:val="000000"/>
            <w:sz w:val="22"/>
            <w:szCs w:val="22"/>
            <w:lang w:val="fr-FR" w:eastAsia="de-DE"/>
          </w:rPr>
          <w:t>Sur une échelle allant de 1 (« </w:t>
        </w:r>
      </w:ins>
      <w:ins w:id="134" w:author="Bénédicte" w:date="2020-09-15T01:11:00Z">
        <w:r>
          <w:rPr>
            <w:rFonts w:eastAsia="Times New Roman" w:cs="Arial" w:ascii="Arial" w:hAnsi="Arial"/>
            <w:color w:val="000000"/>
            <w:sz w:val="22"/>
            <w:szCs w:val="22"/>
            <w:lang w:val="fr-FR" w:eastAsia="de-DE"/>
          </w:rPr>
          <w:t xml:space="preserve">non, </w:t>
        </w:r>
      </w:ins>
      <w:ins w:id="135" w:author="Bénédicte" w:date="2020-09-15T01:09:00Z">
        <w:r>
          <w:rPr>
            <w:rFonts w:eastAsia="Times New Roman" w:cs="Arial" w:ascii="Arial" w:hAnsi="Arial"/>
            <w:color w:val="000000"/>
            <w:sz w:val="22"/>
            <w:szCs w:val="22"/>
            <w:lang w:val="fr-FR" w:eastAsia="de-DE"/>
          </w:rPr>
          <w:t>pas du tout</w:t>
        </w:r>
      </w:ins>
      <w:ins w:id="136" w:author="Bénédicte" w:date="2020-09-15T00:55:00Z">
        <w:r>
          <w:rPr>
            <w:rFonts w:eastAsia="Times New Roman" w:cs="Arial" w:ascii="Arial" w:hAnsi="Arial"/>
            <w:color w:val="000000"/>
            <w:sz w:val="22"/>
            <w:szCs w:val="22"/>
            <w:lang w:val="fr-FR" w:eastAsia="de-DE"/>
          </w:rPr>
          <w:t> ») à 10 (« </w:t>
        </w:r>
      </w:ins>
      <w:ins w:id="137" w:author="Bénédicte" w:date="2020-09-15T01:11:00Z">
        <w:r>
          <w:rPr>
            <w:rFonts w:eastAsia="Times New Roman" w:cs="Arial" w:ascii="Arial" w:hAnsi="Arial"/>
            <w:color w:val="000000"/>
            <w:sz w:val="22"/>
            <w:szCs w:val="22"/>
            <w:lang w:val="fr-FR" w:eastAsia="de-DE"/>
          </w:rPr>
          <w:t>oui, tout à fait</w:t>
        </w:r>
      </w:ins>
      <w:ins w:id="138" w:author="Bénédicte" w:date="2020-09-15T00:55:00Z">
        <w:r>
          <w:rPr>
            <w:rFonts w:eastAsia="Times New Roman" w:cs="Arial" w:ascii="Arial" w:hAnsi="Arial"/>
            <w:color w:val="000000"/>
            <w:sz w:val="22"/>
            <w:szCs w:val="22"/>
            <w:lang w:val="fr-FR" w:eastAsia="de-DE"/>
          </w:rPr>
          <w:t xml:space="preserve"> »), </w:t>
        </w:r>
      </w:ins>
      <w:ins w:id="139" w:author="Bénédicte" w:date="2020-09-15T00:56:00Z">
        <w:r>
          <w:rPr>
            <w:rFonts w:eastAsia="Times New Roman" w:cs="Arial" w:ascii="Arial" w:hAnsi="Arial"/>
            <w:color w:val="000000"/>
            <w:sz w:val="22"/>
            <w:szCs w:val="22"/>
            <w:lang w:val="fr-FR" w:eastAsia="de-DE"/>
          </w:rPr>
          <w:t>indiquez</w:t>
        </w:r>
      </w:ins>
      <w:ins w:id="140" w:author="Bénédicte" w:date="2020-09-15T00:55:00Z">
        <w:r>
          <w:rPr>
            <w:rFonts w:eastAsia="Times New Roman" w:cs="Arial" w:ascii="Arial" w:hAnsi="Arial"/>
            <w:color w:val="000000"/>
            <w:sz w:val="22"/>
            <w:szCs w:val="22"/>
            <w:lang w:val="fr-FR" w:eastAsia="de-DE"/>
          </w:rPr>
          <w:t xml:space="preserve"> votre </w:t>
        </w:r>
      </w:ins>
      <w:ins w:id="141" w:author="Bénédicte" w:date="2020-09-15T00:56:00Z">
        <w:r>
          <w:rPr>
            <w:rFonts w:eastAsia="Times New Roman" w:cs="Arial" w:ascii="Arial" w:hAnsi="Arial"/>
            <w:color w:val="000000"/>
            <w:sz w:val="22"/>
            <w:szCs w:val="22"/>
            <w:lang w:val="fr-FR" w:eastAsia="de-DE"/>
          </w:rPr>
          <w:t xml:space="preserve">opinion </w:t>
        </w:r>
      </w:ins>
      <w:ins w:id="142" w:author="Bénédicte" w:date="2020-09-15T00:55:00Z">
        <w:r>
          <w:rPr>
            <w:rFonts w:eastAsia="Times New Roman" w:cs="Arial" w:ascii="Arial" w:hAnsi="Arial"/>
            <w:color w:val="000000"/>
            <w:sz w:val="22"/>
            <w:szCs w:val="22"/>
            <w:lang w:val="fr-FR" w:eastAsia="de-DE"/>
          </w:rPr>
          <w:t>sur chacune des affirmations suivantes</w:t>
        </w:r>
      </w:ins>
      <w:ins w:id="143" w:author="Bénédicte" w:date="2020-09-15T00:56:00Z">
        <w:r>
          <w:rPr>
            <w:rFonts w:eastAsia="Times New Roman" w:cs="Arial" w:ascii="Arial" w:hAnsi="Arial"/>
            <w:color w:val="000000"/>
            <w:sz w:val="22"/>
            <w:szCs w:val="22"/>
            <w:lang w:val="fr-FR" w:eastAsia="de-DE"/>
          </w:rPr>
          <w:t> :</w:t>
        </w:r>
      </w:ins>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ind w:firstLine="360"/>
        <w:rPr>
          <w:rFonts w:ascii="Times New Roman" w:hAnsi="Times New Roman" w:eastAsia="Times New Roman" w:cs="Times New Roman"/>
          <w:color w:val="000000"/>
          <w:lang w:val="fr-FR" w:eastAsia="de-DE"/>
        </w:rPr>
      </w:pPr>
      <w:r>
        <w:rPr>
          <w:rFonts w:eastAsia="Times New Roman" w:cs="Arial" w:ascii="Arial" w:hAnsi="Arial"/>
          <w:color w:val="000000"/>
          <w:sz w:val="22"/>
          <w:szCs w:val="22"/>
          <w:lang w:val="fr-FR" w:eastAsia="de-DE"/>
        </w:rPr>
        <w:t>En réalité, les députés</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représentent leurs circonscriptions.</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 xml:space="preserve">représentent les électeurs qui ont voté pour </w:t>
      </w:r>
      <w:del w:id="145" w:author="Bénédicte" w:date="2020-09-15T01:12:00Z">
        <w:r>
          <w:rPr>
            <w:rFonts w:eastAsia="Times New Roman" w:cs="Arial" w:ascii="Arial" w:hAnsi="Arial"/>
            <w:color w:val="000000"/>
            <w:sz w:val="22"/>
            <w:szCs w:val="22"/>
            <w:shd w:fill="FFFFFF" w:val="clear"/>
            <w:lang w:val="fr-FR" w:eastAsia="de-DE"/>
          </w:rPr>
          <w:delText>eux</w:delText>
        </w:r>
      </w:del>
      <w:ins w:id="146" w:author="Bénédicte" w:date="2020-09-15T01:12:00Z">
        <w:r>
          <w:rPr>
            <w:rFonts w:eastAsia="Times New Roman" w:cs="Arial" w:ascii="Arial" w:hAnsi="Arial"/>
            <w:color w:val="000000"/>
            <w:sz w:val="22"/>
            <w:szCs w:val="22"/>
            <w:shd w:fill="FFFFFF" w:val="clear"/>
            <w:lang w:val="fr-FR" w:eastAsia="de-DE"/>
          </w:rPr>
          <w:t>lui</w:t>
        </w:r>
      </w:ins>
      <w:r>
        <w:rPr>
          <w:rFonts w:eastAsia="Times New Roman" w:cs="Arial" w:ascii="Arial" w:hAnsi="Arial"/>
          <w:color w:val="000000"/>
          <w:sz w:val="22"/>
          <w:szCs w:val="22"/>
          <w:shd w:fill="FFFFFF" w:val="clear"/>
          <w:lang w:val="fr-FR" w:eastAsia="de-DE"/>
        </w:rPr>
        <w:t>.</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représentent l’ensemble du pays.</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représentent leurs partis.</w:t>
      </w:r>
    </w:p>
    <w:p>
      <w:pPr>
        <w:pStyle w:val="ListParagraph"/>
        <w:numPr>
          <w:ilvl w:val="0"/>
          <w:numId w:val="4"/>
        </w:numPr>
        <w:rPr>
          <w:rFonts w:ascii="Arial" w:hAnsi="Arial" w:eastAsia="Times New Roman" w:cs="Arial"/>
          <w:color w:val="000000"/>
          <w:sz w:val="22"/>
          <w:szCs w:val="22"/>
          <w:highlight w:val="white"/>
          <w:lang w:val="fr-FR" w:eastAsia="de-DE"/>
        </w:rPr>
      </w:pPr>
      <w:r>
        <w:rPr>
          <w:rFonts w:eastAsia="Times New Roman" w:cs="Arial" w:ascii="Arial" w:hAnsi="Arial"/>
          <w:color w:val="000000"/>
          <w:sz w:val="22"/>
          <w:szCs w:val="22"/>
          <w:shd w:fill="FFFFFF" w:val="clear"/>
          <w:lang w:val="fr-FR" w:eastAsia="de-DE"/>
        </w:rPr>
        <w:t>se font leur propre jugement.</w:t>
      </w:r>
    </w:p>
    <w:p>
      <w:pPr>
        <w:pStyle w:val="Normal"/>
        <w:rPr>
          <w:rFonts w:ascii="Times New Roman" w:hAnsi="Times New Roman" w:eastAsia="Times New Roman" w:cs="Times New Roman"/>
          <w:color w:val="000000"/>
          <w:lang w:val="fr-FR" w:eastAsia="de-DE"/>
          <w:ins w:id="148" w:author="Bénédicte" w:date="2020-09-15T01:06:00Z"/>
        </w:rPr>
      </w:pPr>
      <w:ins w:id="147" w:author="Bénédicte" w:date="2020-09-15T01:06:00Z">
        <w:r>
          <w:rPr>
            <w:rFonts w:eastAsia="Times New Roman" w:cs="Times New Roman" w:ascii="Times New Roman" w:hAnsi="Times New Roman"/>
            <w:color w:val="000000"/>
            <w:lang w:val="fr-FR" w:eastAsia="de-DE"/>
          </w:rPr>
        </w:r>
      </w:ins>
    </w:p>
    <w:p>
      <w:pPr>
        <w:pStyle w:val="ListParagraph"/>
        <w:numPr>
          <w:ilvl w:val="0"/>
          <w:numId w:val="5"/>
        </w:numPr>
        <w:rPr>
          <w:rFonts w:ascii="Arial" w:hAnsi="Arial" w:eastAsia="Times New Roman" w:cs="Arial"/>
          <w:color w:val="000000"/>
          <w:sz w:val="22"/>
          <w:szCs w:val="22"/>
          <w:lang w:val="fr-FR" w:eastAsia="de-DE"/>
          <w:ins w:id="150" w:author="Bénédicte" w:date="2020-09-15T01:10:00Z"/>
        </w:rPr>
      </w:pPr>
      <w:ins w:id="149" w:author="Bénédicte" w:date="2020-09-15T01:11:00Z">
        <w:r>
          <w:rPr>
            <w:rFonts w:eastAsia="Times New Roman" w:cs="Arial" w:ascii="Arial" w:hAnsi="Arial"/>
            <w:color w:val="000000"/>
            <w:sz w:val="22"/>
            <w:szCs w:val="22"/>
            <w:lang w:val="fr-FR" w:eastAsia="de-DE"/>
          </w:rPr>
          <w:t>Non, pas du tout</w:t>
        </w:r>
      </w:ins>
    </w:p>
    <w:p>
      <w:pPr>
        <w:pStyle w:val="Normal"/>
        <w:ind w:left="720" w:hanging="0"/>
        <w:rPr>
          <w:rFonts w:ascii="Arial" w:hAnsi="Arial" w:eastAsia="Times New Roman" w:cs="Arial"/>
          <w:color w:val="000000"/>
          <w:sz w:val="22"/>
          <w:szCs w:val="22"/>
          <w:lang w:val="fr-FR" w:eastAsia="de-DE"/>
          <w:ins w:id="153" w:author="Bénédicte" w:date="2020-09-15T01:10:00Z"/>
        </w:rPr>
      </w:pPr>
      <w:ins w:id="151" w:author="Bénédicte" w:date="2020-09-15T01:10:00Z">
        <w:r>
          <w:rPr>
            <w:rFonts w:eastAsia="Times New Roman" w:cs="Arial" w:ascii="Arial" w:hAnsi="Arial"/>
            <w:color w:val="000000"/>
            <w:sz w:val="22"/>
            <w:szCs w:val="22"/>
            <w:lang w:val="fr-FR" w:eastAsia="de-DE"/>
          </w:rPr>
          <w:t xml:space="preserve">10. </w:t>
        </w:r>
      </w:ins>
      <w:ins w:id="152" w:author="Bénédicte" w:date="2020-09-15T01:11:00Z">
        <w:r>
          <w:rPr>
            <w:rFonts w:eastAsia="Times New Roman" w:cs="Arial" w:ascii="Arial" w:hAnsi="Arial"/>
            <w:color w:val="000000"/>
            <w:sz w:val="22"/>
            <w:szCs w:val="22"/>
            <w:lang w:val="fr-FR" w:eastAsia="de-DE"/>
          </w:rPr>
          <w:t>Oui, tout à fait</w:t>
        </w:r>
      </w:ins>
    </w:p>
    <w:p>
      <w:pPr>
        <w:pStyle w:val="Normal"/>
        <w:ind w:left="12" w:firstLine="708"/>
        <w:rPr>
          <w:rFonts w:ascii="Arial" w:hAnsi="Arial" w:eastAsia="Times New Roman" w:cs="Arial"/>
          <w:color w:val="000000"/>
          <w:sz w:val="22"/>
          <w:szCs w:val="22"/>
          <w:lang w:val="fr-FR" w:eastAsia="de-DE"/>
          <w:ins w:id="155" w:author="Bénédicte" w:date="2020-09-15T01:10:00Z"/>
        </w:rPr>
      </w:pPr>
      <w:ins w:id="154" w:author="Bénédicte" w:date="2020-09-15T01:10:00Z">
        <w:r>
          <w:rPr>
            <w:rFonts w:eastAsia="Times New Roman" w:cs="Arial" w:ascii="Arial" w:hAnsi="Arial"/>
            <w:color w:val="000000"/>
            <w:sz w:val="22"/>
            <w:szCs w:val="22"/>
            <w:lang w:val="fr-FR" w:eastAsia="de-DE"/>
          </w:rPr>
        </w:r>
      </w:ins>
    </w:p>
    <w:p>
      <w:pPr>
        <w:pStyle w:val="Normal"/>
        <w:ind w:left="12" w:firstLine="708"/>
        <w:rPr>
          <w:rFonts w:ascii="Times New Roman" w:hAnsi="Times New Roman" w:eastAsia="Times New Roman" w:cs="Times New Roman"/>
          <w:color w:val="000000"/>
          <w:lang w:val="fr-FR" w:eastAsia="de-DE"/>
          <w:del w:id="160" w:author="Bénédicte" w:date="2020-09-15T01:06:00Z"/>
        </w:rPr>
      </w:pPr>
      <w:del w:id="156" w:author="Bénédicte" w:date="2020-09-15T01:10:00Z">
        <w:r>
          <w:rPr>
            <w:rFonts w:eastAsia="Times New Roman" w:cs="Arial" w:ascii="Arial" w:hAnsi="Arial"/>
            <w:color w:val="000000"/>
            <w:sz w:val="22"/>
            <w:szCs w:val="22"/>
            <w:lang w:val="fr-FR" w:eastAsia="de-DE"/>
          </w:rPr>
          <w:delText>1</w:delText>
        </w:r>
      </w:del>
      <w:del w:id="157" w:author="Bénédicte" w:date="2020-09-15T01:06:00Z">
        <w:r>
          <w:rPr>
            <w:rFonts w:eastAsia="Times New Roman" w:cs="Arial" w:ascii="Arial" w:hAnsi="Arial"/>
            <w:color w:val="000000"/>
            <w:sz w:val="22"/>
            <w:szCs w:val="22"/>
            <w:lang w:val="fr-FR" w:eastAsia="de-DE"/>
          </w:rPr>
          <w:delText>0</w:delText>
        </w:r>
      </w:del>
      <w:del w:id="158" w:author="Bénédicte" w:date="2020-09-15T01:10:00Z">
        <w:r>
          <w:rPr>
            <w:rFonts w:eastAsia="Times New Roman" w:cs="Arial" w:ascii="Arial" w:hAnsi="Arial"/>
            <w:color w:val="000000"/>
            <w:sz w:val="22"/>
            <w:szCs w:val="22"/>
            <w:lang w:val="fr-FR" w:eastAsia="de-DE"/>
          </w:rPr>
          <w:delText xml:space="preserve"> Non, pas du tou</w:delText>
        </w:r>
      </w:del>
      <w:del w:id="159" w:author="Bénédicte" w:date="2020-09-15T01:06:00Z">
        <w:r>
          <w:rPr>
            <w:rFonts w:eastAsia="Times New Roman" w:cs="Arial" w:ascii="Arial" w:hAnsi="Arial"/>
            <w:color w:val="000000"/>
            <w:sz w:val="22"/>
            <w:szCs w:val="22"/>
            <w:lang w:val="fr-FR" w:eastAsia="de-DE"/>
          </w:rPr>
          <w:delText>t</w:delText>
        </w:r>
      </w:del>
      <w:bookmarkStart w:id="3" w:name="move510244172"/>
      <w:bookmarkEnd w:id="3"/>
    </w:p>
    <w:p>
      <w:pPr>
        <w:pStyle w:val="Normal"/>
        <w:ind w:left="12" w:firstLine="708"/>
        <w:rPr>
          <w:rFonts w:ascii="Times New Roman" w:hAnsi="Times New Roman" w:eastAsia="Times New Roman" w:cs="Times New Roman"/>
          <w:color w:val="000000"/>
          <w:lang w:val="fr-FR" w:eastAsia="de-DE"/>
          <w:del w:id="162" w:author="Bénédicte" w:date="2020-09-15T01:10:00Z"/>
        </w:rPr>
      </w:pPr>
      <w:del w:id="161" w:author="Bénédicte" w:date="2020-09-15T01:10:00Z">
        <w:r>
          <w:rPr>
            <w:rFonts w:eastAsia="Times New Roman" w:cs="Times New Roman" w:ascii="Times New Roman" w:hAnsi="Times New Roman"/>
            <w:color w:val="000000"/>
            <w:lang w:val="fr-FR" w:eastAsia="de-DE"/>
          </w:rPr>
        </w:r>
      </w:del>
    </w:p>
    <w:p>
      <w:pPr>
        <w:pStyle w:val="Normal"/>
        <w:ind w:left="112" w:firstLine="608"/>
        <w:rPr>
          <w:rFonts w:ascii="Times New Roman" w:hAnsi="Times New Roman" w:eastAsia="Times New Roman" w:cs="Times New Roman"/>
          <w:color w:val="000000"/>
          <w:lang w:val="fr-FR" w:eastAsia="de-DE"/>
          <w:del w:id="164" w:author="Bénédicte" w:date="2020-09-15T01:10:00Z"/>
        </w:rPr>
      </w:pPr>
      <w:del w:id="163" w:author="Bénédicte" w:date="2020-09-15T01:10:00Z">
        <w:r>
          <w:rPr>
            <w:rFonts w:eastAsia="Times New Roman" w:cs="Arial" w:ascii="Arial" w:hAnsi="Arial"/>
            <w:color w:val="000000"/>
            <w:sz w:val="22"/>
            <w:szCs w:val="22"/>
            <w:lang w:val="fr-FR" w:eastAsia="de-DE"/>
          </w:rPr>
          <w:delText>1 Oui, tout à fait</w:delText>
        </w:r>
      </w:del>
    </w:p>
    <w:p>
      <w:pPr>
        <w:pStyle w:val="Normal"/>
        <w:ind w:left="12" w:firstLine="708"/>
        <w:rPr>
          <w:rFonts w:ascii="Times New Roman" w:hAnsi="Times New Roman" w:eastAsia="Times New Roman" w:cs="Times New Roman"/>
          <w:color w:val="000000"/>
          <w:lang w:val="fr-FR" w:eastAsia="de-DE"/>
          <w:del w:id="166" w:author="Bénédicte" w:date="2020-09-15T01:10:00Z"/>
        </w:rPr>
      </w:pPr>
      <w:del w:id="165" w:author="Bénédicte" w:date="2020-09-15T01:06:00Z">
        <w:r>
          <w:rPr>
            <w:rFonts w:eastAsia="Times New Roman" w:cs="Arial" w:ascii="Arial" w:hAnsi="Arial"/>
            <w:color w:val="000000"/>
            <w:sz w:val="22"/>
            <w:szCs w:val="22"/>
            <w:lang w:val="fr-FR" w:eastAsia="de-DE"/>
          </w:rPr>
          <w:delText>10 Non, pas du tout</w:delText>
        </w:r>
      </w:del>
    </w:p>
    <w:p>
      <w:pPr>
        <w:pStyle w:val="Normal"/>
        <w:ind w:left="12" w:firstLine="708"/>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rPr>
          <w:rFonts w:ascii="Times New Roman" w:hAnsi="Times New Roman" w:eastAsia="Times New Roman" w:cs="Times New Roman"/>
          <w:color w:val="000000"/>
          <w:lang w:val="fr-FR" w:eastAsia="de-DE"/>
        </w:rPr>
      </w:pPr>
      <w:commentRangeStart w:id="13"/>
      <w:r>
        <w:rPr>
          <w:rFonts w:eastAsia="Times New Roman" w:cs="Arial" w:ascii="Arial" w:hAnsi="Arial"/>
          <w:color w:val="000000"/>
          <w:sz w:val="22"/>
          <w:szCs w:val="22"/>
          <w:shd w:fill="FFFFFF" w:val="clear"/>
          <w:lang w:val="fr-FR" w:eastAsia="de-DE"/>
        </w:rPr>
        <w:t>A la prochaine élection législative, est-il envisageable pour vous de voter contre un candidat de votre parti préféré parce que vous ne lui faites pas confiance en tant que personne</w:t>
      </w:r>
      <w:ins w:id="167" w:author="Unknown Author" w:date="2020-09-15T10:31:07Z">
        <w:r>
          <w:rPr>
            <w:rFonts w:eastAsia="Times New Roman" w:cs="Arial" w:ascii="Arial" w:hAnsi="Arial"/>
            <w:color w:val="000000"/>
            <w:sz w:val="22"/>
            <w:szCs w:val="22"/>
            <w:shd w:fill="FFFFFF" w:val="clear"/>
            <w:lang w:val="fr-FR" w:eastAsia="de-DE"/>
          </w:rPr>
        </w:r>
      </w:ins>
      <w:ins w:id="168" w:author="Bénédicte" w:date="2020-09-15T00:57:00Z">
        <w:commentRangeEnd w:id="13"/>
        <w:r>
          <w:commentReference w:id="13"/>
        </w:r>
        <w:r>
          <w:rPr>
            <w:rFonts w:eastAsia="Times New Roman" w:cs="Arial" w:ascii="Arial" w:hAnsi="Arial"/>
            <w:color w:val="000000"/>
            <w:sz w:val="22"/>
            <w:szCs w:val="22"/>
            <w:shd w:fill="FFFFFF" w:val="clear"/>
            <w:lang w:val="fr-FR" w:eastAsia="de-DE"/>
          </w:rPr>
          <w:t> ?</w:t>
        </w:r>
      </w:ins>
      <w:del w:id="169" w:author="Bénédicte" w:date="2020-09-15T00:57:00Z">
        <w:r>
          <w:rPr>
            <w:rFonts w:eastAsia="Times New Roman" w:cs="Arial" w:ascii="Arial" w:hAnsi="Arial"/>
            <w:color w:val="000000"/>
            <w:sz w:val="22"/>
            <w:szCs w:val="22"/>
            <w:shd w:fill="FFFFFF" w:val="clear"/>
            <w:lang w:val="fr-FR" w:eastAsia="de-DE"/>
          </w:rPr>
          <w:delText>. </w:delText>
        </w:r>
      </w:del>
    </w:p>
    <w:p>
      <w:pPr>
        <w:pStyle w:val="Normal"/>
        <w:rPr>
          <w:rFonts w:ascii="Times New Roman" w:hAnsi="Times New Roman" w:eastAsia="Times New Roman" w:cs="Times New Roman"/>
          <w:color w:val="000000"/>
          <w:lang w:val="fr-FR" w:eastAsia="de-DE"/>
        </w:rPr>
      </w:pPr>
      <w:r>
        <w:rPr>
          <w:rFonts w:eastAsia="Times New Roman" w:cs="Times New Roman" w:ascii="Times New Roman" w:hAnsi="Times New Roman"/>
          <w:color w:val="000000"/>
          <w:lang w:val="fr-FR" w:eastAsia="de-DE"/>
        </w:rPr>
      </w:r>
    </w:p>
    <w:p>
      <w:pPr>
        <w:pStyle w:val="Normal"/>
        <w:numPr>
          <w:ilvl w:val="0"/>
          <w:numId w:val="2"/>
        </w:numPr>
        <w:textAlignment w:val="baseline"/>
        <w:rPr>
          <w:rFonts w:ascii="Arial" w:hAnsi="Arial" w:eastAsia="Times New Roman" w:cs="Arial"/>
          <w:color w:val="000000"/>
          <w:sz w:val="22"/>
          <w:szCs w:val="22"/>
          <w:lang w:val="fr-FR" w:eastAsia="de-DE"/>
          <w:ins w:id="173" w:author="Bénédicte" w:date="2020-09-15T00:59:00Z"/>
        </w:rPr>
      </w:pPr>
      <w:ins w:id="170" w:author="Bénédicte" w:date="2020-09-15T00:59:00Z">
        <w:r>
          <w:rPr>
            <w:rFonts w:eastAsia="Times New Roman" w:cs="Arial" w:ascii="Arial" w:hAnsi="Arial"/>
            <w:color w:val="000000"/>
            <w:sz w:val="22"/>
            <w:szCs w:val="22"/>
            <w:shd w:fill="FFFFFF" w:val="clear"/>
            <w:lang w:val="fr-FR" w:eastAsia="de-DE"/>
          </w:rPr>
          <w:t xml:space="preserve">Il est impossible que je vote contre </w:t>
        </w:r>
      </w:ins>
      <w:ins w:id="171" w:author="Bénédicte" w:date="2020-09-15T01:16:00Z">
        <w:r>
          <w:rPr>
            <w:rFonts w:eastAsia="Times New Roman" w:cs="Arial" w:ascii="Arial" w:hAnsi="Arial"/>
            <w:color w:val="000000"/>
            <w:sz w:val="22"/>
            <w:szCs w:val="22"/>
            <w:shd w:fill="FFFFFF" w:val="clear"/>
            <w:lang w:val="fr-FR" w:eastAsia="de-DE"/>
          </w:rPr>
          <w:t>un</w:t>
        </w:r>
      </w:ins>
      <w:ins w:id="172" w:author="Bénédicte" w:date="2020-09-15T00:59:00Z">
        <w:r>
          <w:rPr>
            <w:rFonts w:eastAsia="Times New Roman" w:cs="Arial" w:ascii="Arial" w:hAnsi="Arial"/>
            <w:color w:val="000000"/>
            <w:sz w:val="22"/>
            <w:szCs w:val="22"/>
            <w:shd w:fill="FFFFFF" w:val="clear"/>
            <w:lang w:val="fr-FR" w:eastAsia="de-DE"/>
          </w:rPr>
          <w:t xml:space="preserve"> candidat de mon parti préféré (1)</w:t>
        </w:r>
      </w:ins>
    </w:p>
    <w:p>
      <w:pPr>
        <w:pStyle w:val="Normal"/>
        <w:ind w:left="720" w:hanging="0"/>
        <w:textAlignment w:val="baseline"/>
        <w:pPrChange w:id="0" w:author="Bénédicte" w:date="2020-09-15T00:59:00Z">
          <w:pPr>
            <w:numPr>
              <w:ilvl w:val="0"/>
              <w:numId w:val="2"/>
            </w:numPr>
            <w:tabs>
              <w:tab w:val="left" w:pos="720" w:leader="none"/>
            </w:tabs>
            <w:textAlignment w:val="baseline"/>
            <w:ind w:left="720" w:hanging="360"/>
          </w:pPr>
        </w:pPrChange>
        <w:rPr>
          <w:rFonts w:ascii="Arial" w:hAnsi="Arial" w:eastAsia="Times New Roman" w:cs="Arial"/>
          <w:color w:val="000000"/>
          <w:sz w:val="22"/>
          <w:szCs w:val="22"/>
          <w:lang w:val="fr-FR" w:eastAsia="de-DE"/>
          <w:ins w:id="174" w:author="Bénédicte" w:date="2020-09-15T00:59:00Z"/>
        </w:rPr>
      </w:pPr>
      <w:r>
        <w:rPr>
          <w:rFonts w:eastAsia="Times New Roman" w:cs="Arial" w:ascii="Arial" w:hAnsi="Arial"/>
          <w:color w:val="000000"/>
          <w:sz w:val="22"/>
          <w:szCs w:val="22"/>
          <w:lang w:val="fr-FR" w:eastAsia="de-DE"/>
        </w:rPr>
      </w:r>
    </w:p>
    <w:p>
      <w:pPr>
        <w:pStyle w:val="Normal"/>
        <w:numPr>
          <w:ilvl w:val="0"/>
          <w:numId w:val="2"/>
        </w:numPr>
        <w:textAlignment w:val="baseline"/>
        <w:rPr>
          <w:rFonts w:ascii="Arial" w:hAnsi="Arial" w:eastAsia="Times New Roman" w:cs="Arial"/>
          <w:color w:val="000000"/>
          <w:sz w:val="22"/>
          <w:szCs w:val="22"/>
          <w:lang w:val="fr-FR" w:eastAsia="de-DE"/>
        </w:rPr>
      </w:pPr>
      <w:del w:id="175" w:author="Bénédicte" w:date="2020-09-15T00:47:00Z">
        <w:r>
          <w:rPr>
            <w:rFonts w:eastAsia="Times New Roman" w:cs="Arial" w:ascii="Arial" w:hAnsi="Arial"/>
            <w:color w:val="000000"/>
            <w:sz w:val="22"/>
            <w:szCs w:val="22"/>
            <w:shd w:fill="FFFFFF" w:val="clear"/>
            <w:lang w:val="fr-FR" w:eastAsia="de-DE"/>
          </w:rPr>
          <w:delText xml:space="preserve">Cela </w:delText>
        </w:r>
      </w:del>
      <w:ins w:id="176" w:author="Bénédicte" w:date="2020-09-15T00:58:00Z">
        <w:r>
          <w:rPr>
            <w:rFonts w:eastAsia="Times New Roman" w:cs="Arial" w:ascii="Arial" w:hAnsi="Arial"/>
            <w:color w:val="000000"/>
            <w:sz w:val="22"/>
            <w:szCs w:val="22"/>
            <w:shd w:fill="FFFFFF" w:val="clear"/>
            <w:lang w:val="fr-FR" w:eastAsia="de-DE"/>
          </w:rPr>
          <w:t xml:space="preserve">Il est tout à fait possible </w:t>
        </w:r>
      </w:ins>
      <w:del w:id="177" w:author="Bénédicte" w:date="2020-09-15T00:59:00Z">
        <w:r>
          <w:rPr>
            <w:rFonts w:eastAsia="Times New Roman" w:cs="Arial" w:ascii="Arial" w:hAnsi="Arial"/>
            <w:color w:val="000000"/>
            <w:sz w:val="22"/>
            <w:szCs w:val="22"/>
            <w:shd w:fill="FFFFFF" w:val="clear"/>
            <w:lang w:val="fr-FR" w:eastAsia="de-DE"/>
          </w:rPr>
          <w:delText xml:space="preserve">est tout à fait </w:delText>
        </w:r>
      </w:del>
      <w:del w:id="178" w:author="Bénédicte" w:date="2020-09-15T00:57:00Z">
        <w:r>
          <w:rPr>
            <w:rFonts w:eastAsia="Times New Roman" w:cs="Arial" w:ascii="Arial" w:hAnsi="Arial"/>
            <w:color w:val="000000"/>
            <w:sz w:val="22"/>
            <w:szCs w:val="22"/>
            <w:shd w:fill="FFFFFF" w:val="clear"/>
            <w:lang w:val="fr-FR" w:eastAsia="de-DE"/>
          </w:rPr>
          <w:delText>possible</w:delText>
        </w:r>
      </w:del>
      <w:ins w:id="179" w:author="Bénédicte" w:date="2020-09-15T00:47:00Z">
        <w:r>
          <w:rPr>
            <w:rFonts w:eastAsia="Times New Roman" w:cs="Arial" w:ascii="Arial" w:hAnsi="Arial"/>
            <w:color w:val="000000"/>
            <w:sz w:val="22"/>
            <w:szCs w:val="22"/>
            <w:shd w:fill="FFFFFF" w:val="clear"/>
            <w:lang w:val="fr-FR" w:eastAsia="de-DE"/>
          </w:rPr>
          <w:t xml:space="preserve">que je vote contre </w:t>
        </w:r>
      </w:ins>
      <w:ins w:id="180" w:author="Bénédicte" w:date="2020-09-15T01:16:00Z">
        <w:r>
          <w:rPr>
            <w:rFonts w:eastAsia="Times New Roman" w:cs="Arial" w:ascii="Arial" w:hAnsi="Arial"/>
            <w:color w:val="000000"/>
            <w:sz w:val="22"/>
            <w:szCs w:val="22"/>
            <w:shd w:fill="FFFFFF" w:val="clear"/>
            <w:lang w:val="fr-FR" w:eastAsia="de-DE"/>
          </w:rPr>
          <w:t>un</w:t>
        </w:r>
      </w:ins>
      <w:ins w:id="181" w:author="Bénédicte" w:date="2020-09-15T00:47:00Z">
        <w:r>
          <w:rPr>
            <w:rFonts w:eastAsia="Times New Roman" w:cs="Arial" w:ascii="Arial" w:hAnsi="Arial"/>
            <w:color w:val="000000"/>
            <w:sz w:val="22"/>
            <w:szCs w:val="22"/>
            <w:shd w:fill="FFFFFF" w:val="clear"/>
            <w:lang w:val="fr-FR" w:eastAsia="de-DE"/>
          </w:rPr>
          <w:t xml:space="preserve"> candidat</w:t>
        </w:r>
      </w:ins>
      <w:ins w:id="182" w:author="Bénédicte" w:date="2020-09-15T00:59:00Z">
        <w:r>
          <w:rPr>
            <w:rFonts w:eastAsia="Times New Roman" w:cs="Arial" w:ascii="Arial" w:hAnsi="Arial"/>
            <w:color w:val="000000"/>
            <w:sz w:val="22"/>
            <w:szCs w:val="22"/>
            <w:shd w:fill="FFFFFF" w:val="clear"/>
            <w:lang w:val="fr-FR" w:eastAsia="de-DE"/>
          </w:rPr>
          <w:t xml:space="preserve"> de mon parti préféré</w:t>
        </w:r>
      </w:ins>
      <w:r>
        <w:rPr>
          <w:rFonts w:eastAsia="Times New Roman" w:cs="Arial" w:ascii="Arial" w:hAnsi="Arial"/>
          <w:color w:val="000000"/>
          <w:sz w:val="22"/>
          <w:szCs w:val="22"/>
          <w:shd w:fill="FFFFFF" w:val="clear"/>
          <w:lang w:val="fr-FR" w:eastAsia="de-DE"/>
        </w:rPr>
        <w:t xml:space="preserve"> (1</w:t>
      </w:r>
      <w:ins w:id="183" w:author="Bénédicte" w:date="2020-09-15T00:59:00Z">
        <w:r>
          <w:rPr>
            <w:rFonts w:eastAsia="Times New Roman" w:cs="Arial" w:ascii="Arial" w:hAnsi="Arial"/>
            <w:color w:val="000000"/>
            <w:sz w:val="22"/>
            <w:szCs w:val="22"/>
            <w:shd w:fill="FFFFFF" w:val="clear"/>
            <w:lang w:val="fr-FR" w:eastAsia="de-DE"/>
          </w:rPr>
          <w:t>0</w:t>
        </w:r>
      </w:ins>
      <w:r>
        <w:rPr>
          <w:rFonts w:eastAsia="Times New Roman" w:cs="Arial" w:ascii="Arial" w:hAnsi="Arial"/>
          <w:color w:val="000000"/>
          <w:sz w:val="22"/>
          <w:szCs w:val="22"/>
          <w:shd w:fill="FFFFFF" w:val="clear"/>
          <w:lang w:val="fr-FR" w:eastAsia="de-DE"/>
        </w:rPr>
        <w:t>)</w:t>
      </w:r>
    </w:p>
    <w:p>
      <w:pPr>
        <w:pStyle w:val="Normal"/>
        <w:numPr>
          <w:ilvl w:val="0"/>
          <w:numId w:val="3"/>
        </w:numPr>
        <w:textAlignment w:val="baseline"/>
        <w:rPr>
          <w:rFonts w:ascii="Arial" w:hAnsi="Arial" w:eastAsia="Times New Roman" w:cs="Arial"/>
          <w:color w:val="000000"/>
          <w:sz w:val="22"/>
          <w:szCs w:val="22"/>
          <w:lang w:val="fr-FR" w:eastAsia="de-DE"/>
          <w:del w:id="187" w:author="Bénédicte" w:date="2020-09-15T00:59:00Z"/>
        </w:rPr>
      </w:pPr>
      <w:del w:id="184" w:author="Bénédicte" w:date="2020-09-15T00:57:00Z">
        <w:r>
          <w:rPr>
            <w:rFonts w:eastAsia="Times New Roman" w:cs="Arial" w:ascii="Arial" w:hAnsi="Arial"/>
            <w:color w:val="000000"/>
            <w:sz w:val="22"/>
            <w:szCs w:val="22"/>
            <w:shd w:fill="FFFFFF" w:val="clear"/>
            <w:lang w:val="fr-FR" w:eastAsia="de-DE"/>
          </w:rPr>
          <w:delText>I</w:delText>
        </w:r>
      </w:del>
      <w:del w:id="185" w:author="Bénédicte" w:date="2020-09-15T00:58:00Z">
        <w:r>
          <w:rPr>
            <w:rFonts w:eastAsia="Times New Roman" w:cs="Arial" w:ascii="Arial" w:hAnsi="Arial"/>
            <w:color w:val="000000"/>
            <w:sz w:val="22"/>
            <w:szCs w:val="22"/>
            <w:shd w:fill="FFFFFF" w:val="clear"/>
            <w:lang w:val="fr-FR" w:eastAsia="de-DE"/>
          </w:rPr>
          <w:delText xml:space="preserve">l y a très peu de chance </w:delText>
        </w:r>
      </w:del>
      <w:del w:id="186" w:author="Bénédicte" w:date="2020-09-15T00:59:00Z">
        <w:r>
          <w:rPr>
            <w:rFonts w:eastAsia="Times New Roman" w:cs="Arial" w:ascii="Arial" w:hAnsi="Arial"/>
            <w:color w:val="000000"/>
            <w:sz w:val="22"/>
            <w:szCs w:val="22"/>
            <w:shd w:fill="FFFFFF" w:val="clear"/>
            <w:lang w:val="fr-FR" w:eastAsia="de-DE"/>
          </w:rPr>
          <w:delText>(10)</w:delText>
        </w:r>
      </w:del>
    </w:p>
    <w:p>
      <w:pPr>
        <w:pStyle w:val="Normal"/>
        <w:numPr>
          <w:ilvl w:val="0"/>
          <w:numId w:val="3"/>
        </w:numPr>
        <w:textAlignment w:val="baseline"/>
        <w:rPr>
          <w:rFonts w:ascii="Arial" w:hAnsi="Arial" w:eastAsia="Times New Roman" w:cs="Arial"/>
          <w:color w:val="000000"/>
          <w:sz w:val="22"/>
          <w:szCs w:val="22"/>
          <w:lang w:val="fr-FR" w:eastAsia="de-DE"/>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9-15T10:21:3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I would change this for : who did you vote for in the 2017 election, so that we also capture abstentionists. Someone close to one party but who doesn’t vote is quite not the same as someone who votes for the party.</w:t>
      </w:r>
    </w:p>
  </w:comment>
  <w:comment w:id="1" w:author="Bénédicte" w:date="2020-09-15T00:37:00Z" w:initials="B">
    <w:p>
      <w:r>
        <w:rPr>
          <w:rFonts w:ascii="Liberation Serif" w:hAnsi="Liberation Serif" w:eastAsia="DejaVu Sans" w:cs="Noto Sans"/>
          <w:lang w:val="en-US" w:eastAsia="en-US" w:bidi="en-US"/>
        </w:rPr>
        <w:t xml:space="preserve">One political party is missing in the list: </w:t>
      </w:r>
    </w:p>
    <w:p>
      <w:r>
        <w:rPr>
          <w:rFonts w:ascii="Liberation Serif" w:hAnsi="Liberation Serif" w:eastAsia="DejaVu Sans" w:cs="Noto Sans"/>
          <w:lang w:val="en-US" w:eastAsia="en-US" w:bidi="en-US"/>
        </w:rPr>
        <w:t>Génération.s</w:t>
      </w:r>
    </w:p>
  </w:comment>
  <w:comment w:id="2" w:author="Unknown Author" w:date="2020-09-15T10:20:1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It’s weird/partial to put Nouvelle Donne, to merge LO and NPA, and not to put parties like Union Populaire Républicaine</w:t>
      </w:r>
    </w:p>
  </w:comment>
  <w:comment w:id="3" w:author="Unknown Author" w:date="2020-09-15T10:24:3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I am not fan of 10 items scales, it’s less easily interpretable than a 4 (or 5, or 2) scales, Plus, a „Don’t know, don’t say“ option is missing.</w:t>
      </w:r>
    </w:p>
  </w:comment>
  <w:comment w:id="4" w:author="Unknown Author" w:date="2020-09-15T10:25: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Quite close to the question on trust in government’s action, I would drop it.</w:t>
      </w:r>
    </w:p>
  </w:comment>
  <w:comment w:id="5" w:author="Unknown Author" w:date="2020-09-15T10:26:1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 xml:space="preserve">Implicitly assumes that France is democratic. Plus I think it’s a bit redundant with the one on satisfaction on France democracy. </w:t>
      </w:r>
    </w:p>
  </w:comment>
  <w:comment w:id="6" w:author="Bénédicte" w:date="2020-09-15T00:39:00Z" w:initials="B">
    <w:p>
      <w:r>
        <w:rPr>
          <w:rFonts w:ascii="Liberation Serif" w:hAnsi="Liberation Serif" w:eastAsia="DejaVu Sans" w:cs="Noto Sans"/>
          <w:lang w:val="en-US" w:eastAsia="en-US" w:bidi="en-US"/>
        </w:rPr>
        <w:t>Caution: 0 or 1 ??</w:t>
      </w:r>
    </w:p>
  </w:comment>
  <w:comment w:id="7" w:author="Unknown Author" w:date="2020-09-15T10:27:2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What does it mean ?</w:t>
      </w:r>
    </w:p>
  </w:comment>
  <w:comment w:id="8" w:author="Bénédicte" w:date="2020-09-15T00:43:00Z" w:initials="B">
    <w:p>
      <w:r>
        <w:rPr>
          <w:rFonts w:ascii="Liberation Serif" w:hAnsi="Liberation Serif" w:eastAsia="DejaVu Sans" w:cs="Noto Sans"/>
          <w:lang w:val="en-US" w:eastAsia="en-US" w:bidi="en-US"/>
        </w:rPr>
        <w:t>I do not understand the meaning of the question, so I rewrote it.</w:t>
      </w:r>
    </w:p>
  </w:comment>
  <w:comment w:id="9" w:author="Unknown Author" w:date="2020-09-15T10:28:0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I think the two middle answers are close and could be merged (basically does your vote rest on your social group, your ideas, or the personality of the candidate)</w:t>
      </w:r>
    </w:p>
  </w:comment>
  <w:comment w:id="10" w:author="Unknown Author" w:date="2020-09-15T10:29:5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 xml:space="preserve">Too long question IMO, I would drop it. </w:t>
      </w:r>
    </w:p>
  </w:comment>
  <w:comment w:id="11" w:author="Bénédicte" w:date="2020-09-15T00:56:00Z" w:initials="B">
    <w:p>
      <w:r>
        <w:rPr>
          <w:rFonts w:ascii="Liberation Serif" w:hAnsi="Liberation Serif" w:eastAsia="DejaVu Sans" w:cs="Noto Sans"/>
          <w:lang w:val="en-US" w:eastAsia="en-US" w:bidi="en-US"/>
        </w:rPr>
        <w:t>Caution: 10 instead of 5</w:t>
      </w:r>
    </w:p>
  </w:comment>
  <w:comment w:id="12" w:author="Unknown Author" w:date="2020-09-15T10:30:3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Same, I’d say to drop because matrices are too long.</w:t>
      </w:r>
    </w:p>
  </w:comment>
  <w:comment w:id="13" w:author="Unknown Author" w:date="2020-09-15T10:31:0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fr-FR"/>
        </w:rPr>
        <w:t>Redundant with a previous one (what determines your vote...), I would drop 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902c84"/>
    <w:rPr/>
  </w:style>
  <w:style w:type="character" w:styleId="Annotationreference">
    <w:name w:val="annotation reference"/>
    <w:basedOn w:val="DefaultParagraphFont"/>
    <w:uiPriority w:val="99"/>
    <w:semiHidden/>
    <w:unhideWhenUsed/>
    <w:qFormat/>
    <w:rsid w:val="00fd3340"/>
    <w:rPr>
      <w:sz w:val="16"/>
      <w:szCs w:val="16"/>
    </w:rPr>
  </w:style>
  <w:style w:type="character" w:styleId="CommentaireCar" w:customStyle="1">
    <w:name w:val="Commentaire Car"/>
    <w:basedOn w:val="DefaultParagraphFont"/>
    <w:link w:val="Commentaire"/>
    <w:uiPriority w:val="99"/>
    <w:qFormat/>
    <w:rsid w:val="00fd3340"/>
    <w:rPr>
      <w:sz w:val="20"/>
      <w:szCs w:val="20"/>
    </w:rPr>
  </w:style>
  <w:style w:type="character" w:styleId="ObjetducommentaireCar" w:customStyle="1">
    <w:name w:val="Objet du commentaire Car"/>
    <w:basedOn w:val="CommentaireCar"/>
    <w:link w:val="Objetducommentaire"/>
    <w:uiPriority w:val="99"/>
    <w:semiHidden/>
    <w:qFormat/>
    <w:rsid w:val="00fd3340"/>
    <w:rPr>
      <w:b/>
      <w:bCs/>
      <w:sz w:val="20"/>
      <w:szCs w:val="20"/>
    </w:rPr>
  </w:style>
  <w:style w:type="character" w:styleId="TextedebullesCar" w:customStyle="1">
    <w:name w:val="Texte de bulles Car"/>
    <w:basedOn w:val="DefaultParagraphFont"/>
    <w:link w:val="Textedebulles"/>
    <w:uiPriority w:val="99"/>
    <w:semiHidden/>
    <w:qFormat/>
    <w:rsid w:val="00fd334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02c84"/>
    <w:pPr>
      <w:spacing w:beforeAutospacing="1" w:afterAutospacing="1"/>
    </w:pPr>
    <w:rPr>
      <w:rFonts w:ascii="Times New Roman" w:hAnsi="Times New Roman" w:eastAsia="Times New Roman" w:cs="Times New Roman"/>
      <w:lang w:eastAsia="de-DE"/>
    </w:rPr>
  </w:style>
  <w:style w:type="paragraph" w:styleId="ListParagraph">
    <w:name w:val="List Paragraph"/>
    <w:basedOn w:val="Normal"/>
    <w:uiPriority w:val="34"/>
    <w:qFormat/>
    <w:rsid w:val="00b37c8a"/>
    <w:pPr>
      <w:spacing w:before="0" w:after="0"/>
      <w:ind w:left="720" w:hanging="0"/>
      <w:contextualSpacing/>
    </w:pPr>
    <w:rPr/>
  </w:style>
  <w:style w:type="paragraph" w:styleId="Annotationtext">
    <w:name w:val="annotation text"/>
    <w:basedOn w:val="Normal"/>
    <w:link w:val="CommentaireCar"/>
    <w:uiPriority w:val="99"/>
    <w:unhideWhenUsed/>
    <w:qFormat/>
    <w:rsid w:val="00fd3340"/>
    <w:pPr/>
    <w:rPr>
      <w:sz w:val="20"/>
      <w:szCs w:val="20"/>
    </w:rPr>
  </w:style>
  <w:style w:type="paragraph" w:styleId="Annotationsubject">
    <w:name w:val="annotation subject"/>
    <w:basedOn w:val="Annotationtext"/>
    <w:next w:val="Annotationtext"/>
    <w:link w:val="ObjetducommentaireCar"/>
    <w:uiPriority w:val="99"/>
    <w:semiHidden/>
    <w:unhideWhenUsed/>
    <w:qFormat/>
    <w:rsid w:val="00fd3340"/>
    <w:pPr/>
    <w:rPr>
      <w:b/>
      <w:bCs/>
    </w:rPr>
  </w:style>
  <w:style w:type="paragraph" w:styleId="BalloonText">
    <w:name w:val="Balloon Text"/>
    <w:basedOn w:val="Normal"/>
    <w:link w:val="TextedebullesCar"/>
    <w:uiPriority w:val="99"/>
    <w:semiHidden/>
    <w:unhideWhenUsed/>
    <w:qFormat/>
    <w:rsid w:val="00fd334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LibreOffice/6.4.5.2$Linux_X86_64 LibreOffice_project/40$Build-2</Application>
  <Pages>3</Pages>
  <Words>499</Words>
  <Characters>2350</Characters>
  <CharactersWithSpaces>2793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2020-09-14T17:37:00Z</dcterms:created>
  <dc:creator>Dageförde, Mirjam</dc:creator>
  <dc:description/>
  <dc:language>fr-FR</dc:language>
  <cp:lastModifiedBy/>
  <dcterms:modified xsi:type="dcterms:W3CDTF">2020-09-15T10:32:29Z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